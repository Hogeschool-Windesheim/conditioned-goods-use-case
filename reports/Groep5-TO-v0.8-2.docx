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262626" w:themeColor="text1" w:themeTint="D9"/>
          <w:sz w:val="22"/>
          <w:szCs w:val="40"/>
        </w:rPr>
        <w:id w:val="625127328"/>
        <w:docPartObj>
          <w:docPartGallery w:val="Cover Pages"/>
          <w:docPartUnique/>
        </w:docPartObj>
      </w:sdtPr>
      <w:sdtEndPr>
        <w:rPr>
          <w:color w:val="auto"/>
          <w:szCs w:val="21"/>
        </w:rPr>
      </w:sdtEndPr>
      <w:sdtContent>
        <w:sdt>
          <w:sdtPr>
            <w:rPr>
              <w:rFonts w:asciiTheme="minorHAnsi" w:eastAsiaTheme="minorEastAsia" w:hAnsiTheme="minorHAnsi" w:cstheme="minorBidi"/>
              <w:color w:val="auto"/>
              <w:sz w:val="22"/>
              <w:szCs w:val="21"/>
            </w:rPr>
            <w:id w:val="1951433769"/>
            <w:docPartObj>
              <w:docPartGallery w:val="Cover Pages"/>
              <w:docPartUnique/>
            </w:docPartObj>
          </w:sdtPr>
          <w:sdtEndPr/>
          <w:sdtContent>
            <w:p w14:paraId="0027B2D0" w14:textId="7690944B" w:rsidR="009E0928" w:rsidRPr="00803100" w:rsidRDefault="00350A59" w:rsidP="00350A59">
              <w:pPr>
                <w:pStyle w:val="Heading5"/>
                <w:numPr>
                  <w:ilvl w:val="0"/>
                  <w:numId w:val="0"/>
                </w:numPr>
                <w:ind w:left="1008"/>
              </w:pPr>
              <w:r w:rsidRPr="00803100">
                <w:rPr>
                  <w:noProof/>
                </w:rPr>
                <mc:AlternateContent>
                  <mc:Choice Requires="wps">
                    <w:drawing>
                      <wp:anchor distT="0" distB="0" distL="114300" distR="114300" simplePos="0" relativeHeight="251658240" behindDoc="0" locked="0" layoutInCell="1" allowOverlap="1" wp14:anchorId="059BC2DC" wp14:editId="23960A71">
                        <wp:simplePos x="0" y="0"/>
                        <wp:positionH relativeFrom="page">
                          <wp:posOffset>955568</wp:posOffset>
                        </wp:positionH>
                        <wp:positionV relativeFrom="margin">
                          <wp:align>top</wp:align>
                        </wp:positionV>
                        <wp:extent cx="6019800" cy="914400"/>
                        <wp:effectExtent l="0" t="0" r="0" b="0"/>
                        <wp:wrapNone/>
                        <wp:docPr id="5" name="Tekstvak 5"/>
                        <wp:cNvGraphicFramePr/>
                        <a:graphic xmlns:a="http://schemas.openxmlformats.org/drawingml/2006/main">
                          <a:graphicData uri="http://schemas.microsoft.com/office/word/2010/wordprocessingShape">
                            <wps:wsp>
                              <wps:cNvSpPr txBox="1"/>
                              <wps:spPr>
                                <a:xfrm>
                                  <a:off x="0" y="0"/>
                                  <a:ext cx="60198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389D7" w:themeColor="text2" w:themeTint="99"/>
                                        <w:sz w:val="64"/>
                                        <w:szCs w:val="64"/>
                                        <w:lang w:val="en-US"/>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2D4914" w14:textId="3518EFD5" w:rsidR="009E0928" w:rsidRPr="00917E3A" w:rsidRDefault="00490C8C" w:rsidP="009E0928">
                                        <w:pPr>
                                          <w:pStyle w:val="NoSpacing"/>
                                          <w:rPr>
                                            <w:rFonts w:asciiTheme="majorHAnsi" w:eastAsiaTheme="majorEastAsia" w:hAnsiTheme="majorHAnsi" w:cstheme="majorBidi"/>
                                            <w:caps/>
                                            <w:color w:val="4389D7" w:themeColor="text2" w:themeTint="99"/>
                                            <w:sz w:val="68"/>
                                            <w:szCs w:val="68"/>
                                            <w:lang w:val="en-US"/>
                                          </w:rPr>
                                        </w:pPr>
                                        <w:r w:rsidRPr="00917E3A">
                                          <w:rPr>
                                            <w:rFonts w:asciiTheme="majorHAnsi" w:eastAsiaTheme="majorEastAsia" w:hAnsiTheme="majorHAnsi" w:cstheme="majorBidi"/>
                                            <w:caps/>
                                            <w:color w:val="4389D7" w:themeColor="text2" w:themeTint="99"/>
                                            <w:sz w:val="64"/>
                                            <w:szCs w:val="64"/>
                                            <w:lang w:val="en-US"/>
                                          </w:rPr>
                                          <w:t>Technical design</w:t>
                                        </w:r>
                                      </w:p>
                                    </w:sdtContent>
                                  </w:sdt>
                                  <w:p w14:paraId="65597ABA" w14:textId="7A6F7A7A" w:rsidR="009E0928" w:rsidRPr="00917E3A" w:rsidRDefault="00C44FB8" w:rsidP="009E0928">
                                    <w:pPr>
                                      <w:pStyle w:val="NoSpacing"/>
                                      <w:spacing w:before="120"/>
                                      <w:rPr>
                                        <w:color w:val="004990" w:themeColor="accent1"/>
                                        <w:sz w:val="36"/>
                                        <w:szCs w:val="36"/>
                                        <w:lang w:val="en-US"/>
                                      </w:rPr>
                                    </w:pPr>
                                    <w:r w:rsidRPr="00917E3A">
                                      <w:rPr>
                                        <w:color w:val="004990" w:themeColor="accent1"/>
                                        <w:sz w:val="36"/>
                                        <w:szCs w:val="36"/>
                                        <w:lang w:val="en-US"/>
                                      </w:rPr>
                                      <w:t>Windesheim</w:t>
                                    </w:r>
                                  </w:p>
                                  <w:p w14:paraId="4651B258" w14:textId="48459181" w:rsidR="00CF32E8" w:rsidRPr="00792EF4" w:rsidRDefault="00CF32E8" w:rsidP="00CF32E8">
                                    <w:pPr>
                                      <w:pStyle w:val="NoSpacing"/>
                                      <w:spacing w:before="120"/>
                                      <w:rPr>
                                        <w:lang w:val="en-US"/>
                                      </w:rPr>
                                    </w:pPr>
                                    <w:r>
                                      <w:rPr>
                                        <w:color w:val="004990" w:themeColor="accent1"/>
                                        <w:sz w:val="36"/>
                                        <w:szCs w:val="36"/>
                                        <w:lang w:val="en-US"/>
                                      </w:rPr>
                                      <w:t xml:space="preserve">Spark! Living Lab </w:t>
                                    </w:r>
                                    <w:r w:rsidR="000948C4">
                                      <w:rPr>
                                        <w:color w:val="004990" w:themeColor="accent1"/>
                                        <w:sz w:val="36"/>
                                        <w:szCs w:val="36"/>
                                        <w:lang w:val="en-US"/>
                                      </w:rPr>
                                      <w:t>Conditioned Goods</w:t>
                                    </w:r>
                                  </w:p>
                                  <w:sdt>
                                    <w:sdtPr>
                                      <w:rPr>
                                        <w:color w:val="004990" w:themeColor="accent1"/>
                                        <w:sz w:val="36"/>
                                        <w:szCs w:val="36"/>
                                      </w:rPr>
                                      <w:alias w:val="Status"/>
                                      <w:tag w:val=""/>
                                      <w:id w:val="-1592230849"/>
                                      <w:placeholder>
                                        <w:docPart w:val="CA50281065FB45208B70081497989A8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4C61227" w14:textId="6AFAFC28" w:rsidR="009E0928" w:rsidRPr="00607714" w:rsidRDefault="006D5C2B" w:rsidP="009E0928">
                                        <w:pPr>
                                          <w:pStyle w:val="NoSpacing"/>
                                          <w:spacing w:before="120"/>
                                        </w:pPr>
                                        <w:r>
                                          <w:rPr>
                                            <w:color w:val="004990" w:themeColor="accent1"/>
                                            <w:sz w:val="36"/>
                                            <w:szCs w:val="36"/>
                                          </w:rPr>
                                          <w:t>Versi</w:t>
                                        </w:r>
                                        <w:r w:rsidR="00A82004">
                                          <w:rPr>
                                            <w:color w:val="004990" w:themeColor="accent1"/>
                                            <w:sz w:val="36"/>
                                            <w:szCs w:val="36"/>
                                          </w:rPr>
                                          <w:t>on</w:t>
                                        </w:r>
                                        <w:r>
                                          <w:rPr>
                                            <w:color w:val="004990" w:themeColor="accent1"/>
                                            <w:sz w:val="36"/>
                                            <w:szCs w:val="36"/>
                                          </w:rPr>
                                          <w:t xml:space="preserve"> 0.8</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059BC2DC" id="_x0000_t202" coordsize="21600,21600" o:spt="202" path="m,l,21600r21600,l21600,xe">
                        <v:stroke joinstyle="miter"/>
                        <v:path gradientshapeok="t" o:connecttype="rect"/>
                      </v:shapetype>
                      <v:shape id="Tekstvak 5" o:spid="_x0000_s1026" type="#_x0000_t202" style="position:absolute;left:0;text-align:left;margin-left:75.25pt;margin-top:0;width:474pt;height:1in;z-index:251658240;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" filled="f" stroked="f" strokeweight=".5pt">
                        <v:textbox style="mso-fit-shape-to-text:t">
                          <w:txbxContent>
                            <w:sdt>
                              <w:sdtPr>
                                <w:rPr>
                                  <w:rFonts w:asciiTheme="majorHAnsi" w:eastAsiaTheme="majorEastAsia" w:hAnsiTheme="majorHAnsi" w:cstheme="majorBidi"/>
                                  <w:caps/>
                                  <w:color w:val="4389D7" w:themeColor="text2" w:themeTint="99"/>
                                  <w:sz w:val="64"/>
                                  <w:szCs w:val="64"/>
                                  <w:lang w:val="en-US"/>
                                </w:rPr>
                                <w:alias w:val="Titel"/>
                                <w:tag w:val=""/>
                                <w:id w:val="1820762109"/>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52D4914" w14:textId="3518EFD5" w:rsidR="009E0928" w:rsidRPr="00917E3A" w:rsidRDefault="00490C8C" w:rsidP="009E0928">
                                  <w:pPr>
                                    <w:pStyle w:val="NoSpacing"/>
                                    <w:rPr>
                                      <w:rFonts w:asciiTheme="majorHAnsi" w:eastAsiaTheme="majorEastAsia" w:hAnsiTheme="majorHAnsi" w:cstheme="majorBidi"/>
                                      <w:caps/>
                                      <w:color w:val="4389D7" w:themeColor="text2" w:themeTint="99"/>
                                      <w:sz w:val="68"/>
                                      <w:szCs w:val="68"/>
                                      <w:lang w:val="en-US"/>
                                    </w:rPr>
                                  </w:pPr>
                                  <w:r w:rsidRPr="00917E3A">
                                    <w:rPr>
                                      <w:rFonts w:asciiTheme="majorHAnsi" w:eastAsiaTheme="majorEastAsia" w:hAnsiTheme="majorHAnsi" w:cstheme="majorBidi"/>
                                      <w:caps/>
                                      <w:color w:val="4389D7" w:themeColor="text2" w:themeTint="99"/>
                                      <w:sz w:val="64"/>
                                      <w:szCs w:val="64"/>
                                      <w:lang w:val="en-US"/>
                                    </w:rPr>
                                    <w:t>Technical design</w:t>
                                  </w:r>
                                </w:p>
                              </w:sdtContent>
                            </w:sdt>
                            <w:p w14:paraId="65597ABA" w14:textId="7A6F7A7A" w:rsidR="009E0928" w:rsidRPr="00917E3A" w:rsidRDefault="00C44FB8" w:rsidP="009E0928">
                              <w:pPr>
                                <w:pStyle w:val="NoSpacing"/>
                                <w:spacing w:before="120"/>
                                <w:rPr>
                                  <w:color w:val="004990" w:themeColor="accent1"/>
                                  <w:sz w:val="36"/>
                                  <w:szCs w:val="36"/>
                                  <w:lang w:val="en-US"/>
                                </w:rPr>
                              </w:pPr>
                              <w:r w:rsidRPr="00917E3A">
                                <w:rPr>
                                  <w:color w:val="004990" w:themeColor="accent1"/>
                                  <w:sz w:val="36"/>
                                  <w:szCs w:val="36"/>
                                  <w:lang w:val="en-US"/>
                                </w:rPr>
                                <w:t>Windesheim</w:t>
                              </w:r>
                            </w:p>
                            <w:p w14:paraId="4651B258" w14:textId="48459181" w:rsidR="00CF32E8" w:rsidRPr="00792EF4" w:rsidRDefault="00CF32E8" w:rsidP="00CF32E8">
                              <w:pPr>
                                <w:pStyle w:val="NoSpacing"/>
                                <w:spacing w:before="120"/>
                                <w:rPr>
                                  <w:lang w:val="en-US"/>
                                </w:rPr>
                              </w:pPr>
                              <w:r>
                                <w:rPr>
                                  <w:color w:val="004990" w:themeColor="accent1"/>
                                  <w:sz w:val="36"/>
                                  <w:szCs w:val="36"/>
                                  <w:lang w:val="en-US"/>
                                </w:rPr>
                                <w:t xml:space="preserve">Spark! Living Lab </w:t>
                              </w:r>
                              <w:r w:rsidR="000948C4">
                                <w:rPr>
                                  <w:color w:val="004990" w:themeColor="accent1"/>
                                  <w:sz w:val="36"/>
                                  <w:szCs w:val="36"/>
                                  <w:lang w:val="en-US"/>
                                </w:rPr>
                                <w:t>Conditioned Goods</w:t>
                              </w:r>
                            </w:p>
                            <w:sdt>
                              <w:sdtPr>
                                <w:rPr>
                                  <w:color w:val="004990" w:themeColor="accent1"/>
                                  <w:sz w:val="36"/>
                                  <w:szCs w:val="36"/>
                                </w:rPr>
                                <w:alias w:val="Status"/>
                                <w:tag w:val=""/>
                                <w:id w:val="-1592230849"/>
                                <w:placeholder>
                                  <w:docPart w:val="CA50281065FB45208B70081497989A85"/>
                                </w:placeholder>
                                <w:dataBinding w:prefixMappings="xmlns:ns0='http://purl.org/dc/elements/1.1/' xmlns:ns1='http://schemas.openxmlformats.org/package/2006/metadata/core-properties' " w:xpath="/ns1:coreProperties[1]/ns1:contentStatus[1]" w:storeItemID="{6C3C8BC8-F283-45AE-878A-BAB7291924A1}"/>
                                <w:text/>
                              </w:sdtPr>
                              <w:sdtEndPr/>
                              <w:sdtContent>
                                <w:p w14:paraId="34C61227" w14:textId="6AFAFC28" w:rsidR="009E0928" w:rsidRPr="00607714" w:rsidRDefault="006D5C2B" w:rsidP="009E0928">
                                  <w:pPr>
                                    <w:pStyle w:val="NoSpacing"/>
                                    <w:spacing w:before="120"/>
                                  </w:pPr>
                                  <w:r>
                                    <w:rPr>
                                      <w:color w:val="004990" w:themeColor="accent1"/>
                                      <w:sz w:val="36"/>
                                      <w:szCs w:val="36"/>
                                    </w:rPr>
                                    <w:t>Versi</w:t>
                                  </w:r>
                                  <w:r w:rsidR="00A82004">
                                    <w:rPr>
                                      <w:color w:val="004990" w:themeColor="accent1"/>
                                      <w:sz w:val="36"/>
                                      <w:szCs w:val="36"/>
                                    </w:rPr>
                                    <w:t>on</w:t>
                                  </w:r>
                                  <w:r>
                                    <w:rPr>
                                      <w:color w:val="004990" w:themeColor="accent1"/>
                                      <w:sz w:val="36"/>
                                      <w:szCs w:val="36"/>
                                    </w:rPr>
                                    <w:t xml:space="preserve"> 0.8</w:t>
                                  </w:r>
                                </w:p>
                              </w:sdtContent>
                            </w:sdt>
                          </w:txbxContent>
                        </v:textbox>
                        <w10:wrap anchorx="page" anchory="margin"/>
                      </v:shape>
                    </w:pict>
                  </mc:Fallback>
                </mc:AlternateContent>
              </w:r>
            </w:p>
            <w:p w14:paraId="0E0377F5" w14:textId="502AD27F" w:rsidR="009E0928" w:rsidRPr="00803100" w:rsidRDefault="009E0928" w:rsidP="009E0928"/>
            <w:p w14:paraId="361DB3CB" w14:textId="66C3D09F" w:rsidR="009E0928" w:rsidRPr="00803100" w:rsidRDefault="009E0928" w:rsidP="009E0928">
              <w:pPr>
                <w:rPr>
                  <w:noProof/>
                </w:rPr>
              </w:pPr>
            </w:p>
            <w:p w14:paraId="2C874706" w14:textId="6E3807CF" w:rsidR="009E0928" w:rsidRPr="00803100" w:rsidRDefault="00153004" w:rsidP="009E0928">
              <w:r>
                <w:rPr>
                  <w:rFonts w:ascii="Calibri" w:eastAsia="Calibri" w:hAnsi="Calibri" w:cs="Calibri"/>
                  <w:noProof/>
                </w:rPr>
                <w:drawing>
                  <wp:anchor distT="0" distB="0" distL="114300" distR="114300" simplePos="0" relativeHeight="251658242" behindDoc="0" locked="0" layoutInCell="1" allowOverlap="1" wp14:anchorId="106CF3EF" wp14:editId="25470DA6">
                    <wp:simplePos x="0" y="0"/>
                    <wp:positionH relativeFrom="column">
                      <wp:posOffset>244549</wp:posOffset>
                    </wp:positionH>
                    <wp:positionV relativeFrom="paragraph">
                      <wp:posOffset>1846940</wp:posOffset>
                    </wp:positionV>
                    <wp:extent cx="5733416" cy="1838121"/>
                    <wp:effectExtent l="0" t="0" r="635" b="0"/>
                    <wp:wrapTopAndBottom/>
                    <wp:docPr id="3" name="image1.jpg"/>
                    <wp:cNvGraphicFramePr/>
                    <a:graphic xmlns:a="http://schemas.openxmlformats.org/drawingml/2006/main">
                      <a:graphicData uri="http://schemas.openxmlformats.org/drawingml/2006/picture">
                        <pic:pic xmlns:pic="http://schemas.openxmlformats.org/drawingml/2006/picture">
                          <pic:nvPicPr>
                            <pic:cNvPr id="3" name="image1.jp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733416" cy="1838121"/>
                            </a:xfrm>
                            <a:prstGeom prst="rect">
                              <a:avLst/>
                            </a:prstGeom>
                            <a:ln/>
                          </pic:spPr>
                        </pic:pic>
                      </a:graphicData>
                    </a:graphic>
                  </wp:anchor>
                </w:drawing>
              </w:r>
              <w:r w:rsidR="009E0928" w:rsidRPr="00803100">
                <w:rPr>
                  <w:noProof/>
                </w:rPr>
                <mc:AlternateContent>
                  <mc:Choice Requires="wps">
                    <w:drawing>
                      <wp:anchor distT="0" distB="0" distL="114300" distR="114300" simplePos="0" relativeHeight="251658241" behindDoc="0" locked="0" layoutInCell="1" allowOverlap="1" wp14:anchorId="15218F0E" wp14:editId="7A4DF5C5">
                        <wp:simplePos x="0" y="0"/>
                        <wp:positionH relativeFrom="margin">
                          <wp:align>right</wp:align>
                        </wp:positionH>
                        <wp:positionV relativeFrom="paragraph">
                          <wp:posOffset>6595744</wp:posOffset>
                        </wp:positionV>
                        <wp:extent cx="5926667" cy="1481243"/>
                        <wp:effectExtent l="0" t="0" r="0" b="5080"/>
                        <wp:wrapNone/>
                        <wp:docPr id="1" name="Tekstvak 1"/>
                        <wp:cNvGraphicFramePr/>
                        <a:graphic xmlns:a="http://schemas.openxmlformats.org/drawingml/2006/main">
                          <a:graphicData uri="http://schemas.microsoft.com/office/word/2010/wordprocessingShape">
                            <wps:wsp>
                              <wps:cNvSpPr txBox="1"/>
                              <wps:spPr>
                                <a:xfrm>
                                  <a:off x="0" y="0"/>
                                  <a:ext cx="5926667" cy="1481243"/>
                                </a:xfrm>
                                <a:prstGeom prst="rect">
                                  <a:avLst/>
                                </a:prstGeom>
                                <a:noFill/>
                                <a:ln w="6350">
                                  <a:noFill/>
                                </a:ln>
                              </wps:spPr>
                              <wps:txbx>
                                <w:txbxContent>
                                  <w:p w14:paraId="2DB3412E" w14:textId="1EF09F77" w:rsidR="009E0928" w:rsidRPr="00232AAC" w:rsidRDefault="009E0928" w:rsidP="009E0928">
                                    <w:pPr>
                                      <w:spacing w:after="0" w:line="240" w:lineRule="auto"/>
                                      <w:rPr>
                                        <w:b/>
                                        <w:bCs/>
                                      </w:rPr>
                                    </w:pPr>
                                    <w:r>
                                      <w:rPr>
                                        <w:b/>
                                        <w:bCs/>
                                      </w:rPr>
                                      <w:t xml:space="preserve"> </w:t>
                                    </w:r>
                                    <w:r w:rsidR="00E04608">
                                      <w:rPr>
                                        <w:b/>
                                        <w:bCs/>
                                      </w:rPr>
                                      <w:t>Authors</w:t>
                                    </w:r>
                                    <w:r w:rsidRPr="00232AAC">
                                      <w:rPr>
                                        <w:b/>
                                        <w:bCs/>
                                      </w:rPr>
                                      <w:t>:</w:t>
                                    </w:r>
                                  </w:p>
                                  <w:tbl>
                                    <w:tblPr>
                                      <w:tblStyle w:val="PlainTable5"/>
                                      <w:tblW w:w="9043" w:type="dxa"/>
                                      <w:tblLook w:val="04A0" w:firstRow="1" w:lastRow="0" w:firstColumn="1" w:lastColumn="0" w:noHBand="0" w:noVBand="1"/>
                                    </w:tblPr>
                                    <w:tblGrid>
                                      <w:gridCol w:w="2268"/>
                                      <w:gridCol w:w="3402"/>
                                      <w:gridCol w:w="3373"/>
                                    </w:tblGrid>
                                    <w:tr w:rsidR="009E0928" w14:paraId="076726CC" w14:textId="77777777" w:rsidTr="003854F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68" w:type="dxa"/>
                                          <w:tcBorders>
                                            <w:right w:val="single" w:sz="4" w:space="0" w:color="auto"/>
                                          </w:tcBorders>
                                        </w:tcPr>
                                        <w:p w14:paraId="50D84179" w14:textId="6DB05BA3" w:rsidR="009E0928" w:rsidRDefault="00E04608">
                                          <w:r>
                                            <w:t>Name</w:t>
                                          </w:r>
                                        </w:p>
                                      </w:tc>
                                      <w:tc>
                                        <w:tcPr>
                                          <w:tcW w:w="3402" w:type="dxa"/>
                                          <w:tcBorders>
                                            <w:left w:val="single" w:sz="4" w:space="0" w:color="auto"/>
                                            <w:right w:val="single" w:sz="4" w:space="0" w:color="auto"/>
                                          </w:tcBorders>
                                        </w:tcPr>
                                        <w:p w14:paraId="1354AEE7" w14:textId="3CFDB733" w:rsidR="009E0928" w:rsidRDefault="00E04608">
                                          <w:pPr>
                                            <w:cnfStyle w:val="100000000000" w:firstRow="1" w:lastRow="0" w:firstColumn="0" w:lastColumn="0" w:oddVBand="0" w:evenVBand="0" w:oddHBand="0" w:evenHBand="0" w:firstRowFirstColumn="0" w:firstRowLastColumn="0" w:lastRowFirstColumn="0" w:lastRowLastColumn="0"/>
                                          </w:pPr>
                                          <w:r>
                                            <w:t>Student number</w:t>
                                          </w:r>
                                        </w:p>
                                      </w:tc>
                                      <w:tc>
                                        <w:tcPr>
                                          <w:tcW w:w="3373" w:type="dxa"/>
                                          <w:tcBorders>
                                            <w:left w:val="single" w:sz="4" w:space="0" w:color="auto"/>
                                          </w:tcBorders>
                                        </w:tcPr>
                                        <w:p w14:paraId="32C695A2" w14:textId="5AA0A7B4" w:rsidR="009E0928" w:rsidRDefault="00E04608">
                                          <w:pPr>
                                            <w:cnfStyle w:val="100000000000" w:firstRow="1" w:lastRow="0" w:firstColumn="0" w:lastColumn="0" w:oddVBand="0" w:evenVBand="0" w:oddHBand="0" w:evenHBand="0" w:firstRowFirstColumn="0" w:firstRowLastColumn="0" w:lastRowFirstColumn="0" w:lastRowLastColumn="0"/>
                                          </w:pPr>
                                          <w:r>
                                            <w:t>Email</w:t>
                                          </w:r>
                                        </w:p>
                                      </w:tc>
                                    </w:tr>
                                    <w:tr w:rsidR="009E0928" w14:paraId="122121BC"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B480367" w14:textId="2AE8DB88" w:rsidR="009E0928" w:rsidRDefault="00AC2493">
                                          <w:r>
                                            <w:t>Tim Imming</w:t>
                                          </w:r>
                                        </w:p>
                                      </w:tc>
                                      <w:tc>
                                        <w:tcPr>
                                          <w:tcW w:w="3402" w:type="dxa"/>
                                          <w:tcBorders>
                                            <w:left w:val="single" w:sz="4" w:space="0" w:color="auto"/>
                                            <w:right w:val="single" w:sz="4" w:space="0" w:color="auto"/>
                                          </w:tcBorders>
                                        </w:tcPr>
                                        <w:p w14:paraId="34B74F19" w14:textId="72D80668" w:rsidR="009E0928" w:rsidRDefault="00AC2493">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77625343" w14:textId="10F13E81" w:rsidR="009E0928" w:rsidRDefault="00AC2493">
                                          <w:pPr>
                                            <w:cnfStyle w:val="000000100000" w:firstRow="0" w:lastRow="0" w:firstColumn="0" w:lastColumn="0" w:oddVBand="0" w:evenVBand="0" w:oddHBand="1" w:evenHBand="0" w:firstRowFirstColumn="0" w:firstRowLastColumn="0" w:lastRowFirstColumn="0" w:lastRowLastColumn="0"/>
                                          </w:pPr>
                                          <w:r>
                                            <w:t>S1132262@student.windesheim.nl</w:t>
                                          </w:r>
                                        </w:p>
                                      </w:tc>
                                    </w:tr>
                                    <w:tr w:rsidR="009E0928" w14:paraId="50AB2B52" w14:textId="77777777" w:rsidTr="003854F4">
                                      <w:trPr>
                                        <w:trHeight w:val="27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17EE75" w14:textId="23BCA6CF" w:rsidR="009E0928" w:rsidRPr="005955C0" w:rsidRDefault="005955C0">
                                          <w:r>
                                            <w:t>Thijs Ma</w:t>
                                          </w:r>
                                          <w:r w:rsidR="00BB2F62">
                                            <w:t>ns</w:t>
                                          </w:r>
                                          <w:r>
                                            <w:t>veld</w:t>
                                          </w:r>
                                        </w:p>
                                      </w:tc>
                                      <w:tc>
                                        <w:tcPr>
                                          <w:tcW w:w="3402" w:type="dxa"/>
                                          <w:tcBorders>
                                            <w:left w:val="single" w:sz="4" w:space="0" w:color="auto"/>
                                            <w:right w:val="single" w:sz="4" w:space="0" w:color="auto"/>
                                          </w:tcBorders>
                                        </w:tcPr>
                                        <w:p w14:paraId="5D23CB14" w14:textId="7FF02D33"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132B088" w14:textId="2134011F"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S1127391@student.windesheim.nl</w:t>
                                          </w:r>
                                        </w:p>
                                      </w:tc>
                                    </w:tr>
                                    <w:tr w:rsidR="009E0928" w14:paraId="5079CD93"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1A9C16E" w14:textId="613DA565" w:rsidR="009E0928" w:rsidRDefault="00B258A5">
                                          <w:r>
                                            <w:t>Sjoerd van de Kerkhof</w:t>
                                          </w:r>
                                        </w:p>
                                      </w:tc>
                                      <w:tc>
                                        <w:tcPr>
                                          <w:tcW w:w="3402" w:type="dxa"/>
                                          <w:tcBorders>
                                            <w:left w:val="single" w:sz="4" w:space="0" w:color="auto"/>
                                            <w:right w:val="single" w:sz="4" w:space="0" w:color="auto"/>
                                          </w:tcBorders>
                                        </w:tcPr>
                                        <w:p w14:paraId="786E6E3A" w14:textId="5CBF66AC" w:rsidR="009E0928" w:rsidRDefault="00B258A5">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3F879C09" w14:textId="171FA0A7" w:rsidR="009E0928" w:rsidRDefault="007E4EF0">
                                          <w:pPr>
                                            <w:cnfStyle w:val="000000100000" w:firstRow="0" w:lastRow="0" w:firstColumn="0" w:lastColumn="0" w:oddVBand="0" w:evenVBand="0" w:oddHBand="1" w:evenHBand="0" w:firstRowFirstColumn="0" w:firstRowLastColumn="0" w:lastRowFirstColumn="0" w:lastRowLastColumn="0"/>
                                          </w:pPr>
                                          <w:r>
                                            <w:t>S1129492</w:t>
                                          </w:r>
                                          <w:r w:rsidR="009E0928">
                                            <w:t>@student.windesheim.nl</w:t>
                                          </w:r>
                                        </w:p>
                                      </w:tc>
                                    </w:tr>
                                    <w:tr w:rsidR="009E0928" w14:paraId="5F15BC15" w14:textId="77777777" w:rsidTr="003854F4">
                                      <w:trPr>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BD0651B" w14:textId="4C9B0BD7" w:rsidR="009E0928" w:rsidRPr="00C7245A" w:rsidRDefault="00C7245A">
                                          <w:r>
                                            <w:t>Gerard Wesseling</w:t>
                                          </w:r>
                                        </w:p>
                                      </w:tc>
                                      <w:tc>
                                        <w:tcPr>
                                          <w:tcW w:w="3402" w:type="dxa"/>
                                          <w:tcBorders>
                                            <w:left w:val="single" w:sz="4" w:space="0" w:color="auto"/>
                                            <w:right w:val="single" w:sz="4" w:space="0" w:color="auto"/>
                                          </w:tcBorders>
                                        </w:tcPr>
                                        <w:p w14:paraId="34C39B72" w14:textId="3066AA17" w:rsidR="009E0928" w:rsidRPr="00D17257" w:rsidRDefault="00D17257">
                                          <w:pPr>
                                            <w:cnfStyle w:val="000000000000" w:firstRow="0" w:lastRow="0" w:firstColumn="0" w:lastColumn="0" w:oddVBand="0" w:evenVBand="0" w:oddHBand="0" w:evenHBand="0" w:firstRowFirstColumn="0" w:firstRowLastColumn="0" w:lastRowFirstColumn="0" w:lastRowLastColumn="0"/>
                                          </w:pPr>
                                          <w:r>
                                            <w:t>S113</w:t>
                                          </w:r>
                                          <w:r w:rsidR="00C001C7">
                                            <w:t>1366</w:t>
                                          </w:r>
                                        </w:p>
                                      </w:tc>
                                      <w:tc>
                                        <w:tcPr>
                                          <w:tcW w:w="3373" w:type="dxa"/>
                                          <w:tcBorders>
                                            <w:left w:val="single" w:sz="4" w:space="0" w:color="auto"/>
                                          </w:tcBorders>
                                        </w:tcPr>
                                        <w:p w14:paraId="4F2F27C6" w14:textId="14F42EFF" w:rsidR="009E0928" w:rsidRPr="0045235D" w:rsidRDefault="0045235D">
                                          <w:pPr>
                                            <w:cnfStyle w:val="000000000000" w:firstRow="0" w:lastRow="0" w:firstColumn="0" w:lastColumn="0" w:oddVBand="0" w:evenVBand="0" w:oddHBand="0" w:evenHBand="0" w:firstRowFirstColumn="0" w:firstRowLastColumn="0" w:lastRowFirstColumn="0" w:lastRowLastColumn="0"/>
                                          </w:pPr>
                                          <w:r>
                                            <w:t>S1131366@student.windesheim.nl</w:t>
                                          </w:r>
                                        </w:p>
                                      </w:tc>
                                    </w:tr>
                                    <w:tr w:rsidR="003854F4" w14:paraId="0C34CE6B"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A1B6A1F" w14:textId="4ECFEA61" w:rsidR="003854F4" w:rsidRDefault="003854F4">
                                          <w:r>
                                            <w:t>Berat Guzel</w:t>
                                          </w:r>
                                        </w:p>
                                      </w:tc>
                                      <w:tc>
                                        <w:tcPr>
                                          <w:tcW w:w="3402" w:type="dxa"/>
                                          <w:tcBorders>
                                            <w:left w:val="single" w:sz="4" w:space="0" w:color="auto"/>
                                            <w:right w:val="single" w:sz="4" w:space="0" w:color="auto"/>
                                          </w:tcBorders>
                                        </w:tcPr>
                                        <w:p w14:paraId="28C2E59B" w14:textId="573B9D3F" w:rsidR="003854F4" w:rsidRDefault="003854F4">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7EF2394" w14:textId="07D238C7" w:rsidR="003854F4" w:rsidRPr="003854F4" w:rsidRDefault="003854F4">
                                          <w:pPr>
                                            <w:cnfStyle w:val="000000100000" w:firstRow="0" w:lastRow="0" w:firstColumn="0" w:lastColumn="0" w:oddVBand="0" w:evenVBand="0" w:oddHBand="1" w:evenHBand="0" w:firstRowFirstColumn="0" w:firstRowLastColumn="0" w:lastRowFirstColumn="0" w:lastRowLastColumn="0"/>
                                          </w:pPr>
                                          <w:r>
                                            <w:t>S1127994@student.windesheim.nl</w:t>
                                          </w:r>
                                        </w:p>
                                      </w:tc>
                                    </w:tr>
                                  </w:tbl>
                                  <w:p w14:paraId="3178BE42" w14:textId="77777777" w:rsidR="009E0928" w:rsidRDefault="009E0928" w:rsidP="001328B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218F0E" id="Tekstvak 1" o:spid="_x0000_s1027" type="#_x0000_t202" style="position:absolute;margin-left:415.45pt;margin-top:519.35pt;width:466.65pt;height:116.65pt;z-index:25165824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" filled="f" stroked="f" strokeweight=".5pt">
                        <v:textbox>
                          <w:txbxContent>
                            <w:p w14:paraId="2DB3412E" w14:textId="1EF09F77" w:rsidR="009E0928" w:rsidRPr="00232AAC" w:rsidRDefault="009E0928" w:rsidP="009E0928">
                              <w:pPr>
                                <w:spacing w:after="0" w:line="240" w:lineRule="auto"/>
                                <w:rPr>
                                  <w:b/>
                                  <w:bCs/>
                                </w:rPr>
                              </w:pPr>
                              <w:r>
                                <w:rPr>
                                  <w:b/>
                                  <w:bCs/>
                                </w:rPr>
                                <w:t xml:space="preserve"> </w:t>
                              </w:r>
                              <w:r w:rsidR="00E04608">
                                <w:rPr>
                                  <w:b/>
                                  <w:bCs/>
                                </w:rPr>
                                <w:t>Authors</w:t>
                              </w:r>
                              <w:r w:rsidRPr="00232AAC">
                                <w:rPr>
                                  <w:b/>
                                  <w:bCs/>
                                </w:rPr>
                                <w:t>:</w:t>
                              </w:r>
                            </w:p>
                            <w:tbl>
                              <w:tblPr>
                                <w:tblStyle w:val="PlainTable5"/>
                                <w:tblW w:w="9043" w:type="dxa"/>
                                <w:tblLook w:val="04A0" w:firstRow="1" w:lastRow="0" w:firstColumn="1" w:lastColumn="0" w:noHBand="0" w:noVBand="1"/>
                              </w:tblPr>
                              <w:tblGrid>
                                <w:gridCol w:w="2268"/>
                                <w:gridCol w:w="3402"/>
                                <w:gridCol w:w="3373"/>
                              </w:tblGrid>
                              <w:tr w:rsidR="009E0928" w14:paraId="076726CC" w14:textId="77777777" w:rsidTr="003854F4">
                                <w:trPr>
                                  <w:cnfStyle w:val="100000000000" w:firstRow="1" w:lastRow="0" w:firstColumn="0" w:lastColumn="0" w:oddVBand="0" w:evenVBand="0" w:oddHBand="0" w:evenHBand="0" w:firstRowFirstColumn="0" w:firstRowLastColumn="0" w:lastRowFirstColumn="0" w:lastRowLastColumn="0"/>
                                  <w:trHeight w:val="270"/>
                                </w:trPr>
                                <w:tc>
                                  <w:tcPr>
                                    <w:cnfStyle w:val="001000000100" w:firstRow="0" w:lastRow="0" w:firstColumn="1" w:lastColumn="0" w:oddVBand="0" w:evenVBand="0" w:oddHBand="0" w:evenHBand="0" w:firstRowFirstColumn="1" w:firstRowLastColumn="0" w:lastRowFirstColumn="0" w:lastRowLastColumn="0"/>
                                    <w:tcW w:w="2268" w:type="dxa"/>
                                    <w:tcBorders>
                                      <w:right w:val="single" w:sz="4" w:space="0" w:color="auto"/>
                                    </w:tcBorders>
                                  </w:tcPr>
                                  <w:p w14:paraId="50D84179" w14:textId="6DB05BA3" w:rsidR="009E0928" w:rsidRDefault="00E04608">
                                    <w:r>
                                      <w:t>Name</w:t>
                                    </w:r>
                                  </w:p>
                                </w:tc>
                                <w:tc>
                                  <w:tcPr>
                                    <w:tcW w:w="3402" w:type="dxa"/>
                                    <w:tcBorders>
                                      <w:left w:val="single" w:sz="4" w:space="0" w:color="auto"/>
                                      <w:right w:val="single" w:sz="4" w:space="0" w:color="auto"/>
                                    </w:tcBorders>
                                  </w:tcPr>
                                  <w:p w14:paraId="1354AEE7" w14:textId="3CFDB733" w:rsidR="009E0928" w:rsidRDefault="00E04608">
                                    <w:pPr>
                                      <w:cnfStyle w:val="100000000000" w:firstRow="1" w:lastRow="0" w:firstColumn="0" w:lastColumn="0" w:oddVBand="0" w:evenVBand="0" w:oddHBand="0" w:evenHBand="0" w:firstRowFirstColumn="0" w:firstRowLastColumn="0" w:lastRowFirstColumn="0" w:lastRowLastColumn="0"/>
                                    </w:pPr>
                                    <w:r>
                                      <w:t>Student number</w:t>
                                    </w:r>
                                  </w:p>
                                </w:tc>
                                <w:tc>
                                  <w:tcPr>
                                    <w:tcW w:w="3373" w:type="dxa"/>
                                    <w:tcBorders>
                                      <w:left w:val="single" w:sz="4" w:space="0" w:color="auto"/>
                                    </w:tcBorders>
                                  </w:tcPr>
                                  <w:p w14:paraId="32C695A2" w14:textId="5AA0A7B4" w:rsidR="009E0928" w:rsidRDefault="00E04608">
                                    <w:pPr>
                                      <w:cnfStyle w:val="100000000000" w:firstRow="1" w:lastRow="0" w:firstColumn="0" w:lastColumn="0" w:oddVBand="0" w:evenVBand="0" w:oddHBand="0" w:evenHBand="0" w:firstRowFirstColumn="0" w:firstRowLastColumn="0" w:lastRowFirstColumn="0" w:lastRowLastColumn="0"/>
                                    </w:pPr>
                                    <w:r>
                                      <w:t>Email</w:t>
                                    </w:r>
                                  </w:p>
                                </w:tc>
                              </w:tr>
                              <w:tr w:rsidR="009E0928" w14:paraId="122121BC"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B480367" w14:textId="2AE8DB88" w:rsidR="009E0928" w:rsidRDefault="00AC2493">
                                    <w:r>
                                      <w:t>Tim Imming</w:t>
                                    </w:r>
                                  </w:p>
                                </w:tc>
                                <w:tc>
                                  <w:tcPr>
                                    <w:tcW w:w="3402" w:type="dxa"/>
                                    <w:tcBorders>
                                      <w:left w:val="single" w:sz="4" w:space="0" w:color="auto"/>
                                      <w:right w:val="single" w:sz="4" w:space="0" w:color="auto"/>
                                    </w:tcBorders>
                                  </w:tcPr>
                                  <w:p w14:paraId="34B74F19" w14:textId="72D80668" w:rsidR="009E0928" w:rsidRDefault="00AC2493">
                                    <w:pPr>
                                      <w:cnfStyle w:val="000000100000" w:firstRow="0" w:lastRow="0" w:firstColumn="0" w:lastColumn="0" w:oddVBand="0" w:evenVBand="0" w:oddHBand="1" w:evenHBand="0" w:firstRowFirstColumn="0" w:firstRowLastColumn="0" w:lastRowFirstColumn="0" w:lastRowLastColumn="0"/>
                                    </w:pPr>
                                    <w:r>
                                      <w:t>S1132262</w:t>
                                    </w:r>
                                  </w:p>
                                </w:tc>
                                <w:tc>
                                  <w:tcPr>
                                    <w:tcW w:w="3373" w:type="dxa"/>
                                    <w:tcBorders>
                                      <w:left w:val="single" w:sz="4" w:space="0" w:color="auto"/>
                                    </w:tcBorders>
                                  </w:tcPr>
                                  <w:p w14:paraId="77625343" w14:textId="10F13E81" w:rsidR="009E0928" w:rsidRDefault="00AC2493">
                                    <w:pPr>
                                      <w:cnfStyle w:val="000000100000" w:firstRow="0" w:lastRow="0" w:firstColumn="0" w:lastColumn="0" w:oddVBand="0" w:evenVBand="0" w:oddHBand="1" w:evenHBand="0" w:firstRowFirstColumn="0" w:firstRowLastColumn="0" w:lastRowFirstColumn="0" w:lastRowLastColumn="0"/>
                                    </w:pPr>
                                    <w:r>
                                      <w:t>S1132262@student.windesheim.nl</w:t>
                                    </w:r>
                                  </w:p>
                                </w:tc>
                              </w:tr>
                              <w:tr w:rsidR="009E0928" w14:paraId="50AB2B52" w14:textId="77777777" w:rsidTr="003854F4">
                                <w:trPr>
                                  <w:trHeight w:val="270"/>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C17EE75" w14:textId="23BCA6CF" w:rsidR="009E0928" w:rsidRPr="005955C0" w:rsidRDefault="005955C0">
                                    <w:r>
                                      <w:t>Thijs Ma</w:t>
                                    </w:r>
                                    <w:r w:rsidR="00BB2F62">
                                      <w:t>ns</w:t>
                                    </w:r>
                                    <w:r>
                                      <w:t>veld</w:t>
                                    </w:r>
                                  </w:p>
                                </w:tc>
                                <w:tc>
                                  <w:tcPr>
                                    <w:tcW w:w="3402" w:type="dxa"/>
                                    <w:tcBorders>
                                      <w:left w:val="single" w:sz="4" w:space="0" w:color="auto"/>
                                      <w:right w:val="single" w:sz="4" w:space="0" w:color="auto"/>
                                    </w:tcBorders>
                                  </w:tcPr>
                                  <w:p w14:paraId="5D23CB14" w14:textId="7FF02D33"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w:t>
                                    </w:r>
                                  </w:p>
                                </w:tc>
                                <w:tc>
                                  <w:tcPr>
                                    <w:tcW w:w="3373" w:type="dxa"/>
                                    <w:tcBorders>
                                      <w:left w:val="single" w:sz="4" w:space="0" w:color="auto"/>
                                    </w:tcBorders>
                                  </w:tcPr>
                                  <w:p w14:paraId="4132B088" w14:textId="2134011F" w:rsidR="009E0928" w:rsidRPr="005955C0" w:rsidRDefault="005955C0">
                                    <w:pPr>
                                      <w:cnfStyle w:val="000000000000" w:firstRow="0" w:lastRow="0" w:firstColumn="0" w:lastColumn="0" w:oddVBand="0" w:evenVBand="0" w:oddHBand="0" w:evenHBand="0" w:firstRowFirstColumn="0" w:firstRowLastColumn="0" w:lastRowFirstColumn="0" w:lastRowLastColumn="0"/>
                                    </w:pPr>
                                    <w:r>
                                      <w:t>S1127391@student.windesheim.nl</w:t>
                                    </w:r>
                                  </w:p>
                                </w:tc>
                              </w:tr>
                              <w:tr w:rsidR="009E0928" w14:paraId="5079CD93"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51A9C16E" w14:textId="613DA565" w:rsidR="009E0928" w:rsidRDefault="00B258A5">
                                    <w:r>
                                      <w:t>Sjoerd van de Kerkhof</w:t>
                                    </w:r>
                                  </w:p>
                                </w:tc>
                                <w:tc>
                                  <w:tcPr>
                                    <w:tcW w:w="3402" w:type="dxa"/>
                                    <w:tcBorders>
                                      <w:left w:val="single" w:sz="4" w:space="0" w:color="auto"/>
                                      <w:right w:val="single" w:sz="4" w:space="0" w:color="auto"/>
                                    </w:tcBorders>
                                  </w:tcPr>
                                  <w:p w14:paraId="786E6E3A" w14:textId="5CBF66AC" w:rsidR="009E0928" w:rsidRDefault="00B258A5">
                                    <w:pPr>
                                      <w:cnfStyle w:val="000000100000" w:firstRow="0" w:lastRow="0" w:firstColumn="0" w:lastColumn="0" w:oddVBand="0" w:evenVBand="0" w:oddHBand="1" w:evenHBand="0" w:firstRowFirstColumn="0" w:firstRowLastColumn="0" w:lastRowFirstColumn="0" w:lastRowLastColumn="0"/>
                                    </w:pPr>
                                    <w:r>
                                      <w:t>S1129492</w:t>
                                    </w:r>
                                  </w:p>
                                </w:tc>
                                <w:tc>
                                  <w:tcPr>
                                    <w:tcW w:w="3373" w:type="dxa"/>
                                    <w:tcBorders>
                                      <w:left w:val="single" w:sz="4" w:space="0" w:color="auto"/>
                                    </w:tcBorders>
                                  </w:tcPr>
                                  <w:p w14:paraId="3F879C09" w14:textId="171FA0A7" w:rsidR="009E0928" w:rsidRDefault="007E4EF0">
                                    <w:pPr>
                                      <w:cnfStyle w:val="000000100000" w:firstRow="0" w:lastRow="0" w:firstColumn="0" w:lastColumn="0" w:oddVBand="0" w:evenVBand="0" w:oddHBand="1" w:evenHBand="0" w:firstRowFirstColumn="0" w:firstRowLastColumn="0" w:lastRowFirstColumn="0" w:lastRowLastColumn="0"/>
                                    </w:pPr>
                                    <w:r>
                                      <w:t>S1129492</w:t>
                                    </w:r>
                                    <w:r w:rsidR="009E0928">
                                      <w:t>@student.windesheim.nl</w:t>
                                    </w:r>
                                  </w:p>
                                </w:tc>
                              </w:tr>
                              <w:tr w:rsidR="009E0928" w14:paraId="5F15BC15" w14:textId="77777777" w:rsidTr="003854F4">
                                <w:trPr>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6BD0651B" w14:textId="4C9B0BD7" w:rsidR="009E0928" w:rsidRPr="00C7245A" w:rsidRDefault="00C7245A">
                                    <w:r>
                                      <w:t>Gerard Wesseling</w:t>
                                    </w:r>
                                  </w:p>
                                </w:tc>
                                <w:tc>
                                  <w:tcPr>
                                    <w:tcW w:w="3402" w:type="dxa"/>
                                    <w:tcBorders>
                                      <w:left w:val="single" w:sz="4" w:space="0" w:color="auto"/>
                                      <w:right w:val="single" w:sz="4" w:space="0" w:color="auto"/>
                                    </w:tcBorders>
                                  </w:tcPr>
                                  <w:p w14:paraId="34C39B72" w14:textId="3066AA17" w:rsidR="009E0928" w:rsidRPr="00D17257" w:rsidRDefault="00D17257">
                                    <w:pPr>
                                      <w:cnfStyle w:val="000000000000" w:firstRow="0" w:lastRow="0" w:firstColumn="0" w:lastColumn="0" w:oddVBand="0" w:evenVBand="0" w:oddHBand="0" w:evenHBand="0" w:firstRowFirstColumn="0" w:firstRowLastColumn="0" w:lastRowFirstColumn="0" w:lastRowLastColumn="0"/>
                                    </w:pPr>
                                    <w:r>
                                      <w:t>S113</w:t>
                                    </w:r>
                                    <w:r w:rsidR="00C001C7">
                                      <w:t>1366</w:t>
                                    </w:r>
                                  </w:p>
                                </w:tc>
                                <w:tc>
                                  <w:tcPr>
                                    <w:tcW w:w="3373" w:type="dxa"/>
                                    <w:tcBorders>
                                      <w:left w:val="single" w:sz="4" w:space="0" w:color="auto"/>
                                    </w:tcBorders>
                                  </w:tcPr>
                                  <w:p w14:paraId="4F2F27C6" w14:textId="14F42EFF" w:rsidR="009E0928" w:rsidRPr="0045235D" w:rsidRDefault="0045235D">
                                    <w:pPr>
                                      <w:cnfStyle w:val="000000000000" w:firstRow="0" w:lastRow="0" w:firstColumn="0" w:lastColumn="0" w:oddVBand="0" w:evenVBand="0" w:oddHBand="0" w:evenHBand="0" w:firstRowFirstColumn="0" w:firstRowLastColumn="0" w:lastRowFirstColumn="0" w:lastRowLastColumn="0"/>
                                    </w:pPr>
                                    <w:r>
                                      <w:t>S1131366@student.windesheim.nl</w:t>
                                    </w:r>
                                  </w:p>
                                </w:tc>
                              </w:tr>
                              <w:tr w:rsidR="003854F4" w14:paraId="0C34CE6B" w14:textId="77777777" w:rsidTr="003854F4">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2268" w:type="dxa"/>
                                    <w:tcBorders>
                                      <w:right w:val="single" w:sz="4" w:space="0" w:color="auto"/>
                                    </w:tcBorders>
                                  </w:tcPr>
                                  <w:p w14:paraId="1A1B6A1F" w14:textId="4ECFEA61" w:rsidR="003854F4" w:rsidRDefault="003854F4">
                                    <w:r>
                                      <w:t>Berat Guzel</w:t>
                                    </w:r>
                                  </w:p>
                                </w:tc>
                                <w:tc>
                                  <w:tcPr>
                                    <w:tcW w:w="3402" w:type="dxa"/>
                                    <w:tcBorders>
                                      <w:left w:val="single" w:sz="4" w:space="0" w:color="auto"/>
                                      <w:right w:val="single" w:sz="4" w:space="0" w:color="auto"/>
                                    </w:tcBorders>
                                  </w:tcPr>
                                  <w:p w14:paraId="28C2E59B" w14:textId="573B9D3F" w:rsidR="003854F4" w:rsidRDefault="003854F4">
                                    <w:pPr>
                                      <w:cnfStyle w:val="000000100000" w:firstRow="0" w:lastRow="0" w:firstColumn="0" w:lastColumn="0" w:oddVBand="0" w:evenVBand="0" w:oddHBand="1" w:evenHBand="0" w:firstRowFirstColumn="0" w:firstRowLastColumn="0" w:lastRowFirstColumn="0" w:lastRowLastColumn="0"/>
                                    </w:pPr>
                                    <w:r>
                                      <w:t>S1127994</w:t>
                                    </w:r>
                                  </w:p>
                                </w:tc>
                                <w:tc>
                                  <w:tcPr>
                                    <w:tcW w:w="3373" w:type="dxa"/>
                                    <w:tcBorders>
                                      <w:left w:val="single" w:sz="4" w:space="0" w:color="auto"/>
                                    </w:tcBorders>
                                  </w:tcPr>
                                  <w:p w14:paraId="57EF2394" w14:textId="07D238C7" w:rsidR="003854F4" w:rsidRPr="003854F4" w:rsidRDefault="003854F4">
                                    <w:pPr>
                                      <w:cnfStyle w:val="000000100000" w:firstRow="0" w:lastRow="0" w:firstColumn="0" w:lastColumn="0" w:oddVBand="0" w:evenVBand="0" w:oddHBand="1" w:evenHBand="0" w:firstRowFirstColumn="0" w:firstRowLastColumn="0" w:lastRowFirstColumn="0" w:lastRowLastColumn="0"/>
                                    </w:pPr>
                                    <w:r>
                                      <w:t>S1127994@student.windesheim.nl</w:t>
                                    </w:r>
                                  </w:p>
                                </w:tc>
                              </w:tr>
                            </w:tbl>
                            <w:p w14:paraId="3178BE42" w14:textId="77777777" w:rsidR="009E0928" w:rsidRDefault="009E0928" w:rsidP="001328B6"/>
                          </w:txbxContent>
                        </v:textbox>
                        <w10:wrap anchorx="margin"/>
                      </v:shape>
                    </w:pict>
                  </mc:Fallback>
                </mc:AlternateContent>
              </w:r>
              <w:r w:rsidR="009E0928" w:rsidRPr="00803100">
                <w:br w:type="page"/>
              </w:r>
            </w:p>
          </w:sdtContent>
        </w:sdt>
        <w:p w14:paraId="5CBC79C9" w14:textId="6232D2FC" w:rsidR="009E0928" w:rsidRPr="00803100" w:rsidRDefault="00E04608" w:rsidP="009E0928">
          <w:pPr>
            <w:rPr>
              <w:b/>
              <w:bCs/>
            </w:rPr>
          </w:pPr>
          <w:r>
            <w:rPr>
              <w:b/>
              <w:bCs/>
            </w:rPr>
            <w:lastRenderedPageBreak/>
            <w:t>Version control</w:t>
          </w:r>
          <w:r>
            <w:rPr>
              <w:b/>
              <w:bCs/>
            </w:rPr>
            <w:tab/>
          </w:r>
        </w:p>
        <w:tbl>
          <w:tblPr>
            <w:tblStyle w:val="PlainTable5"/>
            <w:tblW w:w="9397" w:type="dxa"/>
            <w:tblLook w:val="04A0" w:firstRow="1" w:lastRow="0" w:firstColumn="1" w:lastColumn="0" w:noHBand="0" w:noVBand="1"/>
          </w:tblPr>
          <w:tblGrid>
            <w:gridCol w:w="873"/>
            <w:gridCol w:w="1270"/>
            <w:gridCol w:w="3296"/>
            <w:gridCol w:w="3958"/>
          </w:tblGrid>
          <w:tr w:rsidR="001A5D94" w:rsidRPr="00803100" w14:paraId="5CFC0617" w14:textId="77777777" w:rsidTr="00ED740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73" w:type="dxa"/>
                <w:tcBorders>
                  <w:right w:val="single" w:sz="4" w:space="0" w:color="auto"/>
                </w:tcBorders>
              </w:tcPr>
              <w:p w14:paraId="312359C2" w14:textId="605FD60F" w:rsidR="001A5D94" w:rsidRPr="00803100" w:rsidRDefault="00E04608" w:rsidP="000C1C97">
                <w:r>
                  <w:t>Version</w:t>
                </w:r>
              </w:p>
            </w:tc>
            <w:tc>
              <w:tcPr>
                <w:tcW w:w="1270" w:type="dxa"/>
                <w:tcBorders>
                  <w:left w:val="single" w:sz="4" w:space="0" w:color="auto"/>
                  <w:right w:val="single" w:sz="4" w:space="0" w:color="auto"/>
                </w:tcBorders>
              </w:tcPr>
              <w:p w14:paraId="343733FB" w14:textId="60C0AFF9"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r>
                  <w:t>Date</w:t>
                </w:r>
              </w:p>
            </w:tc>
            <w:tc>
              <w:tcPr>
                <w:tcW w:w="3296" w:type="dxa"/>
                <w:tcBorders>
                  <w:left w:val="single" w:sz="4" w:space="0" w:color="auto"/>
                  <w:right w:val="single" w:sz="4" w:space="0" w:color="auto"/>
                </w:tcBorders>
              </w:tcPr>
              <w:p w14:paraId="44D1E91E" w14:textId="2E8B9A4A"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r>
                  <w:t>Who</w:t>
                </w:r>
              </w:p>
            </w:tc>
            <w:tc>
              <w:tcPr>
                <w:tcW w:w="3958" w:type="dxa"/>
                <w:tcBorders>
                  <w:left w:val="single" w:sz="4" w:space="0" w:color="auto"/>
                </w:tcBorders>
              </w:tcPr>
              <w:p w14:paraId="43E901EF" w14:textId="6ECCAC9C" w:rsidR="001A5D94" w:rsidRPr="00803100" w:rsidRDefault="00E04608" w:rsidP="000C1C97">
                <w:pPr>
                  <w:cnfStyle w:val="100000000000" w:firstRow="1" w:lastRow="0" w:firstColumn="0" w:lastColumn="0" w:oddVBand="0" w:evenVBand="0" w:oddHBand="0" w:evenHBand="0" w:firstRowFirstColumn="0" w:firstRowLastColumn="0" w:lastRowFirstColumn="0" w:lastRowLastColumn="0"/>
                </w:pPr>
                <w:r>
                  <w:t>What</w:t>
                </w:r>
              </w:p>
            </w:tc>
          </w:tr>
          <w:tr w:rsidR="0079055D" w:rsidRPr="00310C9F" w14:paraId="31ADF4BB"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49B63420" w14:textId="7F62B88F" w:rsidR="00A97757" w:rsidRPr="00803100" w:rsidRDefault="00C50E4D" w:rsidP="000C1C97">
                <w:r>
                  <w:t>V</w:t>
                </w:r>
                <w:r w:rsidR="00E04093">
                  <w:t>0.1</w:t>
                </w:r>
              </w:p>
            </w:tc>
            <w:tc>
              <w:tcPr>
                <w:tcW w:w="1270" w:type="dxa"/>
                <w:tcBorders>
                  <w:left w:val="single" w:sz="4" w:space="0" w:color="auto"/>
                  <w:right w:val="single" w:sz="4" w:space="0" w:color="auto"/>
                </w:tcBorders>
              </w:tcPr>
              <w:p w14:paraId="6DFA8437" w14:textId="6C7C42B9" w:rsidR="00A97757" w:rsidRPr="00803100" w:rsidRDefault="00C72D1B" w:rsidP="000C1C97">
                <w:pPr>
                  <w:cnfStyle w:val="000000100000" w:firstRow="0" w:lastRow="0" w:firstColumn="0" w:lastColumn="0" w:oddVBand="0" w:evenVBand="0" w:oddHBand="1" w:evenHBand="0" w:firstRowFirstColumn="0" w:firstRowLastColumn="0" w:lastRowFirstColumn="0" w:lastRowLastColumn="0"/>
                </w:pPr>
                <w:r>
                  <w:t>08</w:t>
                </w:r>
                <w:r w:rsidR="001512B5">
                  <w:t>/04/21</w:t>
                </w:r>
              </w:p>
            </w:tc>
            <w:tc>
              <w:tcPr>
                <w:tcW w:w="3296" w:type="dxa"/>
                <w:tcBorders>
                  <w:left w:val="single" w:sz="4" w:space="0" w:color="auto"/>
                  <w:right w:val="single" w:sz="4" w:space="0" w:color="auto"/>
                </w:tcBorders>
              </w:tcPr>
              <w:p w14:paraId="3EAF34F5" w14:textId="52F23CAD" w:rsidR="00A97757" w:rsidRPr="00803100" w:rsidRDefault="001512B5" w:rsidP="000C1C97">
                <w:pPr>
                  <w:cnfStyle w:val="000000100000" w:firstRow="0" w:lastRow="0" w:firstColumn="0" w:lastColumn="0" w:oddVBand="0" w:evenVBand="0" w:oddHBand="1" w:evenHBand="0" w:firstRowFirstColumn="0" w:firstRowLastColumn="0" w:lastRowFirstColumn="0" w:lastRowLastColumn="0"/>
                </w:pPr>
                <w:r w:rsidRPr="000B6C43">
                  <w:t>Tim Imming</w:t>
                </w:r>
                <w:r w:rsidR="000B6C43" w:rsidRPr="000B6C43">
                  <w:t>, Gerard Wess</w:t>
                </w:r>
                <w:r w:rsidR="000B6C43">
                  <w:t>e</w:t>
                </w:r>
                <w:r w:rsidR="000B6C43" w:rsidRPr="000B6C43">
                  <w:t>ling, Berat Guze</w:t>
                </w:r>
                <w:r w:rsidR="000B6C43">
                  <w:t>l</w:t>
                </w:r>
              </w:p>
            </w:tc>
            <w:tc>
              <w:tcPr>
                <w:tcW w:w="3958" w:type="dxa"/>
                <w:tcBorders>
                  <w:left w:val="single" w:sz="4" w:space="0" w:color="auto"/>
                </w:tcBorders>
              </w:tcPr>
              <w:p w14:paraId="628F61F6" w14:textId="69AC7EB2" w:rsidR="00A97757" w:rsidRPr="000B6C43" w:rsidRDefault="00C04827" w:rsidP="000C1C97">
                <w:pPr>
                  <w:cnfStyle w:val="000000100000" w:firstRow="0" w:lastRow="0" w:firstColumn="0" w:lastColumn="0" w:oddVBand="0" w:evenVBand="0" w:oddHBand="1" w:evenHBand="0" w:firstRowFirstColumn="0" w:firstRowLastColumn="0" w:lastRowFirstColumn="0" w:lastRowLastColumn="0"/>
                  <w:rPr>
                    <w:lang w:val="en-US"/>
                  </w:rPr>
                </w:pPr>
                <w:r w:rsidRPr="000B6C43">
                  <w:rPr>
                    <w:lang w:val="en-US"/>
                  </w:rPr>
                  <w:t>Introduction</w:t>
                </w:r>
                <w:r w:rsidR="000E6E98" w:rsidRPr="000B6C43">
                  <w:rPr>
                    <w:lang w:val="en-US"/>
                  </w:rPr>
                  <w:t xml:space="preserve"> </w:t>
                </w:r>
                <w:r w:rsidR="00A4498F" w:rsidRPr="000B6C43">
                  <w:rPr>
                    <w:lang w:val="en-US"/>
                  </w:rPr>
                  <w:t xml:space="preserve">and scope </w:t>
                </w:r>
                <w:r w:rsidR="000E6E98" w:rsidRPr="000B6C43">
                  <w:rPr>
                    <w:lang w:val="en-US"/>
                  </w:rPr>
                  <w:t>first version</w:t>
                </w:r>
                <w:r w:rsidR="00C6304D">
                  <w:rPr>
                    <w:lang w:val="en-US"/>
                  </w:rPr>
                  <w:t>, chaincode</w:t>
                </w:r>
              </w:p>
            </w:tc>
          </w:tr>
          <w:tr w:rsidR="00A97757" w:rsidRPr="00803100" w14:paraId="27A76847" w14:textId="77777777" w:rsidTr="00ED7408">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79928604" w14:textId="1475143E" w:rsidR="00A97757" w:rsidRPr="000B6C43" w:rsidRDefault="00C50E4D" w:rsidP="000C1C97">
                <w:pPr>
                  <w:rPr>
                    <w:lang w:val="en-US"/>
                  </w:rPr>
                </w:pPr>
                <w:r>
                  <w:rPr>
                    <w:lang w:val="en-US"/>
                  </w:rPr>
                  <w:t>V0.2</w:t>
                </w:r>
              </w:p>
            </w:tc>
            <w:tc>
              <w:tcPr>
                <w:tcW w:w="1270" w:type="dxa"/>
                <w:tcBorders>
                  <w:left w:val="single" w:sz="4" w:space="0" w:color="auto"/>
                  <w:right w:val="single" w:sz="4" w:space="0" w:color="auto"/>
                </w:tcBorders>
              </w:tcPr>
              <w:p w14:paraId="052C50BA" w14:textId="10F56423" w:rsidR="00A97757" w:rsidRPr="000B6C43" w:rsidRDefault="001B4882" w:rsidP="000C1C97">
                <w:pPr>
                  <w:cnfStyle w:val="000000000000" w:firstRow="0" w:lastRow="0" w:firstColumn="0" w:lastColumn="0" w:oddVBand="0" w:evenVBand="0" w:oddHBand="0" w:evenHBand="0" w:firstRowFirstColumn="0" w:firstRowLastColumn="0" w:lastRowFirstColumn="0" w:lastRowLastColumn="0"/>
                  <w:rPr>
                    <w:lang w:val="en-US"/>
                  </w:rPr>
                </w:pPr>
                <w:r>
                  <w:rPr>
                    <w:lang w:val="en-US"/>
                  </w:rPr>
                  <w:t>9/04/21</w:t>
                </w:r>
              </w:p>
            </w:tc>
            <w:tc>
              <w:tcPr>
                <w:tcW w:w="3296" w:type="dxa"/>
                <w:tcBorders>
                  <w:left w:val="single" w:sz="4" w:space="0" w:color="auto"/>
                  <w:right w:val="single" w:sz="4" w:space="0" w:color="auto"/>
                </w:tcBorders>
              </w:tcPr>
              <w:p w14:paraId="2A63F216" w14:textId="7E75F6E2" w:rsidR="00A97757" w:rsidRPr="00803100" w:rsidRDefault="001B4882" w:rsidP="000C1C97">
                <w:pPr>
                  <w:cnfStyle w:val="000000000000" w:firstRow="0" w:lastRow="0" w:firstColumn="0" w:lastColumn="0" w:oddVBand="0" w:evenVBand="0" w:oddHBand="0" w:evenHBand="0" w:firstRowFirstColumn="0" w:firstRowLastColumn="0" w:lastRowFirstColumn="0" w:lastRowLastColumn="0"/>
                </w:pPr>
                <w:r w:rsidRPr="00917E3A">
                  <w:t>Thijs Mansveld, Tim Imming, Sjoerd van de Kerkhof</w:t>
                </w:r>
              </w:p>
            </w:tc>
            <w:tc>
              <w:tcPr>
                <w:tcW w:w="3958" w:type="dxa"/>
                <w:tcBorders>
                  <w:left w:val="single" w:sz="4" w:space="0" w:color="auto"/>
                </w:tcBorders>
              </w:tcPr>
              <w:p w14:paraId="045E1063" w14:textId="64490380" w:rsidR="00A97757" w:rsidRPr="000B6C43" w:rsidRDefault="001B4882" w:rsidP="000C1C9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Overview Services, </w:t>
                </w:r>
                <w:r w:rsidRPr="001B4882">
                  <w:rPr>
                    <w:lang w:val="en-US"/>
                  </w:rPr>
                  <w:t>Infrastructureservices</w:t>
                </w:r>
              </w:p>
            </w:tc>
          </w:tr>
          <w:tr w:rsidR="0079055D" w:rsidRPr="00803100" w14:paraId="513AFD3A"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5C583C1D" w14:textId="4A27485D" w:rsidR="00A97757" w:rsidRPr="000B6C43" w:rsidRDefault="00D32F70" w:rsidP="000C1C97">
                <w:pPr>
                  <w:rPr>
                    <w:lang w:val="en-US"/>
                  </w:rPr>
                </w:pPr>
                <w:r>
                  <w:rPr>
                    <w:lang w:val="en-US"/>
                  </w:rPr>
                  <w:t>V0.2</w:t>
                </w:r>
              </w:p>
            </w:tc>
            <w:tc>
              <w:tcPr>
                <w:tcW w:w="1270" w:type="dxa"/>
                <w:tcBorders>
                  <w:left w:val="single" w:sz="4" w:space="0" w:color="auto"/>
                  <w:right w:val="single" w:sz="4" w:space="0" w:color="auto"/>
                </w:tcBorders>
              </w:tcPr>
              <w:p w14:paraId="400719F3" w14:textId="3C7363C5" w:rsidR="00A97757" w:rsidRPr="000B6C43" w:rsidRDefault="00917E3A" w:rsidP="000C1C97">
                <w:pPr>
                  <w:cnfStyle w:val="000000100000" w:firstRow="0" w:lastRow="0" w:firstColumn="0" w:lastColumn="0" w:oddVBand="0" w:evenVBand="0" w:oddHBand="1" w:evenHBand="0" w:firstRowFirstColumn="0" w:firstRowLastColumn="0" w:lastRowFirstColumn="0" w:lastRowLastColumn="0"/>
                  <w:rPr>
                    <w:lang w:val="en-US"/>
                  </w:rPr>
                </w:pPr>
                <w:r>
                  <w:rPr>
                    <w:lang w:val="en-US"/>
                  </w:rPr>
                  <w:t>13/04/21</w:t>
                </w:r>
              </w:p>
            </w:tc>
            <w:tc>
              <w:tcPr>
                <w:tcW w:w="3296" w:type="dxa"/>
                <w:tcBorders>
                  <w:left w:val="single" w:sz="4" w:space="0" w:color="auto"/>
                  <w:right w:val="single" w:sz="4" w:space="0" w:color="auto"/>
                </w:tcBorders>
              </w:tcPr>
              <w:p w14:paraId="2279B26D" w14:textId="0DB5D9D9" w:rsidR="00A97757" w:rsidRPr="00803100" w:rsidRDefault="00917E3A" w:rsidP="000C1C97">
                <w:pPr>
                  <w:cnfStyle w:val="000000100000" w:firstRow="0" w:lastRow="0" w:firstColumn="0" w:lastColumn="0" w:oddVBand="0" w:evenVBand="0" w:oddHBand="1" w:evenHBand="0" w:firstRowFirstColumn="0" w:firstRowLastColumn="0" w:lastRowFirstColumn="0" w:lastRowLastColumn="0"/>
                </w:pPr>
                <w:r w:rsidRPr="00917E3A">
                  <w:t>Thijs Mansveld, Tim Imming, Sjoerd van de Kerkhof</w:t>
                </w:r>
              </w:p>
            </w:tc>
            <w:tc>
              <w:tcPr>
                <w:tcW w:w="3958" w:type="dxa"/>
                <w:tcBorders>
                  <w:left w:val="single" w:sz="4" w:space="0" w:color="auto"/>
                </w:tcBorders>
              </w:tcPr>
              <w:p w14:paraId="54516275" w14:textId="3BC1F596" w:rsidR="00A97757" w:rsidRPr="00803100" w:rsidRDefault="00BF382F" w:rsidP="000C1C97">
                <w:pPr>
                  <w:cnfStyle w:val="000000100000" w:firstRow="0" w:lastRow="0" w:firstColumn="0" w:lastColumn="0" w:oddVBand="0" w:evenVBand="0" w:oddHBand="1" w:evenHBand="0" w:firstRowFirstColumn="0" w:firstRowLastColumn="0" w:lastRowFirstColumn="0" w:lastRowLastColumn="0"/>
                </w:pPr>
                <w:r>
                  <w:t>Layer 2 &amp; 3 drawings</w:t>
                </w:r>
                <w:r w:rsidR="008B23A8">
                  <w:t>, naming convention</w:t>
                </w:r>
                <w:r>
                  <w:t xml:space="preserve"> </w:t>
                </w:r>
              </w:p>
            </w:tc>
          </w:tr>
          <w:tr w:rsidR="00A97757" w:rsidRPr="00803100" w14:paraId="65460F91" w14:textId="77777777" w:rsidTr="00ED7408">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5F118225" w14:textId="208C37FF" w:rsidR="00A97757" w:rsidRPr="00803100" w:rsidRDefault="00FE4419" w:rsidP="000C1C97">
                <w:r>
                  <w:t>V0.2</w:t>
                </w:r>
              </w:p>
            </w:tc>
            <w:tc>
              <w:tcPr>
                <w:tcW w:w="1270" w:type="dxa"/>
                <w:tcBorders>
                  <w:left w:val="single" w:sz="4" w:space="0" w:color="auto"/>
                  <w:right w:val="single" w:sz="4" w:space="0" w:color="auto"/>
                </w:tcBorders>
              </w:tcPr>
              <w:p w14:paraId="3DBAAABF" w14:textId="531D00A2" w:rsidR="00A97757" w:rsidRPr="00803100" w:rsidRDefault="00AE7A25" w:rsidP="000C1C97">
                <w:pPr>
                  <w:cnfStyle w:val="000000000000" w:firstRow="0" w:lastRow="0" w:firstColumn="0" w:lastColumn="0" w:oddVBand="0" w:evenVBand="0" w:oddHBand="0" w:evenHBand="0" w:firstRowFirstColumn="0" w:firstRowLastColumn="0" w:lastRowFirstColumn="0" w:lastRowLastColumn="0"/>
                </w:pPr>
                <w:r>
                  <w:t>15/04/21</w:t>
                </w:r>
              </w:p>
            </w:tc>
            <w:tc>
              <w:tcPr>
                <w:tcW w:w="3296" w:type="dxa"/>
                <w:tcBorders>
                  <w:left w:val="single" w:sz="4" w:space="0" w:color="auto"/>
                  <w:right w:val="single" w:sz="4" w:space="0" w:color="auto"/>
                </w:tcBorders>
              </w:tcPr>
              <w:p w14:paraId="5EE707EF" w14:textId="6AD1EBBE" w:rsidR="00A97757" w:rsidRPr="00803100" w:rsidRDefault="00AE7A25" w:rsidP="000C1C97">
                <w:pPr>
                  <w:cnfStyle w:val="000000000000" w:firstRow="0" w:lastRow="0" w:firstColumn="0" w:lastColumn="0" w:oddVBand="0" w:evenVBand="0" w:oddHBand="0" w:evenHBand="0" w:firstRowFirstColumn="0" w:firstRowLastColumn="0" w:lastRowFirstColumn="0" w:lastRowLastColumn="0"/>
                </w:pPr>
                <w:r w:rsidRPr="00917E3A">
                  <w:t>Tim Imming, Sjoerd van de Kerkhof</w:t>
                </w:r>
                <w:r>
                  <w:t xml:space="preserve">, </w:t>
                </w:r>
                <w:r w:rsidRPr="000B6C43">
                  <w:t>Berat Guze</w:t>
                </w:r>
                <w:r>
                  <w:t>l</w:t>
                </w:r>
              </w:p>
            </w:tc>
            <w:tc>
              <w:tcPr>
                <w:tcW w:w="3958" w:type="dxa"/>
                <w:tcBorders>
                  <w:left w:val="single" w:sz="4" w:space="0" w:color="auto"/>
                </w:tcBorders>
              </w:tcPr>
              <w:p w14:paraId="5E5B07C6" w14:textId="3CD7B6AF" w:rsidR="00A97757" w:rsidRPr="00803100" w:rsidRDefault="00C71A55" w:rsidP="000C1C97">
                <w:pPr>
                  <w:cnfStyle w:val="000000000000" w:firstRow="0" w:lastRow="0" w:firstColumn="0" w:lastColumn="0" w:oddVBand="0" w:evenVBand="0" w:oddHBand="0" w:evenHBand="0" w:firstRowFirstColumn="0" w:firstRowLastColumn="0" w:lastRowFirstColumn="0" w:lastRowLastColumn="0"/>
                </w:pPr>
                <w:r>
                  <w:t>Layer 2 &amp; 3 drawings</w:t>
                </w:r>
              </w:p>
            </w:tc>
          </w:tr>
          <w:tr w:rsidR="00A97757" w:rsidRPr="00F14F2D" w14:paraId="1B9AA1EF"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2EA054A2" w14:textId="70707B99" w:rsidR="00A97757" w:rsidRPr="00803100" w:rsidRDefault="00FE4419" w:rsidP="000C1C97">
                <w:r>
                  <w:t>V0.2</w:t>
                </w:r>
              </w:p>
            </w:tc>
            <w:tc>
              <w:tcPr>
                <w:tcW w:w="1270" w:type="dxa"/>
                <w:tcBorders>
                  <w:left w:val="single" w:sz="4" w:space="0" w:color="auto"/>
                  <w:right w:val="single" w:sz="4" w:space="0" w:color="auto"/>
                </w:tcBorders>
              </w:tcPr>
              <w:p w14:paraId="57DBA151" w14:textId="36B4BC21" w:rsidR="00A97757" w:rsidRPr="00803100" w:rsidRDefault="00C71A55" w:rsidP="000C1C97">
                <w:pPr>
                  <w:cnfStyle w:val="000000100000" w:firstRow="0" w:lastRow="0" w:firstColumn="0" w:lastColumn="0" w:oddVBand="0" w:evenVBand="0" w:oddHBand="1" w:evenHBand="0" w:firstRowFirstColumn="0" w:firstRowLastColumn="0" w:lastRowFirstColumn="0" w:lastRowLastColumn="0"/>
                </w:pPr>
                <w:r>
                  <w:t>16/04/21</w:t>
                </w:r>
              </w:p>
            </w:tc>
            <w:tc>
              <w:tcPr>
                <w:tcW w:w="3296" w:type="dxa"/>
                <w:tcBorders>
                  <w:left w:val="single" w:sz="4" w:space="0" w:color="auto"/>
                  <w:right w:val="single" w:sz="4" w:space="0" w:color="auto"/>
                </w:tcBorders>
              </w:tcPr>
              <w:p w14:paraId="1FC891CB" w14:textId="7833ED72" w:rsidR="00A97757" w:rsidRPr="00803100" w:rsidRDefault="00C71A55" w:rsidP="000C1C97">
                <w:pPr>
                  <w:cnfStyle w:val="000000100000" w:firstRow="0" w:lastRow="0" w:firstColumn="0" w:lastColumn="0" w:oddVBand="0" w:evenVBand="0" w:oddHBand="1" w:evenHBand="0" w:firstRowFirstColumn="0" w:firstRowLastColumn="0" w:lastRowFirstColumn="0" w:lastRowLastColumn="0"/>
                </w:pPr>
                <w:r w:rsidRPr="00917E3A">
                  <w:t xml:space="preserve">Tim Imming, </w:t>
                </w:r>
                <w:r w:rsidR="008E7084">
                  <w:t xml:space="preserve">Thijs Mansveld, </w:t>
                </w:r>
                <w:r w:rsidRPr="00917E3A">
                  <w:t>Sjoerd van de Kerkhof</w:t>
                </w:r>
                <w:r>
                  <w:t xml:space="preserve">, Gerard </w:t>
                </w:r>
                <w:r w:rsidR="008E7084">
                  <w:t>Wesseling</w:t>
                </w:r>
              </w:p>
            </w:tc>
            <w:tc>
              <w:tcPr>
                <w:tcW w:w="3958" w:type="dxa"/>
                <w:tcBorders>
                  <w:left w:val="single" w:sz="4" w:space="0" w:color="auto"/>
                </w:tcBorders>
              </w:tcPr>
              <w:p w14:paraId="6C8DEBC4" w14:textId="738CBB8B" w:rsidR="00A97757" w:rsidRPr="002B0F14" w:rsidRDefault="008E7084" w:rsidP="000C1C97">
                <w:pPr>
                  <w:cnfStyle w:val="000000100000" w:firstRow="0" w:lastRow="0" w:firstColumn="0" w:lastColumn="0" w:oddVBand="0" w:evenVBand="0" w:oddHBand="1" w:evenHBand="0" w:firstRowFirstColumn="0" w:firstRowLastColumn="0" w:lastRowFirstColumn="0" w:lastRowLastColumn="0"/>
                  <w:rPr>
                    <w:lang w:val="en-US"/>
                  </w:rPr>
                </w:pPr>
                <w:r w:rsidRPr="00061645">
                  <w:rPr>
                    <w:lang w:val="en-US"/>
                  </w:rPr>
                  <w:t>Security matrix, layer 2 and 3</w:t>
                </w:r>
                <w:r w:rsidR="002B0F14" w:rsidRPr="002B0F14">
                  <w:rPr>
                    <w:lang w:val="en-US"/>
                  </w:rPr>
                  <w:t xml:space="preserve"> d</w:t>
                </w:r>
                <w:r w:rsidR="002B0F14">
                  <w:rPr>
                    <w:lang w:val="en-US"/>
                  </w:rPr>
                  <w:t>rawings</w:t>
                </w:r>
                <w:r w:rsidR="00C71A55">
                  <w:rPr>
                    <w:lang w:val="en-US"/>
                  </w:rPr>
                  <w:t>, chaincode</w:t>
                </w:r>
              </w:p>
            </w:tc>
          </w:tr>
          <w:tr w:rsidR="002D791E" w:rsidRPr="00F14F2D" w14:paraId="68947A34" w14:textId="77777777" w:rsidTr="00ED7408">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14B4EE5D" w14:textId="43E93C73" w:rsidR="002D791E" w:rsidRPr="002B0F14" w:rsidRDefault="00D32F70" w:rsidP="000C1C97">
                <w:pPr>
                  <w:rPr>
                    <w:lang w:val="en-US"/>
                  </w:rPr>
                </w:pPr>
                <w:r>
                  <w:rPr>
                    <w:lang w:val="en-US"/>
                  </w:rPr>
                  <w:t>V0.4</w:t>
                </w:r>
              </w:p>
            </w:tc>
            <w:tc>
              <w:tcPr>
                <w:tcW w:w="1270" w:type="dxa"/>
                <w:tcBorders>
                  <w:left w:val="single" w:sz="4" w:space="0" w:color="auto"/>
                  <w:right w:val="single" w:sz="4" w:space="0" w:color="auto"/>
                </w:tcBorders>
              </w:tcPr>
              <w:p w14:paraId="7C29283E" w14:textId="1217FD26" w:rsidR="002D791E" w:rsidRPr="002B0F14" w:rsidRDefault="00A20382" w:rsidP="000C1C97">
                <w:pPr>
                  <w:cnfStyle w:val="000000000000" w:firstRow="0" w:lastRow="0" w:firstColumn="0" w:lastColumn="0" w:oddVBand="0" w:evenVBand="0" w:oddHBand="0" w:evenHBand="0" w:firstRowFirstColumn="0" w:firstRowLastColumn="0" w:lastRowFirstColumn="0" w:lastRowLastColumn="0"/>
                  <w:rPr>
                    <w:lang w:val="en-US"/>
                  </w:rPr>
                </w:pPr>
                <w:r>
                  <w:rPr>
                    <w:lang w:val="en-US"/>
                  </w:rPr>
                  <w:t>21/04</w:t>
                </w:r>
                <w:r w:rsidR="00BB3ADC">
                  <w:rPr>
                    <w:lang w:val="en-US"/>
                  </w:rPr>
                  <w:t>/21</w:t>
                </w:r>
              </w:p>
            </w:tc>
            <w:tc>
              <w:tcPr>
                <w:tcW w:w="3296" w:type="dxa"/>
                <w:tcBorders>
                  <w:left w:val="single" w:sz="4" w:space="0" w:color="auto"/>
                  <w:right w:val="single" w:sz="4" w:space="0" w:color="auto"/>
                </w:tcBorders>
              </w:tcPr>
              <w:p w14:paraId="51F9D725" w14:textId="7C29FC0D" w:rsidR="002D791E" w:rsidRPr="00BB3ADC" w:rsidRDefault="00BB3ADC" w:rsidP="000C1C97">
                <w:pPr>
                  <w:cnfStyle w:val="000000000000" w:firstRow="0" w:lastRow="0" w:firstColumn="0" w:lastColumn="0" w:oddVBand="0" w:evenVBand="0" w:oddHBand="0" w:evenHBand="0" w:firstRowFirstColumn="0" w:firstRowLastColumn="0" w:lastRowFirstColumn="0" w:lastRowLastColumn="0"/>
                </w:pPr>
                <w:r w:rsidRPr="00BB3ADC">
                  <w:t>Tim Imming, Thijs Mansveld, Sjoerd van de Kerkhof</w:t>
                </w:r>
              </w:p>
            </w:tc>
            <w:tc>
              <w:tcPr>
                <w:tcW w:w="3958" w:type="dxa"/>
                <w:tcBorders>
                  <w:left w:val="single" w:sz="4" w:space="0" w:color="auto"/>
                </w:tcBorders>
              </w:tcPr>
              <w:p w14:paraId="78BF93C2" w14:textId="3785B345" w:rsidR="002D791E" w:rsidRPr="002B0F14" w:rsidRDefault="00BB3ADC" w:rsidP="000C1C97">
                <w:pPr>
                  <w:cnfStyle w:val="000000000000" w:firstRow="0" w:lastRow="0" w:firstColumn="0" w:lastColumn="0" w:oddVBand="0" w:evenVBand="0" w:oddHBand="0" w:evenHBand="0" w:firstRowFirstColumn="0" w:firstRowLastColumn="0" w:lastRowFirstColumn="0" w:lastRowLastColumn="0"/>
                  <w:rPr>
                    <w:lang w:val="en-US"/>
                  </w:rPr>
                </w:pPr>
                <w:r w:rsidRPr="000C1A79">
                  <w:rPr>
                    <w:lang w:val="en-US"/>
                  </w:rPr>
                  <w:t xml:space="preserve">Introduction and scope corrected, </w:t>
                </w:r>
                <w:r w:rsidR="004A7549" w:rsidRPr="000C1A79">
                  <w:rPr>
                    <w:lang w:val="en-US"/>
                  </w:rPr>
                  <w:t>layer</w:t>
                </w:r>
                <w:r w:rsidR="00D756B6" w:rsidRPr="007C788A">
                  <w:rPr>
                    <w:lang w:val="en-US"/>
                  </w:rPr>
                  <w:t xml:space="preserve"> 2 &amp; 3 drawing captions</w:t>
                </w:r>
                <w:r w:rsidR="00D50507" w:rsidRPr="007C788A">
                  <w:rPr>
                    <w:lang w:val="en-US"/>
                  </w:rPr>
                  <w:t xml:space="preserve">, </w:t>
                </w:r>
                <w:r w:rsidR="008C3B19">
                  <w:rPr>
                    <w:lang w:val="en-US"/>
                  </w:rPr>
                  <w:t>Infrastructure services</w:t>
                </w:r>
              </w:p>
            </w:tc>
          </w:tr>
          <w:tr w:rsidR="008F0776" w:rsidRPr="00466977" w14:paraId="647E1B20"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7E1733C4" w14:textId="19DB2B0D" w:rsidR="008F0776" w:rsidRPr="002B0F14" w:rsidRDefault="0001121F" w:rsidP="000C1C97">
                <w:pPr>
                  <w:rPr>
                    <w:lang w:val="en-US"/>
                  </w:rPr>
                </w:pPr>
                <w:r>
                  <w:rPr>
                    <w:lang w:val="en-US"/>
                  </w:rPr>
                  <w:t>V0.4</w:t>
                </w:r>
              </w:p>
            </w:tc>
            <w:tc>
              <w:tcPr>
                <w:tcW w:w="1270" w:type="dxa"/>
                <w:tcBorders>
                  <w:left w:val="single" w:sz="4" w:space="0" w:color="auto"/>
                  <w:right w:val="single" w:sz="4" w:space="0" w:color="auto"/>
                </w:tcBorders>
              </w:tcPr>
              <w:p w14:paraId="5B29E282" w14:textId="4CBF95EC" w:rsidR="008F0776" w:rsidRPr="002B0F14" w:rsidRDefault="00FF0CFF" w:rsidP="000C1C97">
                <w:pPr>
                  <w:cnfStyle w:val="000000100000" w:firstRow="0" w:lastRow="0" w:firstColumn="0" w:lastColumn="0" w:oddVBand="0" w:evenVBand="0" w:oddHBand="1" w:evenHBand="0" w:firstRowFirstColumn="0" w:firstRowLastColumn="0" w:lastRowFirstColumn="0" w:lastRowLastColumn="0"/>
                  <w:rPr>
                    <w:lang w:val="en-US"/>
                  </w:rPr>
                </w:pPr>
                <w:r>
                  <w:rPr>
                    <w:lang w:val="en-US"/>
                  </w:rPr>
                  <w:t>23/04/21</w:t>
                </w:r>
              </w:p>
            </w:tc>
            <w:tc>
              <w:tcPr>
                <w:tcW w:w="3296" w:type="dxa"/>
                <w:tcBorders>
                  <w:left w:val="single" w:sz="4" w:space="0" w:color="auto"/>
                  <w:right w:val="single" w:sz="4" w:space="0" w:color="auto"/>
                </w:tcBorders>
              </w:tcPr>
              <w:p w14:paraId="70E37C40" w14:textId="35A701C9" w:rsidR="008F0776" w:rsidRPr="007D206B" w:rsidRDefault="007D206B" w:rsidP="000C1C97">
                <w:pPr>
                  <w:cnfStyle w:val="000000100000" w:firstRow="0" w:lastRow="0" w:firstColumn="0" w:lastColumn="0" w:oddVBand="0" w:evenVBand="0" w:oddHBand="1" w:evenHBand="0" w:firstRowFirstColumn="0" w:firstRowLastColumn="0" w:lastRowFirstColumn="0" w:lastRowLastColumn="0"/>
                </w:pPr>
                <w:r w:rsidRPr="007D206B">
                  <w:t>Gerard Wesseling, Thijs Mansveld, S</w:t>
                </w:r>
                <w:r>
                  <w:t>joerd van de Kerkhof, Tim Imming</w:t>
                </w:r>
              </w:p>
            </w:tc>
            <w:tc>
              <w:tcPr>
                <w:tcW w:w="3958" w:type="dxa"/>
                <w:tcBorders>
                  <w:left w:val="single" w:sz="4" w:space="0" w:color="auto"/>
                </w:tcBorders>
              </w:tcPr>
              <w:p w14:paraId="62229A16" w14:textId="1078496C" w:rsidR="008F0776" w:rsidRPr="002B0F14" w:rsidRDefault="00FF0CFF" w:rsidP="000C1C97">
                <w:pPr>
                  <w:cnfStyle w:val="000000100000" w:firstRow="0" w:lastRow="0" w:firstColumn="0" w:lastColumn="0" w:oddVBand="0" w:evenVBand="0" w:oddHBand="1" w:evenHBand="0" w:firstRowFirstColumn="0" w:firstRowLastColumn="0" w:lastRowFirstColumn="0" w:lastRowLastColumn="0"/>
                  <w:rPr>
                    <w:lang w:val="en-US"/>
                  </w:rPr>
                </w:pPr>
                <w:r>
                  <w:rPr>
                    <w:lang w:val="en-US"/>
                  </w:rPr>
                  <w:t>API</w:t>
                </w:r>
                <w:r w:rsidR="007D206B">
                  <w:rPr>
                    <w:lang w:val="en-US"/>
                  </w:rPr>
                  <w:t xml:space="preserve">, </w:t>
                </w:r>
                <w:r w:rsidR="008C3B19">
                  <w:rPr>
                    <w:lang w:val="en-US"/>
                  </w:rPr>
                  <w:t>Infrastructure services</w:t>
                </w:r>
              </w:p>
            </w:tc>
          </w:tr>
          <w:tr w:rsidR="004E17D4" w:rsidRPr="008C3B19" w14:paraId="3F8EAE31" w14:textId="77777777" w:rsidTr="00ED7408">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47DC70BC" w14:textId="7CBF57F1" w:rsidR="004E17D4" w:rsidRPr="002B0F14" w:rsidRDefault="007D206B" w:rsidP="000C1C97">
                <w:pPr>
                  <w:rPr>
                    <w:lang w:val="en-US"/>
                  </w:rPr>
                </w:pPr>
                <w:r>
                  <w:rPr>
                    <w:lang w:val="en-US"/>
                  </w:rPr>
                  <w:t>V0.4</w:t>
                </w:r>
              </w:p>
            </w:tc>
            <w:tc>
              <w:tcPr>
                <w:tcW w:w="1270" w:type="dxa"/>
                <w:tcBorders>
                  <w:left w:val="single" w:sz="4" w:space="0" w:color="auto"/>
                  <w:right w:val="single" w:sz="4" w:space="0" w:color="auto"/>
                </w:tcBorders>
              </w:tcPr>
              <w:p w14:paraId="6EDDBAA1" w14:textId="1DFB8A0D" w:rsidR="004E17D4" w:rsidRPr="002B0F14" w:rsidRDefault="008C3B19" w:rsidP="000C1C97">
                <w:pPr>
                  <w:cnfStyle w:val="000000000000" w:firstRow="0" w:lastRow="0" w:firstColumn="0" w:lastColumn="0" w:oddVBand="0" w:evenVBand="0" w:oddHBand="0" w:evenHBand="0" w:firstRowFirstColumn="0" w:firstRowLastColumn="0" w:lastRowFirstColumn="0" w:lastRowLastColumn="0"/>
                  <w:rPr>
                    <w:lang w:val="en-US"/>
                  </w:rPr>
                </w:pPr>
                <w:r>
                  <w:rPr>
                    <w:lang w:val="en-US"/>
                  </w:rPr>
                  <w:t>27/04/21</w:t>
                </w:r>
              </w:p>
            </w:tc>
            <w:tc>
              <w:tcPr>
                <w:tcW w:w="3296" w:type="dxa"/>
                <w:tcBorders>
                  <w:left w:val="single" w:sz="4" w:space="0" w:color="auto"/>
                  <w:right w:val="single" w:sz="4" w:space="0" w:color="auto"/>
                </w:tcBorders>
              </w:tcPr>
              <w:p w14:paraId="4B4DA6A0" w14:textId="277DB54C" w:rsidR="004E17D4" w:rsidRPr="008C3B19" w:rsidRDefault="008C3B19" w:rsidP="000C1C97">
                <w:pPr>
                  <w:cnfStyle w:val="000000000000" w:firstRow="0" w:lastRow="0" w:firstColumn="0" w:lastColumn="0" w:oddVBand="0" w:evenVBand="0" w:oddHBand="0" w:evenHBand="0" w:firstRowFirstColumn="0" w:firstRowLastColumn="0" w:lastRowFirstColumn="0" w:lastRowLastColumn="0"/>
                </w:pPr>
                <w:r w:rsidRPr="007D206B">
                  <w:t>Thijs Mansveld, S</w:t>
                </w:r>
                <w:r>
                  <w:t>joerd van de Kerkhof, Tim Imming</w:t>
                </w:r>
              </w:p>
            </w:tc>
            <w:tc>
              <w:tcPr>
                <w:tcW w:w="3958" w:type="dxa"/>
                <w:tcBorders>
                  <w:left w:val="single" w:sz="4" w:space="0" w:color="auto"/>
                </w:tcBorders>
              </w:tcPr>
              <w:p w14:paraId="7CFE36F1" w14:textId="71A55F8A" w:rsidR="004E17D4" w:rsidRPr="008C3B19" w:rsidRDefault="008C3B19" w:rsidP="000C1C97">
                <w:pPr>
                  <w:cnfStyle w:val="000000000000" w:firstRow="0" w:lastRow="0" w:firstColumn="0" w:lastColumn="0" w:oddVBand="0" w:evenVBand="0" w:oddHBand="0" w:evenHBand="0" w:firstRowFirstColumn="0" w:firstRowLastColumn="0" w:lastRowFirstColumn="0" w:lastRowLastColumn="0"/>
                </w:pPr>
                <w:r>
                  <w:rPr>
                    <w:lang w:val="en-US"/>
                  </w:rPr>
                  <w:t>Infrastructure services</w:t>
                </w:r>
              </w:p>
            </w:tc>
          </w:tr>
          <w:tr w:rsidR="00B571E1" w:rsidRPr="008C3B19" w14:paraId="65A2459B"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6F11384B" w14:textId="34E35FD5" w:rsidR="00B571E1" w:rsidRPr="008C3B19" w:rsidRDefault="008C3B19" w:rsidP="000C1C97">
                <w:r>
                  <w:t>V0.4</w:t>
                </w:r>
              </w:p>
            </w:tc>
            <w:tc>
              <w:tcPr>
                <w:tcW w:w="1270" w:type="dxa"/>
                <w:tcBorders>
                  <w:left w:val="single" w:sz="4" w:space="0" w:color="auto"/>
                  <w:right w:val="single" w:sz="4" w:space="0" w:color="auto"/>
                </w:tcBorders>
              </w:tcPr>
              <w:p w14:paraId="02A9898A" w14:textId="0B2EBECA" w:rsidR="00B571E1" w:rsidRPr="008C3B19" w:rsidRDefault="008C3B19" w:rsidP="000C1C97">
                <w:pPr>
                  <w:cnfStyle w:val="000000100000" w:firstRow="0" w:lastRow="0" w:firstColumn="0" w:lastColumn="0" w:oddVBand="0" w:evenVBand="0" w:oddHBand="1" w:evenHBand="0" w:firstRowFirstColumn="0" w:firstRowLastColumn="0" w:lastRowFirstColumn="0" w:lastRowLastColumn="0"/>
                </w:pPr>
                <w:r>
                  <w:t>28/04/21</w:t>
                </w:r>
              </w:p>
            </w:tc>
            <w:tc>
              <w:tcPr>
                <w:tcW w:w="3296" w:type="dxa"/>
                <w:tcBorders>
                  <w:left w:val="single" w:sz="4" w:space="0" w:color="auto"/>
                  <w:right w:val="single" w:sz="4" w:space="0" w:color="auto"/>
                </w:tcBorders>
              </w:tcPr>
              <w:p w14:paraId="3D0E2303" w14:textId="61E4D26C" w:rsidR="00B571E1" w:rsidRPr="008C3B19" w:rsidRDefault="008C3B19" w:rsidP="000C1C97">
                <w:pPr>
                  <w:cnfStyle w:val="000000100000" w:firstRow="0" w:lastRow="0" w:firstColumn="0" w:lastColumn="0" w:oddVBand="0" w:evenVBand="0" w:oddHBand="1" w:evenHBand="0" w:firstRowFirstColumn="0" w:firstRowLastColumn="0" w:lastRowFirstColumn="0" w:lastRowLastColumn="0"/>
                </w:pPr>
                <w:r w:rsidRPr="007D206B">
                  <w:t>Thijs Mansveld, S</w:t>
                </w:r>
                <w:r>
                  <w:t>joerd van de Kerkhof, Tim Imming</w:t>
                </w:r>
              </w:p>
            </w:tc>
            <w:tc>
              <w:tcPr>
                <w:tcW w:w="3958" w:type="dxa"/>
                <w:tcBorders>
                  <w:left w:val="single" w:sz="4" w:space="0" w:color="auto"/>
                </w:tcBorders>
              </w:tcPr>
              <w:p w14:paraId="6262068D" w14:textId="735DD2AC" w:rsidR="00B571E1" w:rsidRPr="008C3B19" w:rsidRDefault="00707CD6" w:rsidP="000C1C97">
                <w:pPr>
                  <w:cnfStyle w:val="000000100000" w:firstRow="0" w:lastRow="0" w:firstColumn="0" w:lastColumn="0" w:oddVBand="0" w:evenVBand="0" w:oddHBand="1" w:evenHBand="0" w:firstRowFirstColumn="0" w:firstRowLastColumn="0" w:lastRowFirstColumn="0" w:lastRowLastColumn="0"/>
                </w:pPr>
                <w:r>
                  <w:rPr>
                    <w:lang w:val="en-US"/>
                  </w:rPr>
                  <w:t>Infrastructure services</w:t>
                </w:r>
              </w:p>
            </w:tc>
          </w:tr>
          <w:tr w:rsidR="00707CD6" w:rsidRPr="008C3B19" w14:paraId="096D8D33" w14:textId="77777777" w:rsidTr="00ED7408">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6A358581" w14:textId="1A760F05" w:rsidR="00707CD6" w:rsidRDefault="00707CD6" w:rsidP="000C1C97">
                <w:r>
                  <w:t>V0.4</w:t>
                </w:r>
              </w:p>
            </w:tc>
            <w:tc>
              <w:tcPr>
                <w:tcW w:w="1270" w:type="dxa"/>
                <w:tcBorders>
                  <w:left w:val="single" w:sz="4" w:space="0" w:color="auto"/>
                  <w:right w:val="single" w:sz="4" w:space="0" w:color="auto"/>
                </w:tcBorders>
              </w:tcPr>
              <w:p w14:paraId="224F8CAB" w14:textId="12897FCD" w:rsidR="00707CD6" w:rsidRDefault="00707CD6" w:rsidP="000C1C97">
                <w:pPr>
                  <w:cnfStyle w:val="000000000000" w:firstRow="0" w:lastRow="0" w:firstColumn="0" w:lastColumn="0" w:oddVBand="0" w:evenVBand="0" w:oddHBand="0" w:evenHBand="0" w:firstRowFirstColumn="0" w:firstRowLastColumn="0" w:lastRowFirstColumn="0" w:lastRowLastColumn="0"/>
                </w:pPr>
                <w:r>
                  <w:t>29/04/21</w:t>
                </w:r>
              </w:p>
            </w:tc>
            <w:tc>
              <w:tcPr>
                <w:tcW w:w="3296" w:type="dxa"/>
                <w:tcBorders>
                  <w:left w:val="single" w:sz="4" w:space="0" w:color="auto"/>
                  <w:right w:val="single" w:sz="4" w:space="0" w:color="auto"/>
                </w:tcBorders>
              </w:tcPr>
              <w:p w14:paraId="60D437B0" w14:textId="3A8E69A8" w:rsidR="00707CD6" w:rsidRPr="007D206B" w:rsidRDefault="00707CD6" w:rsidP="000C1C97">
                <w:pPr>
                  <w:cnfStyle w:val="000000000000" w:firstRow="0" w:lastRow="0" w:firstColumn="0" w:lastColumn="0" w:oddVBand="0" w:evenVBand="0" w:oddHBand="0" w:evenHBand="0" w:firstRowFirstColumn="0" w:firstRowLastColumn="0" w:lastRowFirstColumn="0" w:lastRowLastColumn="0"/>
                </w:pPr>
                <w:r w:rsidRPr="007D206B">
                  <w:t>Thijs Mansveld, S</w:t>
                </w:r>
                <w:r>
                  <w:t>joerd van de Kerkhof, Tim Imming</w:t>
                </w:r>
              </w:p>
            </w:tc>
            <w:tc>
              <w:tcPr>
                <w:tcW w:w="3958" w:type="dxa"/>
                <w:tcBorders>
                  <w:left w:val="single" w:sz="4" w:space="0" w:color="auto"/>
                </w:tcBorders>
              </w:tcPr>
              <w:p w14:paraId="48694449" w14:textId="2325D9D7" w:rsidR="00707CD6" w:rsidRPr="00707CD6" w:rsidRDefault="00707CD6" w:rsidP="000C1C97">
                <w:pPr>
                  <w:cnfStyle w:val="000000000000" w:firstRow="0" w:lastRow="0" w:firstColumn="0" w:lastColumn="0" w:oddVBand="0" w:evenVBand="0" w:oddHBand="0" w:evenHBand="0" w:firstRowFirstColumn="0" w:firstRowLastColumn="0" w:lastRowFirstColumn="0" w:lastRowLastColumn="0"/>
                </w:pPr>
                <w:r>
                  <w:rPr>
                    <w:lang w:val="en-US"/>
                  </w:rPr>
                  <w:t>Infrastructure services</w:t>
                </w:r>
              </w:p>
            </w:tc>
          </w:tr>
          <w:tr w:rsidR="00E151C1" w:rsidRPr="008C3B19" w14:paraId="0AF758AC"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47C75683" w14:textId="13859D65" w:rsidR="00E151C1" w:rsidRPr="008C3B19" w:rsidRDefault="00515345" w:rsidP="000C1C97">
                <w:r>
                  <w:t>V0.4</w:t>
                </w:r>
              </w:p>
            </w:tc>
            <w:tc>
              <w:tcPr>
                <w:tcW w:w="1270" w:type="dxa"/>
                <w:tcBorders>
                  <w:left w:val="single" w:sz="4" w:space="0" w:color="auto"/>
                  <w:right w:val="single" w:sz="4" w:space="0" w:color="auto"/>
                </w:tcBorders>
              </w:tcPr>
              <w:p w14:paraId="454EB89B" w14:textId="5507355E" w:rsidR="00E151C1" w:rsidRPr="008C3B19" w:rsidRDefault="00515345" w:rsidP="000C1C97">
                <w:pPr>
                  <w:cnfStyle w:val="000000100000" w:firstRow="0" w:lastRow="0" w:firstColumn="0" w:lastColumn="0" w:oddVBand="0" w:evenVBand="0" w:oddHBand="1" w:evenHBand="0" w:firstRowFirstColumn="0" w:firstRowLastColumn="0" w:lastRowFirstColumn="0" w:lastRowLastColumn="0"/>
                </w:pPr>
                <w:r>
                  <w:t>7/05/21</w:t>
                </w:r>
              </w:p>
            </w:tc>
            <w:tc>
              <w:tcPr>
                <w:tcW w:w="3296" w:type="dxa"/>
                <w:tcBorders>
                  <w:left w:val="single" w:sz="4" w:space="0" w:color="auto"/>
                  <w:right w:val="single" w:sz="4" w:space="0" w:color="auto"/>
                </w:tcBorders>
              </w:tcPr>
              <w:p w14:paraId="780CE40D" w14:textId="43A974E6" w:rsidR="00E151C1" w:rsidRPr="008C3B19" w:rsidRDefault="00515345" w:rsidP="000C1C97">
                <w:pPr>
                  <w:cnfStyle w:val="000000100000" w:firstRow="0" w:lastRow="0" w:firstColumn="0" w:lastColumn="0" w:oddVBand="0" w:evenVBand="0" w:oddHBand="1" w:evenHBand="0" w:firstRowFirstColumn="0" w:firstRowLastColumn="0" w:lastRowFirstColumn="0" w:lastRowLastColumn="0"/>
                </w:pPr>
                <w:r>
                  <w:t>Sjoerd van de Kerkhof</w:t>
                </w:r>
              </w:p>
            </w:tc>
            <w:tc>
              <w:tcPr>
                <w:tcW w:w="3958" w:type="dxa"/>
                <w:tcBorders>
                  <w:left w:val="single" w:sz="4" w:space="0" w:color="auto"/>
                </w:tcBorders>
              </w:tcPr>
              <w:p w14:paraId="2195CD72" w14:textId="2C4D7578" w:rsidR="00E151C1" w:rsidRPr="008C3B19" w:rsidRDefault="00515345" w:rsidP="000C1C97">
                <w:pPr>
                  <w:cnfStyle w:val="000000100000" w:firstRow="0" w:lastRow="0" w:firstColumn="0" w:lastColumn="0" w:oddVBand="0" w:evenVBand="0" w:oddHBand="1" w:evenHBand="0" w:firstRowFirstColumn="0" w:firstRowLastColumn="0" w:lastRowFirstColumn="0" w:lastRowLastColumn="0"/>
                </w:pPr>
                <w:r>
                  <w:t>API Validation</w:t>
                </w:r>
              </w:p>
            </w:tc>
          </w:tr>
          <w:tr w:rsidR="00F27321" w:rsidRPr="008C3B19" w14:paraId="181FD050" w14:textId="77777777" w:rsidTr="00ED7408">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57836647" w14:textId="5F6C5230" w:rsidR="00F27321" w:rsidRDefault="00C322A8" w:rsidP="000C1C97">
                <w:r>
                  <w:t>V0.</w:t>
                </w:r>
                <w:r w:rsidR="00692623">
                  <w:t>6</w:t>
                </w:r>
              </w:p>
            </w:tc>
            <w:tc>
              <w:tcPr>
                <w:tcW w:w="1270" w:type="dxa"/>
                <w:tcBorders>
                  <w:left w:val="single" w:sz="4" w:space="0" w:color="auto"/>
                  <w:right w:val="single" w:sz="4" w:space="0" w:color="auto"/>
                </w:tcBorders>
              </w:tcPr>
              <w:p w14:paraId="66F78F87" w14:textId="38472625" w:rsidR="00F27321" w:rsidRDefault="00FF5C64" w:rsidP="000C1C97">
                <w:pPr>
                  <w:cnfStyle w:val="000000000000" w:firstRow="0" w:lastRow="0" w:firstColumn="0" w:lastColumn="0" w:oddVBand="0" w:evenVBand="0" w:oddHBand="0" w:evenHBand="0" w:firstRowFirstColumn="0" w:firstRowLastColumn="0" w:lastRowFirstColumn="0" w:lastRowLastColumn="0"/>
                </w:pPr>
                <w:r>
                  <w:t>21/05/21</w:t>
                </w:r>
              </w:p>
            </w:tc>
            <w:tc>
              <w:tcPr>
                <w:tcW w:w="3296" w:type="dxa"/>
                <w:tcBorders>
                  <w:left w:val="single" w:sz="4" w:space="0" w:color="auto"/>
                  <w:right w:val="single" w:sz="4" w:space="0" w:color="auto"/>
                </w:tcBorders>
              </w:tcPr>
              <w:p w14:paraId="424A10CC" w14:textId="3216EEF3" w:rsidR="00F27321" w:rsidRDefault="00FF5C64" w:rsidP="000C1C97">
                <w:pPr>
                  <w:cnfStyle w:val="000000000000" w:firstRow="0" w:lastRow="0" w:firstColumn="0" w:lastColumn="0" w:oddVBand="0" w:evenVBand="0" w:oddHBand="0" w:evenHBand="0" w:firstRowFirstColumn="0" w:firstRowLastColumn="0" w:lastRowFirstColumn="0" w:lastRowLastColumn="0"/>
                </w:pPr>
                <w:r w:rsidRPr="000B6C43">
                  <w:t xml:space="preserve">Tim Imming, </w:t>
                </w:r>
                <w:r w:rsidR="00692623" w:rsidRPr="007D206B">
                  <w:t>Thijs Mansveld, S</w:t>
                </w:r>
                <w:r w:rsidR="00692623">
                  <w:t>joerd van de Kerkhof</w:t>
                </w:r>
              </w:p>
            </w:tc>
            <w:tc>
              <w:tcPr>
                <w:tcW w:w="3958" w:type="dxa"/>
                <w:tcBorders>
                  <w:left w:val="single" w:sz="4" w:space="0" w:color="auto"/>
                </w:tcBorders>
              </w:tcPr>
              <w:p w14:paraId="2E734B63" w14:textId="0030F7C1" w:rsidR="00F27321" w:rsidRDefault="00692623" w:rsidP="000C1C97">
                <w:pPr>
                  <w:cnfStyle w:val="000000000000" w:firstRow="0" w:lastRow="0" w:firstColumn="0" w:lastColumn="0" w:oddVBand="0" w:evenVBand="0" w:oddHBand="0" w:evenHBand="0" w:firstRowFirstColumn="0" w:firstRowLastColumn="0" w:lastRowFirstColumn="0" w:lastRowLastColumn="0"/>
                </w:pPr>
                <w:r>
                  <w:rPr>
                    <w:lang w:val="en-US"/>
                  </w:rPr>
                  <w:t>Infrastructure services</w:t>
                </w:r>
              </w:p>
            </w:tc>
          </w:tr>
          <w:tr w:rsidR="00C26C24" w:rsidRPr="008C3B19" w14:paraId="4781BF77"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324B254F" w14:textId="36D502C2" w:rsidR="00C26C24" w:rsidRDefault="00F74E90" w:rsidP="000C1C97">
                <w:r>
                  <w:t>V0.6</w:t>
                </w:r>
              </w:p>
            </w:tc>
            <w:tc>
              <w:tcPr>
                <w:tcW w:w="1270" w:type="dxa"/>
                <w:tcBorders>
                  <w:left w:val="single" w:sz="4" w:space="0" w:color="auto"/>
                  <w:right w:val="single" w:sz="4" w:space="0" w:color="auto"/>
                </w:tcBorders>
              </w:tcPr>
              <w:p w14:paraId="07E3103C" w14:textId="3F6EF2D4" w:rsidR="00C26C24" w:rsidRDefault="00F74E90" w:rsidP="000C1C97">
                <w:pPr>
                  <w:cnfStyle w:val="000000100000" w:firstRow="0" w:lastRow="0" w:firstColumn="0" w:lastColumn="0" w:oddVBand="0" w:evenVBand="0" w:oddHBand="1" w:evenHBand="0" w:firstRowFirstColumn="0" w:firstRowLastColumn="0" w:lastRowFirstColumn="0" w:lastRowLastColumn="0"/>
                </w:pPr>
                <w:r>
                  <w:t>25/05/21</w:t>
                </w:r>
              </w:p>
            </w:tc>
            <w:tc>
              <w:tcPr>
                <w:tcW w:w="3296" w:type="dxa"/>
                <w:tcBorders>
                  <w:left w:val="single" w:sz="4" w:space="0" w:color="auto"/>
                  <w:right w:val="single" w:sz="4" w:space="0" w:color="auto"/>
                </w:tcBorders>
              </w:tcPr>
              <w:p w14:paraId="2CF28911" w14:textId="3AD07543" w:rsidR="00C26C24" w:rsidRDefault="00F74E90" w:rsidP="000C1C97">
                <w:pPr>
                  <w:cnfStyle w:val="000000100000" w:firstRow="0" w:lastRow="0" w:firstColumn="0" w:lastColumn="0" w:oddVBand="0" w:evenVBand="0" w:oddHBand="1" w:evenHBand="0" w:firstRowFirstColumn="0" w:firstRowLastColumn="0" w:lastRowFirstColumn="0" w:lastRowLastColumn="0"/>
                </w:pPr>
                <w:r w:rsidRPr="000B6C43">
                  <w:t xml:space="preserve">Tim Imming, </w:t>
                </w:r>
                <w:r w:rsidRPr="007D206B">
                  <w:t>S</w:t>
                </w:r>
                <w:r>
                  <w:t>joerd van de Kerkhof</w:t>
                </w:r>
              </w:p>
            </w:tc>
            <w:tc>
              <w:tcPr>
                <w:tcW w:w="3958" w:type="dxa"/>
                <w:tcBorders>
                  <w:left w:val="single" w:sz="4" w:space="0" w:color="auto"/>
                </w:tcBorders>
              </w:tcPr>
              <w:p w14:paraId="6F811EA6" w14:textId="04DD1F80" w:rsidR="00C26C24" w:rsidRDefault="00F74E90" w:rsidP="000C1C97">
                <w:pPr>
                  <w:cnfStyle w:val="000000100000" w:firstRow="0" w:lastRow="0" w:firstColumn="0" w:lastColumn="0" w:oddVBand="0" w:evenVBand="0" w:oddHBand="1" w:evenHBand="0" w:firstRowFirstColumn="0" w:firstRowLastColumn="0" w:lastRowFirstColumn="0" w:lastRowLastColumn="0"/>
                </w:pPr>
                <w:r>
                  <w:rPr>
                    <w:lang w:val="en-US"/>
                  </w:rPr>
                  <w:t>Infrastructure services</w:t>
                </w:r>
              </w:p>
            </w:tc>
          </w:tr>
          <w:tr w:rsidR="00ED7408" w:rsidRPr="008C3B19" w14:paraId="15F145F1" w14:textId="77777777" w:rsidTr="00ED7408">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2B6F6573" w14:textId="70C63120" w:rsidR="00ED7408" w:rsidRDefault="00ED7408" w:rsidP="00ED7408">
                <w:r>
                  <w:t>V0.6</w:t>
                </w:r>
              </w:p>
            </w:tc>
            <w:tc>
              <w:tcPr>
                <w:tcW w:w="1270" w:type="dxa"/>
                <w:tcBorders>
                  <w:left w:val="single" w:sz="4" w:space="0" w:color="auto"/>
                  <w:right w:val="single" w:sz="4" w:space="0" w:color="auto"/>
                </w:tcBorders>
              </w:tcPr>
              <w:p w14:paraId="6B93C437" w14:textId="7E48C2BF" w:rsidR="00ED7408" w:rsidRDefault="00ED7408" w:rsidP="00ED7408">
                <w:pPr>
                  <w:cnfStyle w:val="000000000000" w:firstRow="0" w:lastRow="0" w:firstColumn="0" w:lastColumn="0" w:oddVBand="0" w:evenVBand="0" w:oddHBand="0" w:evenHBand="0" w:firstRowFirstColumn="0" w:firstRowLastColumn="0" w:lastRowFirstColumn="0" w:lastRowLastColumn="0"/>
                </w:pPr>
                <w:r>
                  <w:t>26/05/21</w:t>
                </w:r>
              </w:p>
            </w:tc>
            <w:tc>
              <w:tcPr>
                <w:tcW w:w="3296" w:type="dxa"/>
                <w:tcBorders>
                  <w:left w:val="single" w:sz="4" w:space="0" w:color="auto"/>
                  <w:right w:val="single" w:sz="4" w:space="0" w:color="auto"/>
                </w:tcBorders>
              </w:tcPr>
              <w:p w14:paraId="1EDB7136" w14:textId="577190E5" w:rsidR="00ED7408" w:rsidRPr="000B6C43" w:rsidRDefault="00ED7408" w:rsidP="00ED7408">
                <w:pPr>
                  <w:cnfStyle w:val="000000000000" w:firstRow="0" w:lastRow="0" w:firstColumn="0" w:lastColumn="0" w:oddVBand="0" w:evenVBand="0" w:oddHBand="0" w:evenHBand="0" w:firstRowFirstColumn="0" w:firstRowLastColumn="0" w:lastRowFirstColumn="0" w:lastRowLastColumn="0"/>
                </w:pPr>
                <w:r w:rsidRPr="000B6C43">
                  <w:t xml:space="preserve">Tim Imming, </w:t>
                </w:r>
                <w:r w:rsidRPr="007D206B">
                  <w:t>S</w:t>
                </w:r>
                <w:r>
                  <w:t>joerd van de Kerkhof</w:t>
                </w:r>
              </w:p>
            </w:tc>
            <w:tc>
              <w:tcPr>
                <w:tcW w:w="3958" w:type="dxa"/>
                <w:tcBorders>
                  <w:left w:val="single" w:sz="4" w:space="0" w:color="auto"/>
                </w:tcBorders>
              </w:tcPr>
              <w:p w14:paraId="6392E893" w14:textId="5B375403" w:rsidR="00ED7408" w:rsidRDefault="00ED7408" w:rsidP="00ED7408">
                <w:pPr>
                  <w:cnfStyle w:val="000000000000" w:firstRow="0" w:lastRow="0" w:firstColumn="0" w:lastColumn="0" w:oddVBand="0" w:evenVBand="0" w:oddHBand="0" w:evenHBand="0" w:firstRowFirstColumn="0" w:firstRowLastColumn="0" w:lastRowFirstColumn="0" w:lastRowLastColumn="0"/>
                  <w:rPr>
                    <w:lang w:val="en-US"/>
                  </w:rPr>
                </w:pPr>
                <w:r>
                  <w:rPr>
                    <w:lang w:val="en-US"/>
                  </w:rPr>
                  <w:t>Infrastructure services</w:t>
                </w:r>
                <w:r w:rsidR="00041916">
                  <w:rPr>
                    <w:lang w:val="en-US"/>
                  </w:rPr>
                  <w:t>, buffers</w:t>
                </w:r>
              </w:p>
            </w:tc>
          </w:tr>
          <w:tr w:rsidR="004728A8" w:rsidRPr="00F22E6C" w14:paraId="3EB44715"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6FB51C08" w14:textId="3DA4E8B3" w:rsidR="004728A8" w:rsidRDefault="004728A8" w:rsidP="00ED7408">
                <w:r>
                  <w:t>V0.6</w:t>
                </w:r>
              </w:p>
            </w:tc>
            <w:tc>
              <w:tcPr>
                <w:tcW w:w="1270" w:type="dxa"/>
                <w:tcBorders>
                  <w:left w:val="single" w:sz="4" w:space="0" w:color="auto"/>
                  <w:right w:val="single" w:sz="4" w:space="0" w:color="auto"/>
                </w:tcBorders>
              </w:tcPr>
              <w:p w14:paraId="12015585" w14:textId="6666EB11" w:rsidR="004728A8" w:rsidRDefault="007F1AEC" w:rsidP="00ED7408">
                <w:pPr>
                  <w:cnfStyle w:val="000000100000" w:firstRow="0" w:lastRow="0" w:firstColumn="0" w:lastColumn="0" w:oddVBand="0" w:evenVBand="0" w:oddHBand="1" w:evenHBand="0" w:firstRowFirstColumn="0" w:firstRowLastColumn="0" w:lastRowFirstColumn="0" w:lastRowLastColumn="0"/>
                </w:pPr>
                <w:r>
                  <w:t>27/05/21</w:t>
                </w:r>
              </w:p>
            </w:tc>
            <w:tc>
              <w:tcPr>
                <w:tcW w:w="3296" w:type="dxa"/>
                <w:tcBorders>
                  <w:left w:val="single" w:sz="4" w:space="0" w:color="auto"/>
                  <w:right w:val="single" w:sz="4" w:space="0" w:color="auto"/>
                </w:tcBorders>
              </w:tcPr>
              <w:p w14:paraId="583A9779" w14:textId="1B4C4ECE" w:rsidR="004728A8" w:rsidRPr="000B6C43" w:rsidRDefault="007F1AEC" w:rsidP="00ED7408">
                <w:pPr>
                  <w:cnfStyle w:val="000000100000" w:firstRow="0" w:lastRow="0" w:firstColumn="0" w:lastColumn="0" w:oddVBand="0" w:evenVBand="0" w:oddHBand="1" w:evenHBand="0" w:firstRowFirstColumn="0" w:firstRowLastColumn="0" w:lastRowFirstColumn="0" w:lastRowLastColumn="0"/>
                </w:pPr>
                <w:r w:rsidRPr="000B6C43">
                  <w:t xml:space="preserve">Tim Imming, </w:t>
                </w:r>
                <w:r w:rsidRPr="007D206B">
                  <w:t>S</w:t>
                </w:r>
                <w:r>
                  <w:t>joerd van de Kerkhof</w:t>
                </w:r>
                <w:r w:rsidR="00A5399B">
                  <w:t>, Gerard Wesseling</w:t>
                </w:r>
              </w:p>
            </w:tc>
            <w:tc>
              <w:tcPr>
                <w:tcW w:w="3958" w:type="dxa"/>
                <w:tcBorders>
                  <w:left w:val="single" w:sz="4" w:space="0" w:color="auto"/>
                </w:tcBorders>
              </w:tcPr>
              <w:p w14:paraId="5AD1D3B9" w14:textId="6282FF0B" w:rsidR="004728A8" w:rsidRPr="00A5399B" w:rsidRDefault="007F1AEC" w:rsidP="00ED7408">
                <w:pPr>
                  <w:cnfStyle w:val="000000100000" w:firstRow="0" w:lastRow="0" w:firstColumn="0" w:lastColumn="0" w:oddVBand="0" w:evenVBand="0" w:oddHBand="1" w:evenHBand="0" w:firstRowFirstColumn="0" w:firstRowLastColumn="0" w:lastRowFirstColumn="0" w:lastRowLastColumn="0"/>
                  <w:rPr>
                    <w:lang w:val="en-US"/>
                  </w:rPr>
                </w:pPr>
                <w:r>
                  <w:rPr>
                    <w:lang w:val="en-US"/>
                  </w:rPr>
                  <w:t>Infrastructure services</w:t>
                </w:r>
                <w:r w:rsidR="00A5399B">
                  <w:rPr>
                    <w:lang w:val="en-US"/>
                  </w:rPr>
                  <w:t xml:space="preserve">, indexes, UML-diagrams, </w:t>
                </w:r>
                <w:r w:rsidR="00041916">
                  <w:rPr>
                    <w:lang w:val="en-US"/>
                  </w:rPr>
                  <w:t>charts</w:t>
                </w:r>
              </w:p>
            </w:tc>
          </w:tr>
          <w:tr w:rsidR="00EA1E98" w:rsidRPr="00F14F2D" w14:paraId="74C8B218" w14:textId="77777777" w:rsidTr="00ED7408">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0CD01344" w14:textId="5CCE1688" w:rsidR="00EA1E98" w:rsidRDefault="00EA1E98" w:rsidP="00ED7408">
                <w:r>
                  <w:t>V0.8</w:t>
                </w:r>
              </w:p>
            </w:tc>
            <w:tc>
              <w:tcPr>
                <w:tcW w:w="1270" w:type="dxa"/>
                <w:tcBorders>
                  <w:left w:val="single" w:sz="4" w:space="0" w:color="auto"/>
                  <w:right w:val="single" w:sz="4" w:space="0" w:color="auto"/>
                </w:tcBorders>
              </w:tcPr>
              <w:p w14:paraId="257FD093" w14:textId="3F81B7F9" w:rsidR="00EA1E98" w:rsidRDefault="006930D3" w:rsidP="00ED7408">
                <w:pPr>
                  <w:cnfStyle w:val="000000000000" w:firstRow="0" w:lastRow="0" w:firstColumn="0" w:lastColumn="0" w:oddVBand="0" w:evenVBand="0" w:oddHBand="0" w:evenHBand="0" w:firstRowFirstColumn="0" w:firstRowLastColumn="0" w:lastRowFirstColumn="0" w:lastRowLastColumn="0"/>
                </w:pPr>
                <w:r>
                  <w:t>28/05/21</w:t>
                </w:r>
              </w:p>
            </w:tc>
            <w:tc>
              <w:tcPr>
                <w:tcW w:w="3296" w:type="dxa"/>
                <w:tcBorders>
                  <w:left w:val="single" w:sz="4" w:space="0" w:color="auto"/>
                  <w:right w:val="single" w:sz="4" w:space="0" w:color="auto"/>
                </w:tcBorders>
              </w:tcPr>
              <w:p w14:paraId="33716C13" w14:textId="249D55C3" w:rsidR="00EA1E98" w:rsidRPr="000B6C43" w:rsidRDefault="006930D3" w:rsidP="00ED7408">
                <w:pPr>
                  <w:cnfStyle w:val="000000000000" w:firstRow="0" w:lastRow="0" w:firstColumn="0" w:lastColumn="0" w:oddVBand="0" w:evenVBand="0" w:oddHBand="0" w:evenHBand="0" w:firstRowFirstColumn="0" w:firstRowLastColumn="0" w:lastRowFirstColumn="0" w:lastRowLastColumn="0"/>
                </w:pPr>
                <w:r w:rsidRPr="000B6C43">
                  <w:t xml:space="preserve">Tim Imming, </w:t>
                </w:r>
                <w:r w:rsidRPr="007D206B">
                  <w:t>S</w:t>
                </w:r>
                <w:r>
                  <w:t>joerd van de Kerkhof, Gerard Wesseling</w:t>
                </w:r>
                <w:r w:rsidR="0097193C">
                  <w:t>, Berat Guzel</w:t>
                </w:r>
              </w:p>
            </w:tc>
            <w:tc>
              <w:tcPr>
                <w:tcW w:w="3958" w:type="dxa"/>
                <w:tcBorders>
                  <w:left w:val="single" w:sz="4" w:space="0" w:color="auto"/>
                </w:tcBorders>
              </w:tcPr>
              <w:p w14:paraId="214BD21F" w14:textId="59571417" w:rsidR="00EA1E98" w:rsidRPr="00F14F2D" w:rsidRDefault="006930D3" w:rsidP="00ED7408">
                <w:pPr>
                  <w:cnfStyle w:val="000000000000" w:firstRow="0" w:lastRow="0" w:firstColumn="0" w:lastColumn="0" w:oddVBand="0" w:evenVBand="0" w:oddHBand="0" w:evenHBand="0" w:firstRowFirstColumn="0" w:firstRowLastColumn="0" w:lastRowFirstColumn="0" w:lastRowLastColumn="0"/>
                  <w:rPr>
                    <w:lang w:val="fr-FR"/>
                  </w:rPr>
                </w:pPr>
                <w:r w:rsidRPr="00F14F2D">
                  <w:rPr>
                    <w:lang w:val="fr-FR"/>
                  </w:rPr>
                  <w:t xml:space="preserve">Infrastructure services, </w:t>
                </w:r>
                <w:r w:rsidR="00A5399B" w:rsidRPr="00F14F2D">
                  <w:rPr>
                    <w:lang w:val="fr-FR"/>
                  </w:rPr>
                  <w:t xml:space="preserve">pagination, </w:t>
                </w:r>
                <w:r w:rsidR="0097193C" w:rsidRPr="00F14F2D">
                  <w:rPr>
                    <w:lang w:val="fr-FR"/>
                  </w:rPr>
                  <w:t xml:space="preserve">API, </w:t>
                </w:r>
                <w:r w:rsidR="00B37DF9" w:rsidRPr="00F14F2D">
                  <w:rPr>
                    <w:lang w:val="fr-FR"/>
                  </w:rPr>
                  <w:t>Dashboard</w:t>
                </w:r>
              </w:p>
            </w:tc>
          </w:tr>
          <w:tr w:rsidR="001F3D97" w:rsidRPr="00F14F2D" w14:paraId="2B107886" w14:textId="77777777" w:rsidTr="00ED74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3" w:type="dxa"/>
                <w:tcBorders>
                  <w:right w:val="single" w:sz="4" w:space="0" w:color="auto"/>
                </w:tcBorders>
              </w:tcPr>
              <w:p w14:paraId="7C86B8E9" w14:textId="250E28C3" w:rsidR="001F3D97" w:rsidRDefault="003F58FB" w:rsidP="00ED7408">
                <w:r>
                  <w:t>V0.8</w:t>
                </w:r>
              </w:p>
            </w:tc>
            <w:tc>
              <w:tcPr>
                <w:tcW w:w="1270" w:type="dxa"/>
                <w:tcBorders>
                  <w:left w:val="single" w:sz="4" w:space="0" w:color="auto"/>
                  <w:right w:val="single" w:sz="4" w:space="0" w:color="auto"/>
                </w:tcBorders>
              </w:tcPr>
              <w:p w14:paraId="5770CD7C" w14:textId="240FFA14" w:rsidR="001F3D97" w:rsidRDefault="003F58FB" w:rsidP="00ED7408">
                <w:pPr>
                  <w:cnfStyle w:val="000000100000" w:firstRow="0" w:lastRow="0" w:firstColumn="0" w:lastColumn="0" w:oddVBand="0" w:evenVBand="0" w:oddHBand="1" w:evenHBand="0" w:firstRowFirstColumn="0" w:firstRowLastColumn="0" w:lastRowFirstColumn="0" w:lastRowLastColumn="0"/>
                </w:pPr>
                <w:r>
                  <w:t>1/6/21</w:t>
                </w:r>
              </w:p>
            </w:tc>
            <w:tc>
              <w:tcPr>
                <w:tcW w:w="3296" w:type="dxa"/>
                <w:tcBorders>
                  <w:left w:val="single" w:sz="4" w:space="0" w:color="auto"/>
                  <w:right w:val="single" w:sz="4" w:space="0" w:color="auto"/>
                </w:tcBorders>
              </w:tcPr>
              <w:p w14:paraId="1D87FE38" w14:textId="19A07887" w:rsidR="001F3D97" w:rsidRPr="000B6C43" w:rsidRDefault="003F58FB" w:rsidP="00ED7408">
                <w:pPr>
                  <w:cnfStyle w:val="000000100000" w:firstRow="0" w:lastRow="0" w:firstColumn="0" w:lastColumn="0" w:oddVBand="0" w:evenVBand="0" w:oddHBand="1" w:evenHBand="0" w:firstRowFirstColumn="0" w:firstRowLastColumn="0" w:lastRowFirstColumn="0" w:lastRowLastColumn="0"/>
                </w:pPr>
                <w:r>
                  <w:t>Tim Imming</w:t>
                </w:r>
                <w:r w:rsidR="002D5CA8">
                  <w:t xml:space="preserve">, Berat </w:t>
                </w:r>
                <w:r w:rsidR="006534E4">
                  <w:t>Guzel</w:t>
                </w:r>
              </w:p>
            </w:tc>
            <w:tc>
              <w:tcPr>
                <w:tcW w:w="3958" w:type="dxa"/>
                <w:tcBorders>
                  <w:left w:val="single" w:sz="4" w:space="0" w:color="auto"/>
                </w:tcBorders>
              </w:tcPr>
              <w:p w14:paraId="05305A9A" w14:textId="6B2B062F" w:rsidR="001F3D97" w:rsidRPr="0004120D" w:rsidRDefault="006534E4" w:rsidP="00ED7408">
                <w:pPr>
                  <w:cnfStyle w:val="000000100000" w:firstRow="0" w:lastRow="0" w:firstColumn="0" w:lastColumn="0" w:oddVBand="0" w:evenVBand="0" w:oddHBand="1" w:evenHBand="0" w:firstRowFirstColumn="0" w:firstRowLastColumn="0" w:lastRowFirstColumn="0" w:lastRowLastColumn="0"/>
                  <w:rPr>
                    <w:lang w:val="en-US"/>
                  </w:rPr>
                </w:pPr>
                <w:r w:rsidRPr="0004120D">
                  <w:rPr>
                    <w:lang w:val="en-US"/>
                  </w:rPr>
                  <w:t>Final infr</w:t>
                </w:r>
                <w:r w:rsidR="00C61E37" w:rsidRPr="0004120D">
                  <w:rPr>
                    <w:lang w:val="en-US"/>
                  </w:rPr>
                  <w:t>astructure services completed</w:t>
                </w:r>
                <w:r w:rsidR="0004120D" w:rsidRPr="0004120D">
                  <w:rPr>
                    <w:lang w:val="en-US"/>
                  </w:rPr>
                  <w:t>/f</w:t>
                </w:r>
                <w:r w:rsidR="0004120D">
                  <w:rPr>
                    <w:lang w:val="en-US"/>
                  </w:rPr>
                  <w:t>inal touches</w:t>
                </w:r>
              </w:p>
            </w:tc>
          </w:tr>
        </w:tbl>
        <w:p w14:paraId="056DAC61" w14:textId="77777777" w:rsidR="009E0928" w:rsidRPr="0004120D" w:rsidRDefault="009E0928" w:rsidP="009E0928">
          <w:pPr>
            <w:spacing w:after="0" w:line="240" w:lineRule="auto"/>
            <w:rPr>
              <w:rFonts w:ascii="Times New Roman" w:eastAsia="Times New Roman" w:hAnsi="Times New Roman" w:cs="Times New Roman"/>
              <w:sz w:val="24"/>
              <w:szCs w:val="24"/>
              <w:lang w:val="en-US" w:eastAsia="nl-NL"/>
            </w:rPr>
          </w:pPr>
        </w:p>
        <w:p w14:paraId="5B7ACAEC" w14:textId="3AECBE61" w:rsidR="009E0928" w:rsidRPr="00803100" w:rsidRDefault="00E04608" w:rsidP="009E0928">
          <w:pPr>
            <w:rPr>
              <w:b/>
              <w:bCs/>
            </w:rPr>
          </w:pPr>
          <w:r>
            <w:rPr>
              <w:b/>
              <w:bCs/>
            </w:rPr>
            <w:t>Distribution</w:t>
          </w:r>
          <w:r>
            <w:rPr>
              <w:b/>
              <w:bCs/>
            </w:rPr>
            <w:tab/>
          </w:r>
        </w:p>
        <w:tbl>
          <w:tblPr>
            <w:tblStyle w:val="PlainTable5"/>
            <w:tblW w:w="0" w:type="auto"/>
            <w:tblLook w:val="04A0" w:firstRow="1" w:lastRow="0" w:firstColumn="1" w:lastColumn="0" w:noHBand="0" w:noVBand="1"/>
          </w:tblPr>
          <w:tblGrid>
            <w:gridCol w:w="873"/>
            <w:gridCol w:w="1274"/>
            <w:gridCol w:w="3256"/>
            <w:gridCol w:w="3957"/>
          </w:tblGrid>
          <w:tr w:rsidR="009E0928" w:rsidRPr="00813558" w14:paraId="6A12DCD6" w14:textId="77777777" w:rsidTr="00C4564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1" w:type="dxa"/>
                <w:tcBorders>
                  <w:right w:val="single" w:sz="4" w:space="0" w:color="auto"/>
                </w:tcBorders>
              </w:tcPr>
              <w:p w14:paraId="10C796BB" w14:textId="31057282" w:rsidR="009E0928" w:rsidRPr="00813558" w:rsidRDefault="00E04608" w:rsidP="000C1C97">
                <w:r>
                  <w:t>Version</w:t>
                </w:r>
              </w:p>
            </w:tc>
            <w:tc>
              <w:tcPr>
                <w:tcW w:w="1276" w:type="dxa"/>
                <w:tcBorders>
                  <w:left w:val="single" w:sz="4" w:space="0" w:color="auto"/>
                  <w:right w:val="single" w:sz="4" w:space="0" w:color="auto"/>
                </w:tcBorders>
              </w:tcPr>
              <w:p w14:paraId="53EE32FD" w14:textId="4DAED015"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r>
                  <w:rPr>
                    <w:i w:val="0"/>
                    <w:iCs w:val="0"/>
                  </w:rPr>
                  <w:t>When</w:t>
                </w:r>
              </w:p>
            </w:tc>
            <w:tc>
              <w:tcPr>
                <w:tcW w:w="3260" w:type="dxa"/>
                <w:tcBorders>
                  <w:left w:val="single" w:sz="4" w:space="0" w:color="auto"/>
                  <w:right w:val="single" w:sz="4" w:space="0" w:color="auto"/>
                </w:tcBorders>
              </w:tcPr>
              <w:p w14:paraId="7426F072" w14:textId="1E719752"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r>
                  <w:rPr>
                    <w:i w:val="0"/>
                    <w:iCs w:val="0"/>
                  </w:rPr>
                  <w:t>Addressee</w:t>
                </w:r>
              </w:p>
            </w:tc>
            <w:tc>
              <w:tcPr>
                <w:tcW w:w="3963" w:type="dxa"/>
                <w:tcBorders>
                  <w:left w:val="single" w:sz="4" w:space="0" w:color="auto"/>
                </w:tcBorders>
              </w:tcPr>
              <w:p w14:paraId="14E32BC5" w14:textId="4A1E144C" w:rsidR="009E0928" w:rsidRPr="00813558" w:rsidRDefault="00E04608" w:rsidP="000C1C97">
                <w:pPr>
                  <w:cnfStyle w:val="100000000000" w:firstRow="1" w:lastRow="0" w:firstColumn="0" w:lastColumn="0" w:oddVBand="0" w:evenVBand="0" w:oddHBand="0" w:evenHBand="0" w:firstRowFirstColumn="0" w:firstRowLastColumn="0" w:lastRowFirstColumn="0" w:lastRowLastColumn="0"/>
                  <w:rPr>
                    <w:i w:val="0"/>
                    <w:iCs w:val="0"/>
                  </w:rPr>
                </w:pPr>
                <w:r>
                  <w:rPr>
                    <w:i w:val="0"/>
                    <w:iCs w:val="0"/>
                  </w:rPr>
                  <w:t>Reason</w:t>
                </w:r>
              </w:p>
            </w:tc>
          </w:tr>
          <w:tr w:rsidR="009E0928" w:rsidRPr="00813558" w14:paraId="11C73A99" w14:textId="77777777" w:rsidTr="00C4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70AEE763" w14:textId="30864EED" w:rsidR="009E0928" w:rsidRPr="00813558" w:rsidRDefault="009E0928" w:rsidP="000C1C97"/>
            </w:tc>
            <w:tc>
              <w:tcPr>
                <w:tcW w:w="1276" w:type="dxa"/>
                <w:tcBorders>
                  <w:left w:val="single" w:sz="4" w:space="0" w:color="auto"/>
                  <w:right w:val="single" w:sz="4" w:space="0" w:color="auto"/>
                </w:tcBorders>
              </w:tcPr>
              <w:p w14:paraId="00EFC584" w14:textId="176FA129"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097918DF" w14:textId="6A8F52FD"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05BBD42B" w14:textId="132416E7"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r>
          <w:tr w:rsidR="009E0928" w:rsidRPr="00813558" w14:paraId="662F63CD" w14:textId="77777777" w:rsidTr="00C45641">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231FA78F" w14:textId="53B0E086" w:rsidR="009E0928" w:rsidRPr="00813558" w:rsidRDefault="009E0928" w:rsidP="000C1C97"/>
            </w:tc>
            <w:tc>
              <w:tcPr>
                <w:tcW w:w="1276" w:type="dxa"/>
                <w:tcBorders>
                  <w:left w:val="single" w:sz="4" w:space="0" w:color="auto"/>
                  <w:right w:val="single" w:sz="4" w:space="0" w:color="auto"/>
                </w:tcBorders>
              </w:tcPr>
              <w:p w14:paraId="106BDBFA" w14:textId="71292D04"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14E2B870" w14:textId="1D8E24DE"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58CA5BC4" w14:textId="2B8EBA4F"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r>
          <w:tr w:rsidR="009E0928" w:rsidRPr="00813558" w14:paraId="3733246A" w14:textId="77777777" w:rsidTr="00C45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43149FB7" w14:textId="4DACBAC2" w:rsidR="009E0928" w:rsidRPr="00813558" w:rsidRDefault="009E0928" w:rsidP="000C1C97"/>
            </w:tc>
            <w:tc>
              <w:tcPr>
                <w:tcW w:w="1276" w:type="dxa"/>
                <w:tcBorders>
                  <w:left w:val="single" w:sz="4" w:space="0" w:color="auto"/>
                  <w:right w:val="single" w:sz="4" w:space="0" w:color="auto"/>
                </w:tcBorders>
              </w:tcPr>
              <w:p w14:paraId="09400D12" w14:textId="66CFD1B3"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794219FE" w14:textId="43B3E11C"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77EC16C9" w14:textId="43A24813" w:rsidR="009E0928" w:rsidRPr="00813558" w:rsidRDefault="009E0928" w:rsidP="000C1C97">
                <w:pPr>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i/>
                    <w:iCs/>
                  </w:rPr>
                </w:pPr>
              </w:p>
            </w:tc>
          </w:tr>
          <w:tr w:rsidR="009E0928" w:rsidRPr="00813558" w14:paraId="03DBCD2A" w14:textId="77777777" w:rsidTr="00C45641">
            <w:tc>
              <w:tcPr>
                <w:cnfStyle w:val="001000000000" w:firstRow="0" w:lastRow="0" w:firstColumn="1" w:lastColumn="0" w:oddVBand="0" w:evenVBand="0" w:oddHBand="0" w:evenHBand="0" w:firstRowFirstColumn="0" w:firstRowLastColumn="0" w:lastRowFirstColumn="0" w:lastRowLastColumn="0"/>
                <w:tcW w:w="851" w:type="dxa"/>
                <w:tcBorders>
                  <w:right w:val="single" w:sz="4" w:space="0" w:color="auto"/>
                </w:tcBorders>
              </w:tcPr>
              <w:p w14:paraId="4008D90A" w14:textId="54B79201" w:rsidR="009E0928" w:rsidRPr="00813558" w:rsidRDefault="009E0928" w:rsidP="000C1C97"/>
            </w:tc>
            <w:tc>
              <w:tcPr>
                <w:tcW w:w="1276" w:type="dxa"/>
                <w:tcBorders>
                  <w:left w:val="single" w:sz="4" w:space="0" w:color="auto"/>
                  <w:right w:val="single" w:sz="4" w:space="0" w:color="auto"/>
                </w:tcBorders>
              </w:tcPr>
              <w:p w14:paraId="2E7B2901" w14:textId="149935F4"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260" w:type="dxa"/>
                <w:tcBorders>
                  <w:left w:val="single" w:sz="4" w:space="0" w:color="auto"/>
                  <w:right w:val="single" w:sz="4" w:space="0" w:color="auto"/>
                </w:tcBorders>
              </w:tcPr>
              <w:p w14:paraId="45E0D312" w14:textId="7D53D82D"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c>
              <w:tcPr>
                <w:tcW w:w="3963" w:type="dxa"/>
                <w:tcBorders>
                  <w:left w:val="single" w:sz="4" w:space="0" w:color="auto"/>
                </w:tcBorders>
              </w:tcPr>
              <w:p w14:paraId="5D0E2CDC" w14:textId="7685928B" w:rsidR="009E0928" w:rsidRPr="00813558" w:rsidRDefault="009E0928" w:rsidP="000C1C97">
                <w:pPr>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i/>
                    <w:iCs/>
                  </w:rPr>
                </w:pPr>
              </w:p>
            </w:tc>
          </w:tr>
        </w:tbl>
        <w:p w14:paraId="5FC1FD9B" w14:textId="77777777" w:rsidR="00E143F4" w:rsidRDefault="00E143F4" w:rsidP="009E0928">
          <w:pPr>
            <w:pStyle w:val="NoSpacing"/>
          </w:pPr>
        </w:p>
        <w:p w14:paraId="6FE84EE1" w14:textId="116D0E01" w:rsidR="00E143F4" w:rsidRPr="00803100" w:rsidRDefault="00E04608" w:rsidP="00E143F4">
          <w:pPr>
            <w:rPr>
              <w:b/>
              <w:bCs/>
            </w:rPr>
          </w:pPr>
          <w:r>
            <w:rPr>
              <w:b/>
              <w:bCs/>
            </w:rPr>
            <w:t>Approval</w:t>
          </w:r>
          <w:r>
            <w:rPr>
              <w:b/>
              <w:bCs/>
            </w:rPr>
            <w:tab/>
          </w:r>
        </w:p>
        <w:tbl>
          <w:tblPr>
            <w:tblStyle w:val="PlainTable1"/>
            <w:tblW w:w="0" w:type="auto"/>
            <w:tblLook w:val="04A0" w:firstRow="1" w:lastRow="0" w:firstColumn="1" w:lastColumn="0" w:noHBand="0" w:noVBand="1"/>
          </w:tblPr>
          <w:tblGrid>
            <w:gridCol w:w="3116"/>
            <w:gridCol w:w="3117"/>
            <w:gridCol w:w="3117"/>
          </w:tblGrid>
          <w:tr w:rsidR="00F14F2D" w:rsidRPr="00A36157" w14:paraId="73B724C9" w14:textId="77777777" w:rsidTr="00844B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3E3F0C" w14:textId="77777777" w:rsidR="00F14F2D" w:rsidRPr="00A36157" w:rsidRDefault="00F14F2D" w:rsidP="00844B43">
                <w:pPr>
                  <w:pStyle w:val="NoSpacing"/>
                  <w:rPr>
                    <w:lang w:val="en-GB"/>
                  </w:rPr>
                </w:pPr>
                <w:r w:rsidRPr="00A36157">
                  <w:rPr>
                    <w:lang w:val="en-GB"/>
                  </w:rPr>
                  <w:t>Signature</w:t>
                </w:r>
              </w:p>
            </w:tc>
            <w:tc>
              <w:tcPr>
                <w:tcW w:w="3117" w:type="dxa"/>
              </w:tcPr>
              <w:p w14:paraId="530583CD" w14:textId="77777777" w:rsidR="00F14F2D" w:rsidRPr="00A36157" w:rsidRDefault="00F14F2D" w:rsidP="00844B43">
                <w:pPr>
                  <w:pStyle w:val="NoSpacing"/>
                  <w:cnfStyle w:val="100000000000" w:firstRow="1" w:lastRow="0" w:firstColumn="0" w:lastColumn="0" w:oddVBand="0" w:evenVBand="0" w:oddHBand="0" w:evenHBand="0" w:firstRowFirstColumn="0" w:firstRowLastColumn="0" w:lastRowFirstColumn="0" w:lastRowLastColumn="0"/>
                  <w:rPr>
                    <w:lang w:val="en-GB"/>
                  </w:rPr>
                </w:pPr>
                <w:r w:rsidRPr="00A36157">
                  <w:rPr>
                    <w:lang w:val="en-GB"/>
                  </w:rPr>
                  <w:t>Date</w:t>
                </w:r>
              </w:p>
            </w:tc>
            <w:tc>
              <w:tcPr>
                <w:tcW w:w="3117" w:type="dxa"/>
              </w:tcPr>
              <w:p w14:paraId="159E4483" w14:textId="77777777" w:rsidR="00F14F2D" w:rsidRPr="00A36157" w:rsidRDefault="00F14F2D" w:rsidP="00844B43">
                <w:pPr>
                  <w:pStyle w:val="NoSpacing"/>
                  <w:cnfStyle w:val="100000000000" w:firstRow="1" w:lastRow="0" w:firstColumn="0" w:lastColumn="0" w:oddVBand="0" w:evenVBand="0" w:oddHBand="0" w:evenHBand="0" w:firstRowFirstColumn="0" w:firstRowLastColumn="0" w:lastRowFirstColumn="0" w:lastRowLastColumn="0"/>
                  <w:rPr>
                    <w:lang w:val="en-GB"/>
                  </w:rPr>
                </w:pPr>
                <w:r w:rsidRPr="00A36157">
                  <w:rPr>
                    <w:lang w:val="en-GB"/>
                  </w:rPr>
                  <w:t>Name</w:t>
                </w:r>
              </w:p>
            </w:tc>
          </w:tr>
          <w:tr w:rsidR="00F14F2D" w:rsidRPr="00A36157" w14:paraId="11E8185A" w14:textId="77777777" w:rsidTr="00844B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1249BF5" w14:textId="77777777" w:rsidR="00F14F2D" w:rsidRPr="00A36157" w:rsidRDefault="00F14F2D" w:rsidP="00844B43">
                <w:pPr>
                  <w:pStyle w:val="NoSpacing"/>
                  <w:rPr>
                    <w:lang w:val="en-GB"/>
                  </w:rPr>
                </w:pPr>
                <w:r>
                  <w:rPr>
                    <w:noProof/>
                    <w:lang w:val="en-GB"/>
                  </w:rPr>
                  <w:drawing>
                    <wp:inline distT="0" distB="0" distL="0" distR="0" wp14:anchorId="0FFAF151" wp14:editId="290861E1">
                      <wp:extent cx="1390650" cy="579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37860" cy="598801"/>
                              </a:xfrm>
                              <a:prstGeom prst="rect">
                                <a:avLst/>
                              </a:prstGeom>
                            </pic:spPr>
                          </pic:pic>
                        </a:graphicData>
                      </a:graphic>
                    </wp:inline>
                  </w:drawing>
                </w:r>
              </w:p>
              <w:p w14:paraId="147FD31C" w14:textId="77777777" w:rsidR="00F14F2D" w:rsidRPr="00A36157" w:rsidRDefault="00F14F2D" w:rsidP="00844B43">
                <w:pPr>
                  <w:pStyle w:val="NoSpacing"/>
                  <w:rPr>
                    <w:lang w:val="en-GB"/>
                  </w:rPr>
                </w:pPr>
              </w:p>
            </w:tc>
            <w:tc>
              <w:tcPr>
                <w:tcW w:w="3117" w:type="dxa"/>
              </w:tcPr>
              <w:p w14:paraId="06D28921" w14:textId="77777777" w:rsidR="00F14F2D" w:rsidRPr="00A36157" w:rsidRDefault="00F14F2D" w:rsidP="00844B43">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4/06/2021</w:t>
                </w:r>
              </w:p>
            </w:tc>
            <w:tc>
              <w:tcPr>
                <w:tcW w:w="3117" w:type="dxa"/>
              </w:tcPr>
              <w:p w14:paraId="55E3740E" w14:textId="77777777" w:rsidR="00F14F2D" w:rsidRPr="00A36157" w:rsidRDefault="00F14F2D" w:rsidP="00844B43">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Maxime Bouillon</w:t>
                </w:r>
              </w:p>
            </w:tc>
          </w:tr>
        </w:tbl>
        <w:p w14:paraId="39D2BAA1" w14:textId="4BBA2026" w:rsidR="00DC3E6B" w:rsidRPr="00803100" w:rsidRDefault="00DC3E6B" w:rsidP="009E0928">
          <w:pPr>
            <w:pStyle w:val="NoSpacing"/>
            <w:rPr>
              <w:sz w:val="2"/>
            </w:rPr>
          </w:pPr>
          <w:r w:rsidRPr="00803100">
            <w:br w:type="page"/>
          </w:r>
        </w:p>
        <w:p w14:paraId="2D5EB1D0" w14:textId="0C2C6288" w:rsidR="000E72E6" w:rsidRPr="002410D5" w:rsidRDefault="000E72E6" w:rsidP="002410D5">
          <w:pPr>
            <w:pStyle w:val="TOC1"/>
          </w:pPr>
          <w:r w:rsidRPr="002410D5">
            <w:lastRenderedPageBreak/>
            <w:t>Index</w:t>
          </w:r>
        </w:p>
        <w:p w14:paraId="5B85871E" w14:textId="61B34742" w:rsidR="00C502BD" w:rsidRPr="00586A1D" w:rsidRDefault="00D31307">
          <w:pPr>
            <w:pStyle w:val="TOC1"/>
            <w:tabs>
              <w:tab w:val="left" w:pos="440"/>
              <w:tab w:val="right" w:leader="dot" w:pos="9350"/>
            </w:tabs>
            <w:rPr>
              <w:rFonts w:asciiTheme="majorHAnsi" w:hAnsiTheme="majorHAnsi" w:cstheme="majorHAnsi"/>
              <w:b w:val="0"/>
              <w:i w:val="0"/>
              <w:sz w:val="22"/>
              <w:szCs w:val="22"/>
            </w:rPr>
          </w:pPr>
          <w:r>
            <w:fldChar w:fldCharType="begin"/>
          </w:r>
          <w:r>
            <w:instrText xml:space="preserve"> TOC \o "1-2" \h \z \u </w:instrText>
          </w:r>
          <w:r>
            <w:fldChar w:fldCharType="separate"/>
          </w:r>
          <w:hyperlink w:anchor="_Toc73438572" w:history="1">
            <w:r w:rsidR="00C502BD" w:rsidRPr="00586A1D">
              <w:rPr>
                <w:rStyle w:val="Hyperlink"/>
                <w:rFonts w:asciiTheme="majorHAnsi" w:hAnsiTheme="majorHAnsi" w:cstheme="majorHAnsi"/>
                <w:b w:val="0"/>
                <w:bCs w:val="0"/>
                <w:noProof/>
              </w:rPr>
              <w:t>1</w:t>
            </w:r>
            <w:r w:rsidR="00C502BD" w:rsidRPr="00586A1D">
              <w:rPr>
                <w:rFonts w:asciiTheme="majorHAnsi" w:hAnsiTheme="majorHAnsi" w:cstheme="majorHAnsi"/>
                <w:b w:val="0"/>
                <w:i w:val="0"/>
                <w:sz w:val="22"/>
                <w:szCs w:val="22"/>
              </w:rPr>
              <w:tab/>
            </w:r>
            <w:r w:rsidR="00C502BD" w:rsidRPr="00586A1D">
              <w:rPr>
                <w:rStyle w:val="Hyperlink"/>
                <w:rFonts w:asciiTheme="majorHAnsi" w:hAnsiTheme="majorHAnsi" w:cstheme="majorHAnsi"/>
                <w:b w:val="0"/>
                <w:bCs w:val="0"/>
                <w:noProof/>
              </w:rPr>
              <w:t>Introduction</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_Toc73438572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4</w:t>
            </w:r>
            <w:r w:rsidR="00C502BD" w:rsidRPr="00586A1D">
              <w:rPr>
                <w:rFonts w:asciiTheme="majorHAnsi" w:hAnsiTheme="majorHAnsi" w:cstheme="majorHAnsi"/>
                <w:b w:val="0"/>
                <w:bCs w:val="0"/>
                <w:noProof/>
                <w:webHidden/>
              </w:rPr>
              <w:fldChar w:fldCharType="end"/>
            </w:r>
          </w:hyperlink>
        </w:p>
        <w:p w14:paraId="2C9D66D0" w14:textId="5FDE8243" w:rsidR="00C502BD" w:rsidRPr="00586A1D" w:rsidRDefault="00F14F2D">
          <w:pPr>
            <w:pStyle w:val="TOC1"/>
            <w:tabs>
              <w:tab w:val="left" w:pos="440"/>
              <w:tab w:val="right" w:leader="dot" w:pos="9350"/>
            </w:tabs>
            <w:rPr>
              <w:rFonts w:asciiTheme="majorHAnsi" w:hAnsiTheme="majorHAnsi" w:cstheme="majorHAnsi"/>
              <w:b w:val="0"/>
              <w:i w:val="0"/>
              <w:sz w:val="22"/>
              <w:szCs w:val="22"/>
            </w:rPr>
          </w:pPr>
          <w:hyperlink w:anchor="_Toc73438573" w:history="1">
            <w:r w:rsidR="00C502BD" w:rsidRPr="00586A1D">
              <w:rPr>
                <w:rStyle w:val="Hyperlink"/>
                <w:rFonts w:asciiTheme="majorHAnsi" w:hAnsiTheme="majorHAnsi" w:cstheme="majorHAnsi"/>
                <w:b w:val="0"/>
                <w:bCs w:val="0"/>
                <w:noProof/>
              </w:rPr>
              <w:t>2</w:t>
            </w:r>
            <w:r w:rsidR="00C502BD" w:rsidRPr="00586A1D">
              <w:rPr>
                <w:rFonts w:asciiTheme="majorHAnsi" w:hAnsiTheme="majorHAnsi" w:cstheme="majorHAnsi"/>
                <w:b w:val="0"/>
                <w:i w:val="0"/>
                <w:sz w:val="22"/>
                <w:szCs w:val="22"/>
              </w:rPr>
              <w:tab/>
            </w:r>
            <w:r w:rsidR="00C502BD" w:rsidRPr="00586A1D">
              <w:rPr>
                <w:rStyle w:val="Hyperlink"/>
                <w:rFonts w:asciiTheme="majorHAnsi" w:hAnsiTheme="majorHAnsi" w:cstheme="majorHAnsi"/>
                <w:b w:val="0"/>
                <w:bCs w:val="0"/>
                <w:noProof/>
              </w:rPr>
              <w:t>Scope</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_Toc73438573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5</w:t>
            </w:r>
            <w:r w:rsidR="00C502BD" w:rsidRPr="00586A1D">
              <w:rPr>
                <w:rFonts w:asciiTheme="majorHAnsi" w:hAnsiTheme="majorHAnsi" w:cstheme="majorHAnsi"/>
                <w:b w:val="0"/>
                <w:bCs w:val="0"/>
                <w:noProof/>
                <w:webHidden/>
              </w:rPr>
              <w:fldChar w:fldCharType="end"/>
            </w:r>
          </w:hyperlink>
        </w:p>
        <w:p w14:paraId="2D7DF608" w14:textId="73CF5D36" w:rsidR="00C502BD" w:rsidRPr="00586A1D" w:rsidRDefault="00F14F2D">
          <w:pPr>
            <w:pStyle w:val="TOC1"/>
            <w:tabs>
              <w:tab w:val="left" w:pos="440"/>
              <w:tab w:val="right" w:leader="dot" w:pos="9350"/>
            </w:tabs>
            <w:rPr>
              <w:rFonts w:asciiTheme="majorHAnsi" w:hAnsiTheme="majorHAnsi" w:cstheme="majorHAnsi"/>
              <w:b w:val="0"/>
              <w:i w:val="0"/>
              <w:sz w:val="22"/>
              <w:szCs w:val="22"/>
            </w:rPr>
          </w:pPr>
          <w:hyperlink w:anchor="_Toc73438574" w:history="1">
            <w:r w:rsidR="00C502BD" w:rsidRPr="00586A1D">
              <w:rPr>
                <w:rStyle w:val="Hyperlink"/>
                <w:rFonts w:asciiTheme="majorHAnsi" w:hAnsiTheme="majorHAnsi" w:cstheme="majorHAnsi"/>
                <w:b w:val="0"/>
                <w:bCs w:val="0"/>
                <w:noProof/>
              </w:rPr>
              <w:t>3</w:t>
            </w:r>
            <w:r w:rsidR="00C502BD" w:rsidRPr="00586A1D">
              <w:rPr>
                <w:rFonts w:asciiTheme="majorHAnsi" w:hAnsiTheme="majorHAnsi" w:cstheme="majorHAnsi"/>
                <w:b w:val="0"/>
                <w:i w:val="0"/>
                <w:sz w:val="22"/>
                <w:szCs w:val="22"/>
              </w:rPr>
              <w:tab/>
            </w:r>
            <w:r w:rsidR="00C502BD" w:rsidRPr="00586A1D">
              <w:rPr>
                <w:rStyle w:val="Hyperlink"/>
                <w:rFonts w:asciiTheme="majorHAnsi" w:hAnsiTheme="majorHAnsi" w:cstheme="majorHAnsi"/>
                <w:b w:val="0"/>
                <w:bCs w:val="0"/>
                <w:noProof/>
              </w:rPr>
              <w:t>Overview Services</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_Toc73438574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6</w:t>
            </w:r>
            <w:r w:rsidR="00C502BD" w:rsidRPr="00586A1D">
              <w:rPr>
                <w:rFonts w:asciiTheme="majorHAnsi" w:hAnsiTheme="majorHAnsi" w:cstheme="majorHAnsi"/>
                <w:b w:val="0"/>
                <w:bCs w:val="0"/>
                <w:noProof/>
                <w:webHidden/>
              </w:rPr>
              <w:fldChar w:fldCharType="end"/>
            </w:r>
          </w:hyperlink>
        </w:p>
        <w:p w14:paraId="54545AC9" w14:textId="3B36BD56" w:rsidR="00C502BD" w:rsidRPr="00586A1D" w:rsidRDefault="00F14F2D">
          <w:pPr>
            <w:pStyle w:val="TOC2"/>
            <w:tabs>
              <w:tab w:val="left" w:pos="880"/>
              <w:tab w:val="right" w:leader="dot" w:pos="9350"/>
            </w:tabs>
            <w:rPr>
              <w:rFonts w:asciiTheme="majorHAnsi" w:hAnsiTheme="majorHAnsi" w:cstheme="majorHAnsi"/>
              <w:b w:val="0"/>
            </w:rPr>
          </w:pPr>
          <w:hyperlink w:anchor="_Toc73438575" w:history="1">
            <w:r w:rsidR="00C502BD" w:rsidRPr="00586A1D">
              <w:rPr>
                <w:rStyle w:val="Hyperlink"/>
                <w:rFonts w:asciiTheme="majorHAnsi" w:hAnsiTheme="majorHAnsi" w:cstheme="majorHAnsi"/>
                <w:b w:val="0"/>
                <w:bCs w:val="0"/>
                <w:noProof/>
                <w:lang w:val="en-US"/>
              </w:rPr>
              <w:t>3.1</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rPr>
              <w:t>Layer 3 drawing</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_Toc73438575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7</w:t>
            </w:r>
            <w:r w:rsidR="00C502BD" w:rsidRPr="00586A1D">
              <w:rPr>
                <w:rFonts w:asciiTheme="majorHAnsi" w:hAnsiTheme="majorHAnsi" w:cstheme="majorHAnsi"/>
                <w:b w:val="0"/>
                <w:bCs w:val="0"/>
                <w:noProof/>
                <w:webHidden/>
              </w:rPr>
              <w:fldChar w:fldCharType="end"/>
            </w:r>
          </w:hyperlink>
        </w:p>
        <w:p w14:paraId="432BAE9B" w14:textId="1F2E592A" w:rsidR="00C502BD" w:rsidRPr="00586A1D" w:rsidRDefault="00F14F2D">
          <w:pPr>
            <w:pStyle w:val="TOC2"/>
            <w:tabs>
              <w:tab w:val="left" w:pos="880"/>
              <w:tab w:val="right" w:leader="dot" w:pos="9350"/>
            </w:tabs>
            <w:rPr>
              <w:rFonts w:asciiTheme="majorHAnsi" w:hAnsiTheme="majorHAnsi" w:cstheme="majorHAnsi"/>
              <w:b w:val="0"/>
            </w:rPr>
          </w:pPr>
          <w:hyperlink w:anchor="_Toc73438576" w:history="1">
            <w:r w:rsidR="00C502BD" w:rsidRPr="00586A1D">
              <w:rPr>
                <w:rStyle w:val="Hyperlink"/>
                <w:rFonts w:asciiTheme="majorHAnsi" w:hAnsiTheme="majorHAnsi" w:cstheme="majorHAnsi"/>
                <w:b w:val="0"/>
                <w:bCs w:val="0"/>
                <w:noProof/>
                <w:lang w:val="en-US"/>
              </w:rPr>
              <w:t>3.2</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rPr>
              <w:t>Layer 2 drawing</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_Toc73438576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8</w:t>
            </w:r>
            <w:r w:rsidR="00C502BD" w:rsidRPr="00586A1D">
              <w:rPr>
                <w:rFonts w:asciiTheme="majorHAnsi" w:hAnsiTheme="majorHAnsi" w:cstheme="majorHAnsi"/>
                <w:b w:val="0"/>
                <w:bCs w:val="0"/>
                <w:noProof/>
                <w:webHidden/>
              </w:rPr>
              <w:fldChar w:fldCharType="end"/>
            </w:r>
          </w:hyperlink>
        </w:p>
        <w:p w14:paraId="7DD64520" w14:textId="4FDD9F3D" w:rsidR="00C502BD" w:rsidRPr="00586A1D" w:rsidRDefault="00F14F2D">
          <w:pPr>
            <w:pStyle w:val="TOC2"/>
            <w:tabs>
              <w:tab w:val="left" w:pos="880"/>
              <w:tab w:val="right" w:leader="dot" w:pos="9350"/>
            </w:tabs>
            <w:rPr>
              <w:rFonts w:asciiTheme="majorHAnsi" w:hAnsiTheme="majorHAnsi" w:cstheme="majorHAnsi"/>
              <w:b w:val="0"/>
            </w:rPr>
          </w:pPr>
          <w:hyperlink w:anchor="_Toc73438577" w:history="1">
            <w:r w:rsidR="00C502BD" w:rsidRPr="00586A1D">
              <w:rPr>
                <w:rStyle w:val="Hyperlink"/>
                <w:rFonts w:asciiTheme="majorHAnsi" w:hAnsiTheme="majorHAnsi" w:cstheme="majorHAnsi"/>
                <w:b w:val="0"/>
                <w:bCs w:val="0"/>
                <w:noProof/>
                <w:lang w:val="en-US"/>
              </w:rPr>
              <w:t>3.3</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rPr>
              <w:t>Subnet summary</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_Toc73438577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9</w:t>
            </w:r>
            <w:r w:rsidR="00C502BD" w:rsidRPr="00586A1D">
              <w:rPr>
                <w:rFonts w:asciiTheme="majorHAnsi" w:hAnsiTheme="majorHAnsi" w:cstheme="majorHAnsi"/>
                <w:b w:val="0"/>
                <w:bCs w:val="0"/>
                <w:noProof/>
                <w:webHidden/>
              </w:rPr>
              <w:fldChar w:fldCharType="end"/>
            </w:r>
          </w:hyperlink>
        </w:p>
        <w:p w14:paraId="2026CE25" w14:textId="71350814" w:rsidR="00C502BD" w:rsidRPr="00586A1D" w:rsidRDefault="00F14F2D">
          <w:pPr>
            <w:pStyle w:val="TOC2"/>
            <w:tabs>
              <w:tab w:val="left" w:pos="880"/>
              <w:tab w:val="right" w:leader="dot" w:pos="9350"/>
            </w:tabs>
            <w:rPr>
              <w:rFonts w:asciiTheme="majorHAnsi" w:hAnsiTheme="majorHAnsi" w:cstheme="majorHAnsi"/>
              <w:b w:val="0"/>
            </w:rPr>
          </w:pPr>
          <w:hyperlink w:anchor="_Toc73438578" w:history="1">
            <w:r w:rsidR="00C502BD" w:rsidRPr="00586A1D">
              <w:rPr>
                <w:rStyle w:val="Hyperlink"/>
                <w:rFonts w:asciiTheme="majorHAnsi" w:hAnsiTheme="majorHAnsi" w:cstheme="majorHAnsi"/>
                <w:b w:val="0"/>
                <w:bCs w:val="0"/>
                <w:noProof/>
                <w:lang w:val="en-US"/>
              </w:rPr>
              <w:t>3.4</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rPr>
              <w:t>Naming conventions</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_Toc73438578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10</w:t>
            </w:r>
            <w:r w:rsidR="00C502BD" w:rsidRPr="00586A1D">
              <w:rPr>
                <w:rFonts w:asciiTheme="majorHAnsi" w:hAnsiTheme="majorHAnsi" w:cstheme="majorHAnsi"/>
                <w:b w:val="0"/>
                <w:bCs w:val="0"/>
                <w:noProof/>
                <w:webHidden/>
              </w:rPr>
              <w:fldChar w:fldCharType="end"/>
            </w:r>
          </w:hyperlink>
        </w:p>
        <w:p w14:paraId="0BBF1C1D" w14:textId="782413A7" w:rsidR="00C502BD" w:rsidRPr="00586A1D" w:rsidRDefault="00F14F2D">
          <w:pPr>
            <w:pStyle w:val="TOC2"/>
            <w:tabs>
              <w:tab w:val="left" w:pos="880"/>
              <w:tab w:val="right" w:leader="dot" w:pos="9350"/>
            </w:tabs>
            <w:rPr>
              <w:rFonts w:asciiTheme="majorHAnsi" w:hAnsiTheme="majorHAnsi" w:cstheme="majorHAnsi"/>
              <w:b w:val="0"/>
            </w:rPr>
          </w:pPr>
          <w:hyperlink w:anchor="_Toc73438579" w:history="1">
            <w:r w:rsidR="00C502BD" w:rsidRPr="00586A1D">
              <w:rPr>
                <w:rStyle w:val="Hyperlink"/>
                <w:rFonts w:asciiTheme="majorHAnsi" w:hAnsiTheme="majorHAnsi" w:cstheme="majorHAnsi"/>
                <w:b w:val="0"/>
                <w:bCs w:val="0"/>
                <w:noProof/>
                <w:lang w:val="en-US"/>
              </w:rPr>
              <w:t>3.5</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rPr>
              <w:t>Securitymatrix</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_Toc73438579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12</w:t>
            </w:r>
            <w:r w:rsidR="00C502BD" w:rsidRPr="00586A1D">
              <w:rPr>
                <w:rFonts w:asciiTheme="majorHAnsi" w:hAnsiTheme="majorHAnsi" w:cstheme="majorHAnsi"/>
                <w:b w:val="0"/>
                <w:bCs w:val="0"/>
                <w:noProof/>
                <w:webHidden/>
              </w:rPr>
              <w:fldChar w:fldCharType="end"/>
            </w:r>
          </w:hyperlink>
        </w:p>
        <w:p w14:paraId="3DA640A1" w14:textId="65264D65" w:rsidR="00C502BD" w:rsidRPr="00586A1D" w:rsidRDefault="00F14F2D">
          <w:pPr>
            <w:pStyle w:val="TOC1"/>
            <w:tabs>
              <w:tab w:val="left" w:pos="440"/>
              <w:tab w:val="right" w:leader="dot" w:pos="9350"/>
            </w:tabs>
            <w:rPr>
              <w:rFonts w:asciiTheme="majorHAnsi" w:hAnsiTheme="majorHAnsi" w:cstheme="majorHAnsi"/>
              <w:b w:val="0"/>
              <w:i w:val="0"/>
              <w:sz w:val="22"/>
              <w:szCs w:val="22"/>
            </w:rPr>
          </w:pPr>
          <w:hyperlink w:anchor="_Toc73438580" w:history="1">
            <w:r w:rsidR="00C502BD" w:rsidRPr="00586A1D">
              <w:rPr>
                <w:rStyle w:val="Hyperlink"/>
                <w:rFonts w:asciiTheme="majorHAnsi" w:hAnsiTheme="majorHAnsi" w:cstheme="majorHAnsi"/>
                <w:b w:val="0"/>
                <w:bCs w:val="0"/>
                <w:noProof/>
              </w:rPr>
              <w:t>4</w:t>
            </w:r>
            <w:r w:rsidR="00C502BD" w:rsidRPr="00586A1D">
              <w:rPr>
                <w:rFonts w:asciiTheme="majorHAnsi" w:hAnsiTheme="majorHAnsi" w:cstheme="majorHAnsi"/>
                <w:b w:val="0"/>
                <w:i w:val="0"/>
                <w:sz w:val="22"/>
                <w:szCs w:val="22"/>
              </w:rPr>
              <w:tab/>
            </w:r>
            <w:r w:rsidR="00C502BD" w:rsidRPr="00586A1D">
              <w:rPr>
                <w:rStyle w:val="Hyperlink"/>
                <w:rFonts w:asciiTheme="majorHAnsi" w:hAnsiTheme="majorHAnsi" w:cstheme="majorHAnsi"/>
                <w:b w:val="0"/>
                <w:bCs w:val="0"/>
                <w:noProof/>
              </w:rPr>
              <w:t>Infrastructure services</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_Toc73438580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13</w:t>
            </w:r>
            <w:r w:rsidR="00C502BD" w:rsidRPr="00586A1D">
              <w:rPr>
                <w:rFonts w:asciiTheme="majorHAnsi" w:hAnsiTheme="majorHAnsi" w:cstheme="majorHAnsi"/>
                <w:b w:val="0"/>
                <w:bCs w:val="0"/>
                <w:noProof/>
                <w:webHidden/>
              </w:rPr>
              <w:fldChar w:fldCharType="end"/>
            </w:r>
          </w:hyperlink>
        </w:p>
        <w:p w14:paraId="2E0A2DE4" w14:textId="28DA2E33" w:rsidR="00C502BD" w:rsidRPr="00586A1D" w:rsidRDefault="00F14F2D">
          <w:pPr>
            <w:pStyle w:val="TOC2"/>
            <w:tabs>
              <w:tab w:val="left" w:pos="880"/>
              <w:tab w:val="right" w:leader="dot" w:pos="9350"/>
            </w:tabs>
            <w:rPr>
              <w:rFonts w:asciiTheme="majorHAnsi" w:hAnsiTheme="majorHAnsi" w:cstheme="majorHAnsi"/>
              <w:b w:val="0"/>
            </w:rPr>
          </w:pPr>
          <w:hyperlink w:anchor="_Toc73438581" w:history="1">
            <w:r w:rsidR="00C502BD" w:rsidRPr="00586A1D">
              <w:rPr>
                <w:rStyle w:val="Hyperlink"/>
                <w:rFonts w:asciiTheme="majorHAnsi" w:hAnsiTheme="majorHAnsi" w:cstheme="majorHAnsi"/>
                <w:b w:val="0"/>
                <w:bCs w:val="0"/>
                <w:noProof/>
                <w:lang w:val="en-US"/>
              </w:rPr>
              <w:t>4.1</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lang w:val="en-US"/>
              </w:rPr>
              <w:t>Technical components and specifications for Datazone Protection.Firewall</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_Toc73438581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13</w:t>
            </w:r>
            <w:r w:rsidR="00C502BD" w:rsidRPr="00586A1D">
              <w:rPr>
                <w:rFonts w:asciiTheme="majorHAnsi" w:hAnsiTheme="majorHAnsi" w:cstheme="majorHAnsi"/>
                <w:b w:val="0"/>
                <w:bCs w:val="0"/>
                <w:noProof/>
                <w:webHidden/>
              </w:rPr>
              <w:fldChar w:fldCharType="end"/>
            </w:r>
          </w:hyperlink>
        </w:p>
        <w:p w14:paraId="578F4FA8" w14:textId="380B59DA" w:rsidR="00C502BD" w:rsidRPr="00586A1D" w:rsidRDefault="00F14F2D">
          <w:pPr>
            <w:pStyle w:val="TOC2"/>
            <w:tabs>
              <w:tab w:val="left" w:pos="880"/>
              <w:tab w:val="right" w:leader="dot" w:pos="9350"/>
            </w:tabs>
            <w:rPr>
              <w:rFonts w:asciiTheme="majorHAnsi" w:hAnsiTheme="majorHAnsi" w:cstheme="majorHAnsi"/>
              <w:b w:val="0"/>
            </w:rPr>
          </w:pPr>
          <w:hyperlink w:anchor="_Toc73438582" w:history="1">
            <w:r w:rsidR="00C502BD" w:rsidRPr="00586A1D">
              <w:rPr>
                <w:rStyle w:val="Hyperlink"/>
                <w:rFonts w:asciiTheme="majorHAnsi" w:hAnsiTheme="majorHAnsi" w:cstheme="majorHAnsi"/>
                <w:b w:val="0"/>
                <w:bCs w:val="0"/>
                <w:noProof/>
                <w:lang w:val="en-US"/>
              </w:rPr>
              <w:t>4.2</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lang w:val="en-US"/>
              </w:rPr>
              <w:t>Technical components and specifications for Data Transport.Router</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_Toc73438582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15</w:t>
            </w:r>
            <w:r w:rsidR="00C502BD" w:rsidRPr="00586A1D">
              <w:rPr>
                <w:rFonts w:asciiTheme="majorHAnsi" w:hAnsiTheme="majorHAnsi" w:cstheme="majorHAnsi"/>
                <w:b w:val="0"/>
                <w:bCs w:val="0"/>
                <w:noProof/>
                <w:webHidden/>
              </w:rPr>
              <w:fldChar w:fldCharType="end"/>
            </w:r>
          </w:hyperlink>
        </w:p>
        <w:p w14:paraId="2FEFB2FA" w14:textId="01B96572" w:rsidR="00C502BD" w:rsidRPr="00586A1D" w:rsidRDefault="00F14F2D">
          <w:pPr>
            <w:pStyle w:val="TOC2"/>
            <w:tabs>
              <w:tab w:val="left" w:pos="880"/>
              <w:tab w:val="right" w:leader="dot" w:pos="9350"/>
            </w:tabs>
            <w:rPr>
              <w:rFonts w:asciiTheme="majorHAnsi" w:hAnsiTheme="majorHAnsi" w:cstheme="majorHAnsi"/>
              <w:b w:val="0"/>
            </w:rPr>
          </w:pPr>
          <w:hyperlink w:anchor="_Toc73438583" w:history="1">
            <w:r w:rsidR="00C502BD" w:rsidRPr="00586A1D">
              <w:rPr>
                <w:rStyle w:val="Hyperlink"/>
                <w:rFonts w:asciiTheme="majorHAnsi" w:hAnsiTheme="majorHAnsi" w:cstheme="majorHAnsi"/>
                <w:b w:val="0"/>
                <w:bCs w:val="0"/>
                <w:noProof/>
                <w:lang w:val="en-US"/>
              </w:rPr>
              <w:t>4.3</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lang w:val="en-US"/>
              </w:rPr>
              <w:t>Technical components and specifications for Identity and Permissions Management.Hyperledger</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_Toc73438583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19</w:t>
            </w:r>
            <w:r w:rsidR="00C502BD" w:rsidRPr="00586A1D">
              <w:rPr>
                <w:rFonts w:asciiTheme="majorHAnsi" w:hAnsiTheme="majorHAnsi" w:cstheme="majorHAnsi"/>
                <w:b w:val="0"/>
                <w:bCs w:val="0"/>
                <w:noProof/>
                <w:webHidden/>
              </w:rPr>
              <w:fldChar w:fldCharType="end"/>
            </w:r>
          </w:hyperlink>
        </w:p>
        <w:p w14:paraId="19B1FD96" w14:textId="35FA6AF5" w:rsidR="00C502BD" w:rsidRPr="00586A1D" w:rsidRDefault="00F14F2D">
          <w:pPr>
            <w:pStyle w:val="TOC2"/>
            <w:tabs>
              <w:tab w:val="left" w:pos="880"/>
              <w:tab w:val="right" w:leader="dot" w:pos="9350"/>
            </w:tabs>
            <w:rPr>
              <w:rFonts w:asciiTheme="majorHAnsi" w:hAnsiTheme="majorHAnsi" w:cstheme="majorHAnsi"/>
              <w:b w:val="0"/>
            </w:rPr>
          </w:pPr>
          <w:hyperlink w:anchor="_Toc73438584" w:history="1">
            <w:r w:rsidR="00C502BD" w:rsidRPr="00586A1D">
              <w:rPr>
                <w:rStyle w:val="Hyperlink"/>
                <w:rFonts w:asciiTheme="majorHAnsi" w:hAnsiTheme="majorHAnsi" w:cstheme="majorHAnsi"/>
                <w:b w:val="0"/>
                <w:bCs w:val="0"/>
                <w:noProof/>
                <w:lang w:val="en-US"/>
              </w:rPr>
              <w:t>4.4</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lang w:val="en-US"/>
              </w:rPr>
              <w:t>Technical components and specifications for Relational Data Management.</w:t>
            </w:r>
            <w:r w:rsidR="00C502BD" w:rsidRPr="00586A1D">
              <w:rPr>
                <w:rStyle w:val="Hyperlink"/>
                <w:rFonts w:asciiTheme="majorHAnsi" w:hAnsiTheme="majorHAnsi" w:cstheme="majorHAnsi"/>
                <w:b w:val="0"/>
                <w:bCs w:val="0"/>
                <w:noProof/>
              </w:rPr>
              <w:t>Datastore</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_Toc73438584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24</w:t>
            </w:r>
            <w:r w:rsidR="00C502BD" w:rsidRPr="00586A1D">
              <w:rPr>
                <w:rFonts w:asciiTheme="majorHAnsi" w:hAnsiTheme="majorHAnsi" w:cstheme="majorHAnsi"/>
                <w:b w:val="0"/>
                <w:bCs w:val="0"/>
                <w:noProof/>
                <w:webHidden/>
              </w:rPr>
              <w:fldChar w:fldCharType="end"/>
            </w:r>
          </w:hyperlink>
        </w:p>
        <w:p w14:paraId="5C5A1205" w14:textId="1AD468AF" w:rsidR="00C502BD" w:rsidRPr="00586A1D" w:rsidRDefault="00F14F2D">
          <w:pPr>
            <w:pStyle w:val="TOC2"/>
            <w:tabs>
              <w:tab w:val="left" w:pos="880"/>
              <w:tab w:val="right" w:leader="dot" w:pos="9350"/>
            </w:tabs>
            <w:rPr>
              <w:rFonts w:asciiTheme="majorHAnsi" w:hAnsiTheme="majorHAnsi" w:cstheme="majorHAnsi"/>
              <w:b w:val="0"/>
            </w:rPr>
          </w:pPr>
          <w:hyperlink w:anchor="_Toc73438585" w:history="1">
            <w:r w:rsidR="00C502BD" w:rsidRPr="00586A1D">
              <w:rPr>
                <w:rStyle w:val="Hyperlink"/>
                <w:rFonts w:asciiTheme="majorHAnsi" w:hAnsiTheme="majorHAnsi" w:cstheme="majorHAnsi"/>
                <w:b w:val="0"/>
                <w:bCs w:val="0"/>
                <w:noProof/>
                <w:lang w:val="en-US"/>
              </w:rPr>
              <w:t>4.5</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lang w:val="en-US"/>
              </w:rPr>
              <w:t>Technical components and specifications for Application Hosting.Webinterface</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_Toc73438585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30</w:t>
            </w:r>
            <w:r w:rsidR="00C502BD" w:rsidRPr="00586A1D">
              <w:rPr>
                <w:rFonts w:asciiTheme="majorHAnsi" w:hAnsiTheme="majorHAnsi" w:cstheme="majorHAnsi"/>
                <w:b w:val="0"/>
                <w:bCs w:val="0"/>
                <w:noProof/>
                <w:webHidden/>
              </w:rPr>
              <w:fldChar w:fldCharType="end"/>
            </w:r>
          </w:hyperlink>
        </w:p>
        <w:p w14:paraId="0672424E" w14:textId="6D221801" w:rsidR="00C502BD" w:rsidRPr="00586A1D" w:rsidRDefault="00F14F2D">
          <w:pPr>
            <w:pStyle w:val="TOC2"/>
            <w:tabs>
              <w:tab w:val="left" w:pos="880"/>
              <w:tab w:val="right" w:leader="dot" w:pos="9350"/>
            </w:tabs>
            <w:rPr>
              <w:rFonts w:asciiTheme="majorHAnsi" w:hAnsiTheme="majorHAnsi" w:cstheme="majorHAnsi"/>
              <w:b w:val="0"/>
            </w:rPr>
          </w:pPr>
          <w:hyperlink w:anchor="_Toc73438586" w:history="1">
            <w:r w:rsidR="00C502BD" w:rsidRPr="00586A1D">
              <w:rPr>
                <w:rStyle w:val="Hyperlink"/>
                <w:rFonts w:asciiTheme="majorHAnsi" w:hAnsiTheme="majorHAnsi" w:cstheme="majorHAnsi"/>
                <w:b w:val="0"/>
                <w:bCs w:val="0"/>
                <w:i/>
                <w:iCs/>
                <w:noProof/>
                <w:lang w:val="en-US"/>
              </w:rPr>
              <w:t>4.6</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lang w:val="en-US"/>
              </w:rPr>
              <w:t xml:space="preserve">Technical components and specifications for </w:t>
            </w:r>
            <w:r w:rsidR="00C502BD" w:rsidRPr="00586A1D">
              <w:rPr>
                <w:rStyle w:val="Hyperlink"/>
                <w:rFonts w:asciiTheme="majorHAnsi" w:hAnsiTheme="majorHAnsi" w:cstheme="majorHAnsi"/>
                <w:b w:val="0"/>
                <w:bCs w:val="0"/>
                <w:i/>
                <w:iCs/>
                <w:noProof/>
                <w:lang w:val="en-US"/>
              </w:rPr>
              <w:t xml:space="preserve">Message </w:t>
            </w:r>
            <w:r w:rsidR="00C502BD" w:rsidRPr="00586A1D">
              <w:rPr>
                <w:rStyle w:val="Hyperlink"/>
                <w:rFonts w:asciiTheme="majorHAnsi" w:hAnsiTheme="majorHAnsi" w:cstheme="majorHAnsi"/>
                <w:b w:val="0"/>
                <w:bCs w:val="0"/>
                <w:noProof/>
                <w:lang w:val="en-US"/>
              </w:rPr>
              <w:t>Handling</w:t>
            </w:r>
            <w:r w:rsidR="00C502BD" w:rsidRPr="00586A1D">
              <w:rPr>
                <w:rStyle w:val="Hyperlink"/>
                <w:rFonts w:asciiTheme="majorHAnsi" w:hAnsiTheme="majorHAnsi" w:cstheme="majorHAnsi"/>
                <w:b w:val="0"/>
                <w:bCs w:val="0"/>
                <w:i/>
                <w:iCs/>
                <w:noProof/>
                <w:lang w:val="en-US"/>
              </w:rPr>
              <w:t>.Orderer</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_Toc73438586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35</w:t>
            </w:r>
            <w:r w:rsidR="00C502BD" w:rsidRPr="00586A1D">
              <w:rPr>
                <w:rFonts w:asciiTheme="majorHAnsi" w:hAnsiTheme="majorHAnsi" w:cstheme="majorHAnsi"/>
                <w:b w:val="0"/>
                <w:bCs w:val="0"/>
                <w:noProof/>
                <w:webHidden/>
              </w:rPr>
              <w:fldChar w:fldCharType="end"/>
            </w:r>
          </w:hyperlink>
        </w:p>
        <w:p w14:paraId="686660CF" w14:textId="6D7C58D7" w:rsidR="00C502BD" w:rsidRPr="00586A1D" w:rsidRDefault="00F14F2D">
          <w:pPr>
            <w:pStyle w:val="TOC2"/>
            <w:tabs>
              <w:tab w:val="left" w:pos="880"/>
              <w:tab w:val="right" w:leader="dot" w:pos="9350"/>
            </w:tabs>
            <w:rPr>
              <w:rFonts w:asciiTheme="majorHAnsi" w:hAnsiTheme="majorHAnsi" w:cstheme="majorHAnsi"/>
              <w:b w:val="0"/>
            </w:rPr>
          </w:pPr>
          <w:hyperlink w:anchor="_Toc73438587" w:history="1">
            <w:r w:rsidR="00C502BD" w:rsidRPr="00586A1D">
              <w:rPr>
                <w:rStyle w:val="Hyperlink"/>
                <w:rFonts w:asciiTheme="majorHAnsi" w:hAnsiTheme="majorHAnsi" w:cstheme="majorHAnsi"/>
                <w:b w:val="0"/>
                <w:bCs w:val="0"/>
                <w:noProof/>
                <w:lang w:val="en-US"/>
              </w:rPr>
              <w:t>4.7</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lang w:val="en-US"/>
              </w:rPr>
              <w:t>Technical components and specifications for Facilities Deployment.Docker</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_Toc73438587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41</w:t>
            </w:r>
            <w:r w:rsidR="00C502BD" w:rsidRPr="00586A1D">
              <w:rPr>
                <w:rFonts w:asciiTheme="majorHAnsi" w:hAnsiTheme="majorHAnsi" w:cstheme="majorHAnsi"/>
                <w:b w:val="0"/>
                <w:bCs w:val="0"/>
                <w:noProof/>
                <w:webHidden/>
              </w:rPr>
              <w:fldChar w:fldCharType="end"/>
            </w:r>
          </w:hyperlink>
        </w:p>
        <w:p w14:paraId="3A9CC110" w14:textId="5406CFED" w:rsidR="00C502BD" w:rsidRPr="00586A1D" w:rsidRDefault="00F14F2D">
          <w:pPr>
            <w:pStyle w:val="TOC1"/>
            <w:tabs>
              <w:tab w:val="left" w:pos="440"/>
              <w:tab w:val="right" w:leader="dot" w:pos="9350"/>
            </w:tabs>
            <w:rPr>
              <w:rFonts w:asciiTheme="majorHAnsi" w:hAnsiTheme="majorHAnsi" w:cstheme="majorHAnsi"/>
              <w:b w:val="0"/>
              <w:i w:val="0"/>
              <w:sz w:val="22"/>
              <w:szCs w:val="22"/>
            </w:rPr>
          </w:pPr>
          <w:hyperlink w:anchor="_Toc73438588" w:history="1">
            <w:r w:rsidR="00C502BD" w:rsidRPr="00586A1D">
              <w:rPr>
                <w:rStyle w:val="Hyperlink"/>
                <w:rFonts w:asciiTheme="majorHAnsi" w:hAnsiTheme="majorHAnsi" w:cstheme="majorHAnsi"/>
                <w:b w:val="0"/>
                <w:bCs w:val="0"/>
                <w:noProof/>
              </w:rPr>
              <w:t>5</w:t>
            </w:r>
            <w:r w:rsidR="00C502BD" w:rsidRPr="00586A1D">
              <w:rPr>
                <w:rFonts w:asciiTheme="majorHAnsi" w:hAnsiTheme="majorHAnsi" w:cstheme="majorHAnsi"/>
                <w:b w:val="0"/>
                <w:i w:val="0"/>
                <w:sz w:val="22"/>
                <w:szCs w:val="22"/>
              </w:rPr>
              <w:tab/>
            </w:r>
            <w:r w:rsidR="00C502BD" w:rsidRPr="00586A1D">
              <w:rPr>
                <w:rStyle w:val="Hyperlink"/>
                <w:rFonts w:asciiTheme="majorHAnsi" w:hAnsiTheme="majorHAnsi" w:cstheme="majorHAnsi"/>
                <w:b w:val="0"/>
                <w:bCs w:val="0"/>
                <w:noProof/>
              </w:rPr>
              <w:t>Application services</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_Toc73438588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46</w:t>
            </w:r>
            <w:r w:rsidR="00C502BD" w:rsidRPr="00586A1D">
              <w:rPr>
                <w:rFonts w:asciiTheme="majorHAnsi" w:hAnsiTheme="majorHAnsi" w:cstheme="majorHAnsi"/>
                <w:b w:val="0"/>
                <w:bCs w:val="0"/>
                <w:noProof/>
                <w:webHidden/>
              </w:rPr>
              <w:fldChar w:fldCharType="end"/>
            </w:r>
          </w:hyperlink>
        </w:p>
        <w:p w14:paraId="2AA750D1" w14:textId="7E9D6F35" w:rsidR="00C502BD" w:rsidRPr="00586A1D" w:rsidRDefault="00F14F2D">
          <w:pPr>
            <w:pStyle w:val="TOC2"/>
            <w:tabs>
              <w:tab w:val="left" w:pos="880"/>
              <w:tab w:val="right" w:leader="dot" w:pos="9350"/>
            </w:tabs>
            <w:rPr>
              <w:rFonts w:asciiTheme="majorHAnsi" w:hAnsiTheme="majorHAnsi" w:cstheme="majorHAnsi"/>
              <w:b w:val="0"/>
            </w:rPr>
          </w:pPr>
          <w:hyperlink w:anchor="_Toc73438589" w:history="1">
            <w:r w:rsidR="00C502BD" w:rsidRPr="00586A1D">
              <w:rPr>
                <w:rStyle w:val="Hyperlink"/>
                <w:rFonts w:asciiTheme="majorHAnsi" w:hAnsiTheme="majorHAnsi" w:cstheme="majorHAnsi"/>
                <w:b w:val="0"/>
                <w:bCs w:val="0"/>
                <w:noProof/>
                <w:lang w:val="en-US"/>
              </w:rPr>
              <w:t>5.1</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rPr>
              <w:t>Chaincode</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_Toc73438589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46</w:t>
            </w:r>
            <w:r w:rsidR="00C502BD" w:rsidRPr="00586A1D">
              <w:rPr>
                <w:rFonts w:asciiTheme="majorHAnsi" w:hAnsiTheme="majorHAnsi" w:cstheme="majorHAnsi"/>
                <w:b w:val="0"/>
                <w:bCs w:val="0"/>
                <w:noProof/>
                <w:webHidden/>
              </w:rPr>
              <w:fldChar w:fldCharType="end"/>
            </w:r>
          </w:hyperlink>
        </w:p>
        <w:p w14:paraId="6FD418C5" w14:textId="718CF684" w:rsidR="00C502BD" w:rsidRPr="00586A1D" w:rsidRDefault="00F14F2D">
          <w:pPr>
            <w:pStyle w:val="TOC2"/>
            <w:tabs>
              <w:tab w:val="left" w:pos="880"/>
              <w:tab w:val="right" w:leader="dot" w:pos="9350"/>
            </w:tabs>
            <w:rPr>
              <w:rFonts w:asciiTheme="majorHAnsi" w:hAnsiTheme="majorHAnsi" w:cstheme="majorHAnsi"/>
              <w:b w:val="0"/>
            </w:rPr>
          </w:pPr>
          <w:hyperlink w:anchor="_Toc73438590" w:history="1">
            <w:r w:rsidR="00C502BD" w:rsidRPr="00586A1D">
              <w:rPr>
                <w:rStyle w:val="Hyperlink"/>
                <w:rFonts w:asciiTheme="majorHAnsi" w:hAnsiTheme="majorHAnsi" w:cstheme="majorHAnsi"/>
                <w:b w:val="0"/>
                <w:bCs w:val="0"/>
                <w:noProof/>
                <w:lang w:val="en-US"/>
              </w:rPr>
              <w:t>5.2</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rPr>
              <w:t>API</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_Toc73438590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49</w:t>
            </w:r>
            <w:r w:rsidR="00C502BD" w:rsidRPr="00586A1D">
              <w:rPr>
                <w:rFonts w:asciiTheme="majorHAnsi" w:hAnsiTheme="majorHAnsi" w:cstheme="majorHAnsi"/>
                <w:b w:val="0"/>
                <w:bCs w:val="0"/>
                <w:noProof/>
                <w:webHidden/>
              </w:rPr>
              <w:fldChar w:fldCharType="end"/>
            </w:r>
          </w:hyperlink>
        </w:p>
        <w:p w14:paraId="36C73C45" w14:textId="04E11E3A" w:rsidR="00C502BD" w:rsidRPr="00586A1D" w:rsidRDefault="00F14F2D">
          <w:pPr>
            <w:pStyle w:val="TOC2"/>
            <w:tabs>
              <w:tab w:val="left" w:pos="880"/>
              <w:tab w:val="right" w:leader="dot" w:pos="9350"/>
            </w:tabs>
            <w:rPr>
              <w:rFonts w:asciiTheme="majorHAnsi" w:hAnsiTheme="majorHAnsi" w:cstheme="majorHAnsi"/>
              <w:b w:val="0"/>
            </w:rPr>
          </w:pPr>
          <w:hyperlink w:anchor="_Toc73438591" w:history="1">
            <w:r w:rsidR="00C502BD" w:rsidRPr="00586A1D">
              <w:rPr>
                <w:rStyle w:val="Hyperlink"/>
                <w:rFonts w:asciiTheme="majorHAnsi" w:hAnsiTheme="majorHAnsi" w:cstheme="majorHAnsi"/>
                <w:b w:val="0"/>
                <w:bCs w:val="0"/>
                <w:noProof/>
                <w:lang w:val="en-US"/>
              </w:rPr>
              <w:t>5.3</w:t>
            </w:r>
            <w:r w:rsidR="00C502BD" w:rsidRPr="00586A1D">
              <w:rPr>
                <w:rFonts w:asciiTheme="majorHAnsi" w:hAnsiTheme="majorHAnsi" w:cstheme="majorHAnsi"/>
                <w:b w:val="0"/>
              </w:rPr>
              <w:tab/>
            </w:r>
            <w:r w:rsidR="00C502BD" w:rsidRPr="00586A1D">
              <w:rPr>
                <w:rStyle w:val="Hyperlink"/>
                <w:rFonts w:asciiTheme="majorHAnsi" w:hAnsiTheme="majorHAnsi" w:cstheme="majorHAnsi"/>
                <w:b w:val="0"/>
                <w:bCs w:val="0"/>
                <w:noProof/>
                <w:lang w:val="en-US"/>
              </w:rPr>
              <w:t>Dashboard</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_Toc73438591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52</w:t>
            </w:r>
            <w:r w:rsidR="00C502BD" w:rsidRPr="00586A1D">
              <w:rPr>
                <w:rFonts w:asciiTheme="majorHAnsi" w:hAnsiTheme="majorHAnsi" w:cstheme="majorHAnsi"/>
                <w:b w:val="0"/>
                <w:bCs w:val="0"/>
                <w:noProof/>
                <w:webHidden/>
              </w:rPr>
              <w:fldChar w:fldCharType="end"/>
            </w:r>
          </w:hyperlink>
        </w:p>
        <w:p w14:paraId="146002E7" w14:textId="663EA461" w:rsidR="00C502BD" w:rsidRPr="00586A1D" w:rsidRDefault="00F14F2D">
          <w:pPr>
            <w:pStyle w:val="TOC1"/>
            <w:tabs>
              <w:tab w:val="left" w:pos="440"/>
              <w:tab w:val="right" w:leader="dot" w:pos="9350"/>
            </w:tabs>
            <w:rPr>
              <w:rFonts w:asciiTheme="majorHAnsi" w:hAnsiTheme="majorHAnsi" w:cstheme="majorHAnsi"/>
              <w:b w:val="0"/>
              <w:i w:val="0"/>
              <w:sz w:val="22"/>
              <w:szCs w:val="22"/>
            </w:rPr>
          </w:pPr>
          <w:hyperlink w:anchor="_Toc73438592" w:history="1">
            <w:r w:rsidR="00C502BD" w:rsidRPr="00586A1D">
              <w:rPr>
                <w:rStyle w:val="Hyperlink"/>
                <w:rFonts w:asciiTheme="majorHAnsi" w:hAnsiTheme="majorHAnsi" w:cstheme="majorHAnsi"/>
                <w:b w:val="0"/>
                <w:bCs w:val="0"/>
                <w:noProof/>
              </w:rPr>
              <w:t>6</w:t>
            </w:r>
            <w:r w:rsidR="00C502BD" w:rsidRPr="00586A1D">
              <w:rPr>
                <w:rFonts w:asciiTheme="majorHAnsi" w:hAnsiTheme="majorHAnsi" w:cstheme="majorHAnsi"/>
                <w:b w:val="0"/>
                <w:i w:val="0"/>
                <w:sz w:val="22"/>
                <w:szCs w:val="22"/>
              </w:rPr>
              <w:tab/>
            </w:r>
            <w:r w:rsidR="00C502BD" w:rsidRPr="00586A1D">
              <w:rPr>
                <w:rStyle w:val="Hyperlink"/>
                <w:rFonts w:asciiTheme="majorHAnsi" w:hAnsiTheme="majorHAnsi" w:cstheme="majorHAnsi"/>
                <w:b w:val="0"/>
                <w:bCs w:val="0"/>
                <w:noProof/>
              </w:rPr>
              <w:t>References</w:t>
            </w:r>
            <w:r w:rsidR="00C502BD" w:rsidRPr="00586A1D">
              <w:rPr>
                <w:rFonts w:asciiTheme="majorHAnsi" w:hAnsiTheme="majorHAnsi" w:cstheme="majorHAnsi"/>
                <w:b w:val="0"/>
                <w:bCs w:val="0"/>
                <w:noProof/>
                <w:webHidden/>
              </w:rPr>
              <w:tab/>
            </w:r>
            <w:r w:rsidR="00C502BD" w:rsidRPr="00586A1D">
              <w:rPr>
                <w:rFonts w:asciiTheme="majorHAnsi" w:hAnsiTheme="majorHAnsi" w:cstheme="majorHAnsi"/>
                <w:b w:val="0"/>
                <w:bCs w:val="0"/>
                <w:noProof/>
                <w:webHidden/>
              </w:rPr>
              <w:fldChar w:fldCharType="begin"/>
            </w:r>
            <w:r w:rsidR="00C502BD" w:rsidRPr="00586A1D">
              <w:rPr>
                <w:rFonts w:asciiTheme="majorHAnsi" w:hAnsiTheme="majorHAnsi" w:cstheme="majorHAnsi"/>
                <w:b w:val="0"/>
                <w:bCs w:val="0"/>
                <w:noProof/>
                <w:webHidden/>
              </w:rPr>
              <w:instrText xml:space="preserve"> PAGEREF _Toc73438592 \h </w:instrText>
            </w:r>
            <w:r w:rsidR="00C502BD" w:rsidRPr="00586A1D">
              <w:rPr>
                <w:rFonts w:asciiTheme="majorHAnsi" w:hAnsiTheme="majorHAnsi" w:cstheme="majorHAnsi"/>
                <w:b w:val="0"/>
                <w:bCs w:val="0"/>
                <w:noProof/>
                <w:webHidden/>
              </w:rPr>
            </w:r>
            <w:r w:rsidR="00C502BD" w:rsidRPr="00586A1D">
              <w:rPr>
                <w:rFonts w:asciiTheme="majorHAnsi" w:hAnsiTheme="majorHAnsi" w:cstheme="majorHAnsi"/>
                <w:b w:val="0"/>
                <w:bCs w:val="0"/>
                <w:noProof/>
                <w:webHidden/>
              </w:rPr>
              <w:fldChar w:fldCharType="separate"/>
            </w:r>
            <w:r w:rsidR="00C502BD" w:rsidRPr="00586A1D">
              <w:rPr>
                <w:rFonts w:asciiTheme="majorHAnsi" w:hAnsiTheme="majorHAnsi" w:cstheme="majorHAnsi"/>
                <w:b w:val="0"/>
                <w:bCs w:val="0"/>
                <w:noProof/>
                <w:webHidden/>
              </w:rPr>
              <w:t>55</w:t>
            </w:r>
            <w:r w:rsidR="00C502BD" w:rsidRPr="00586A1D">
              <w:rPr>
                <w:rFonts w:asciiTheme="majorHAnsi" w:hAnsiTheme="majorHAnsi" w:cstheme="majorHAnsi"/>
                <w:b w:val="0"/>
                <w:bCs w:val="0"/>
                <w:noProof/>
                <w:webHidden/>
              </w:rPr>
              <w:fldChar w:fldCharType="end"/>
            </w:r>
          </w:hyperlink>
        </w:p>
        <w:p w14:paraId="166ACB91" w14:textId="425C179B" w:rsidR="005430A0" w:rsidRPr="00803100" w:rsidRDefault="00D31307" w:rsidP="005430A0">
          <w:r>
            <w:fldChar w:fldCharType="end"/>
          </w:r>
        </w:p>
        <w:p w14:paraId="560CF819" w14:textId="33F9A8D5" w:rsidR="0097798B" w:rsidRPr="0054651E" w:rsidRDefault="005430A0" w:rsidP="007B2C19">
          <w:pPr>
            <w:pStyle w:val="Heading1"/>
            <w:rPr>
              <w:color w:val="000000" w:themeColor="text1"/>
            </w:rPr>
          </w:pPr>
          <w:bookmarkStart w:id="0" w:name="_Toc32303614"/>
          <w:bookmarkStart w:id="1" w:name="_Toc72929417"/>
          <w:bookmarkStart w:id="2" w:name="_Toc72929593"/>
          <w:bookmarkStart w:id="3" w:name="_Toc73438572"/>
          <w:r w:rsidRPr="0054651E">
            <w:rPr>
              <w:color w:val="000000" w:themeColor="text1"/>
            </w:rPr>
            <w:lastRenderedPageBreak/>
            <w:t>I</w:t>
          </w:r>
          <w:bookmarkEnd w:id="0"/>
          <w:r w:rsidR="0054651E" w:rsidRPr="0054651E">
            <w:rPr>
              <w:color w:val="000000" w:themeColor="text1"/>
            </w:rPr>
            <w:t>ntroduction</w:t>
          </w:r>
          <w:bookmarkEnd w:id="1"/>
          <w:bookmarkEnd w:id="2"/>
          <w:bookmarkEnd w:id="3"/>
        </w:p>
        <w:p w14:paraId="6694273F" w14:textId="73D52014" w:rsidR="0055687F" w:rsidRDefault="00B40700" w:rsidP="00E52715">
          <w:pPr>
            <w:rPr>
              <w:color w:val="000000" w:themeColor="text1"/>
              <w:lang w:val="en-US"/>
            </w:rPr>
          </w:pPr>
          <w:r w:rsidRPr="00B40700">
            <w:rPr>
              <w:color w:val="000000" w:themeColor="text1"/>
              <w:lang w:val="en-US"/>
            </w:rPr>
            <w:t>To</w:t>
          </w:r>
          <w:r>
            <w:rPr>
              <w:color w:val="000000" w:themeColor="text1"/>
              <w:lang w:val="en-US"/>
            </w:rPr>
            <w:t xml:space="preserve">gether with Spark! Living </w:t>
          </w:r>
          <w:r w:rsidR="0063068D">
            <w:rPr>
              <w:color w:val="000000" w:themeColor="text1"/>
              <w:lang w:val="en-US"/>
            </w:rPr>
            <w:t>Lab,</w:t>
          </w:r>
          <w:r>
            <w:rPr>
              <w:color w:val="000000" w:themeColor="text1"/>
              <w:lang w:val="en-US"/>
            </w:rPr>
            <w:t xml:space="preserve"> the research and </w:t>
          </w:r>
          <w:r w:rsidR="0055687F">
            <w:rPr>
              <w:color w:val="000000" w:themeColor="text1"/>
              <w:lang w:val="en-US"/>
            </w:rPr>
            <w:t>development team</w:t>
          </w:r>
          <w:r w:rsidR="00D75732">
            <w:rPr>
              <w:color w:val="000000" w:themeColor="text1"/>
              <w:lang w:val="en-US"/>
            </w:rPr>
            <w:t xml:space="preserve"> are working on </w:t>
          </w:r>
          <w:r w:rsidR="007B6B18">
            <w:rPr>
              <w:color w:val="000000" w:themeColor="text1"/>
              <w:lang w:val="en-US"/>
            </w:rPr>
            <w:t>a solution</w:t>
          </w:r>
          <w:r w:rsidR="00375201">
            <w:rPr>
              <w:color w:val="000000" w:themeColor="text1"/>
              <w:lang w:val="en-US"/>
            </w:rPr>
            <w:t xml:space="preserve"> to </w:t>
          </w:r>
          <w:r w:rsidR="002C4B14">
            <w:rPr>
              <w:color w:val="000000" w:themeColor="text1"/>
              <w:lang w:val="en-US"/>
            </w:rPr>
            <w:t xml:space="preserve">make </w:t>
          </w:r>
          <w:r w:rsidR="00E85A7D">
            <w:rPr>
              <w:color w:val="000000" w:themeColor="text1"/>
              <w:lang w:val="en-US"/>
            </w:rPr>
            <w:t>track and trace</w:t>
          </w:r>
          <w:r w:rsidR="00F0477A">
            <w:rPr>
              <w:color w:val="000000" w:themeColor="text1"/>
              <w:lang w:val="en-US"/>
            </w:rPr>
            <w:t xml:space="preserve"> in a supply chain</w:t>
          </w:r>
          <w:r w:rsidR="00E85A7D">
            <w:rPr>
              <w:color w:val="000000" w:themeColor="text1"/>
              <w:lang w:val="en-US"/>
            </w:rPr>
            <w:t xml:space="preserve"> </w:t>
          </w:r>
          <w:r w:rsidR="0083667F">
            <w:rPr>
              <w:color w:val="000000" w:themeColor="text1"/>
              <w:lang w:val="en-US"/>
            </w:rPr>
            <w:t xml:space="preserve">more </w:t>
          </w:r>
          <w:r w:rsidR="009D60C0">
            <w:rPr>
              <w:color w:val="000000" w:themeColor="text1"/>
              <w:lang w:val="en-US"/>
            </w:rPr>
            <w:t>transparent</w:t>
          </w:r>
          <w:r w:rsidR="003A6453">
            <w:rPr>
              <w:color w:val="000000" w:themeColor="text1"/>
              <w:lang w:val="en-US"/>
            </w:rPr>
            <w:t xml:space="preserve"> and</w:t>
          </w:r>
          <w:r w:rsidR="009D60C0">
            <w:rPr>
              <w:color w:val="000000" w:themeColor="text1"/>
              <w:lang w:val="en-US"/>
            </w:rPr>
            <w:t xml:space="preserve"> </w:t>
          </w:r>
          <w:r w:rsidR="006B5F00">
            <w:rPr>
              <w:color w:val="000000" w:themeColor="text1"/>
              <w:lang w:val="en-US"/>
            </w:rPr>
            <w:t>int</w:t>
          </w:r>
          <w:r w:rsidR="00FF1232">
            <w:rPr>
              <w:color w:val="000000" w:themeColor="text1"/>
              <w:lang w:val="en-US"/>
            </w:rPr>
            <w:t>eger</w:t>
          </w:r>
          <w:r w:rsidR="00E91113" w:rsidRPr="00382FEC">
            <w:rPr>
              <w:rStyle w:val="CommentReference"/>
              <w:lang w:val="en-US"/>
            </w:rPr>
            <w:t>.</w:t>
          </w:r>
          <w:r w:rsidR="00F0477A">
            <w:rPr>
              <w:rStyle w:val="CommentReference"/>
              <w:lang w:val="en-US"/>
            </w:rPr>
            <w:t xml:space="preserve"> </w:t>
          </w:r>
          <w:r w:rsidR="00F0477A">
            <w:rPr>
              <w:rStyle w:val="CommentReference"/>
              <w:sz w:val="22"/>
              <w:szCs w:val="22"/>
              <w:lang w:val="en-US"/>
            </w:rPr>
            <w:t xml:space="preserve">This project focusses on a conditioned goods supply chain, which means </w:t>
          </w:r>
          <w:r w:rsidR="006A0A3A">
            <w:rPr>
              <w:rStyle w:val="CommentReference"/>
              <w:sz w:val="22"/>
              <w:szCs w:val="22"/>
              <w:lang w:val="en-US"/>
            </w:rPr>
            <w:t xml:space="preserve">the transported goods </w:t>
          </w:r>
          <w:r w:rsidR="00886B46">
            <w:rPr>
              <w:rStyle w:val="CommentReference"/>
              <w:sz w:val="22"/>
              <w:szCs w:val="22"/>
              <w:lang w:val="en-US"/>
            </w:rPr>
            <w:t>must</w:t>
          </w:r>
          <w:r w:rsidR="00AC3FD4">
            <w:rPr>
              <w:rStyle w:val="CommentReference"/>
              <w:sz w:val="22"/>
              <w:szCs w:val="22"/>
              <w:lang w:val="en-US"/>
            </w:rPr>
            <w:t xml:space="preserve"> be cooled according to predetermined guidelines. These predetermined guidelines will be </w:t>
          </w:r>
          <w:r w:rsidR="00D234EB">
            <w:rPr>
              <w:rStyle w:val="CommentReference"/>
              <w:sz w:val="22"/>
              <w:szCs w:val="22"/>
              <w:lang w:val="en-US"/>
            </w:rPr>
            <w:t>recorded in a Service Level Agreement</w:t>
          </w:r>
          <w:r w:rsidR="00A41ACB">
            <w:rPr>
              <w:rStyle w:val="CommentReference"/>
              <w:sz w:val="22"/>
              <w:szCs w:val="22"/>
              <w:lang w:val="en-US"/>
            </w:rPr>
            <w:t xml:space="preserve"> (SLA)</w:t>
          </w:r>
          <w:r w:rsidR="00D234EB">
            <w:rPr>
              <w:rStyle w:val="CommentReference"/>
              <w:sz w:val="22"/>
              <w:szCs w:val="22"/>
              <w:lang w:val="en-US"/>
            </w:rPr>
            <w:t xml:space="preserve">. </w:t>
          </w:r>
          <w:r w:rsidR="00D234EB">
            <w:rPr>
              <w:color w:val="000000" w:themeColor="text1"/>
              <w:lang w:val="en-US"/>
            </w:rPr>
            <w:t xml:space="preserve">To ensure these shipments meet </w:t>
          </w:r>
          <w:r w:rsidR="00695996">
            <w:rPr>
              <w:color w:val="000000" w:themeColor="text1"/>
              <w:lang w:val="en-US"/>
            </w:rPr>
            <w:t>the</w:t>
          </w:r>
          <w:r w:rsidR="00D234EB">
            <w:rPr>
              <w:color w:val="000000" w:themeColor="text1"/>
              <w:lang w:val="en-US"/>
            </w:rPr>
            <w:t xml:space="preserve"> Service Level Agreements data gathering and sharing is needed</w:t>
          </w:r>
          <w:r w:rsidR="00CA0687">
            <w:rPr>
              <w:color w:val="000000" w:themeColor="text1"/>
              <w:lang w:val="en-US"/>
            </w:rPr>
            <w:t xml:space="preserve">, which can be achieved by using blockchain. </w:t>
          </w:r>
          <w:r w:rsidR="006F4403">
            <w:rPr>
              <w:color w:val="000000" w:themeColor="text1"/>
              <w:lang w:val="en-US"/>
            </w:rPr>
            <w:t xml:space="preserve">This technical design will focus on the blockchain framework Hyperledger Fabric. </w:t>
          </w:r>
          <w:r w:rsidR="0045131D" w:rsidRPr="00382FEC">
            <w:rPr>
              <w:rStyle w:val="CommentReference"/>
              <w:lang w:val="en-US"/>
            </w:rPr>
            <w:t xml:space="preserve"> </w:t>
          </w:r>
        </w:p>
        <w:p w14:paraId="3D33F50A" w14:textId="78CC4D8F" w:rsidR="00E52715" w:rsidRDefault="00FC60F0" w:rsidP="00E52715">
          <w:pPr>
            <w:rPr>
              <w:color w:val="000000" w:themeColor="text1"/>
              <w:lang w:val="en-US"/>
            </w:rPr>
          </w:pPr>
          <w:r w:rsidRPr="0085573E">
            <w:rPr>
              <w:color w:val="000000" w:themeColor="text1"/>
              <w:lang w:val="en-US"/>
            </w:rPr>
            <w:t>In this technical de</w:t>
          </w:r>
          <w:r w:rsidR="0085573E" w:rsidRPr="0085573E">
            <w:rPr>
              <w:color w:val="000000" w:themeColor="text1"/>
              <w:lang w:val="en-US"/>
            </w:rPr>
            <w:t xml:space="preserve">sign </w:t>
          </w:r>
          <w:r w:rsidR="00AD0396" w:rsidRPr="0085573E">
            <w:rPr>
              <w:color w:val="000000" w:themeColor="text1"/>
              <w:lang w:val="en-US"/>
            </w:rPr>
            <w:t>d</w:t>
          </w:r>
          <w:r w:rsidR="00AD0396">
            <w:rPr>
              <w:color w:val="000000" w:themeColor="text1"/>
              <w:lang w:val="en-US"/>
            </w:rPr>
            <w:t>ocument,</w:t>
          </w:r>
          <w:r w:rsidR="0085573E">
            <w:rPr>
              <w:color w:val="000000" w:themeColor="text1"/>
              <w:lang w:val="en-US"/>
            </w:rPr>
            <w:t xml:space="preserve"> we will specify how requirements within the project scope </w:t>
          </w:r>
          <w:r w:rsidR="00A166D3">
            <w:rPr>
              <w:color w:val="000000" w:themeColor="text1"/>
              <w:lang w:val="en-US"/>
            </w:rPr>
            <w:t xml:space="preserve">of the </w:t>
          </w:r>
          <w:r w:rsidR="001E0B61">
            <w:rPr>
              <w:color w:val="000000" w:themeColor="text1"/>
              <w:lang w:val="en-US"/>
            </w:rPr>
            <w:t xml:space="preserve">Conditioned goods </w:t>
          </w:r>
          <w:r w:rsidR="00041916">
            <w:rPr>
              <w:color w:val="000000" w:themeColor="text1"/>
              <w:lang w:val="en-US"/>
            </w:rPr>
            <w:t>use case</w:t>
          </w:r>
          <w:r w:rsidR="001E0B61">
            <w:rPr>
              <w:color w:val="000000" w:themeColor="text1"/>
              <w:lang w:val="en-US"/>
            </w:rPr>
            <w:t xml:space="preserve"> </w:t>
          </w:r>
          <w:r w:rsidR="003634D6">
            <w:rPr>
              <w:color w:val="000000" w:themeColor="text1"/>
              <w:lang w:val="en-US"/>
            </w:rPr>
            <w:t xml:space="preserve">will be </w:t>
          </w:r>
          <w:r w:rsidR="00207488">
            <w:rPr>
              <w:color w:val="000000" w:themeColor="text1"/>
              <w:lang w:val="en-US"/>
            </w:rPr>
            <w:t xml:space="preserve">realized </w:t>
          </w:r>
          <w:r w:rsidR="00285AF3">
            <w:rPr>
              <w:color w:val="000000" w:themeColor="text1"/>
              <w:lang w:val="en-US"/>
            </w:rPr>
            <w:t xml:space="preserve">from a </w:t>
          </w:r>
          <w:r w:rsidR="00207488">
            <w:rPr>
              <w:color w:val="000000" w:themeColor="text1"/>
              <w:lang w:val="en-US"/>
            </w:rPr>
            <w:t>technical</w:t>
          </w:r>
          <w:r w:rsidR="00285AF3">
            <w:rPr>
              <w:color w:val="000000" w:themeColor="text1"/>
              <w:lang w:val="en-US"/>
            </w:rPr>
            <w:t xml:space="preserve"> perspective. </w:t>
          </w:r>
          <w:r w:rsidR="007B7531">
            <w:rPr>
              <w:color w:val="000000" w:themeColor="text1"/>
              <w:lang w:val="en-US"/>
            </w:rPr>
            <w:t xml:space="preserve">We will go in dept about the </w:t>
          </w:r>
          <w:r w:rsidR="00DA2BB8">
            <w:rPr>
              <w:color w:val="000000" w:themeColor="text1"/>
              <w:lang w:val="en-US"/>
            </w:rPr>
            <w:t xml:space="preserve">required </w:t>
          </w:r>
          <w:r w:rsidR="00053DF2">
            <w:rPr>
              <w:color w:val="000000" w:themeColor="text1"/>
              <w:lang w:val="en-US"/>
            </w:rPr>
            <w:t xml:space="preserve">infrastructure, </w:t>
          </w:r>
          <w:r w:rsidR="00501692">
            <w:rPr>
              <w:color w:val="000000" w:themeColor="text1"/>
              <w:lang w:val="en-US"/>
            </w:rPr>
            <w:t>naming convention and security matrix. Further</w:t>
          </w:r>
          <w:r w:rsidR="007F3451">
            <w:rPr>
              <w:color w:val="000000" w:themeColor="text1"/>
              <w:lang w:val="en-US"/>
            </w:rPr>
            <w:t>more</w:t>
          </w:r>
          <w:r w:rsidR="00C920DF">
            <w:rPr>
              <w:color w:val="000000" w:themeColor="text1"/>
              <w:lang w:val="en-US"/>
            </w:rPr>
            <w:t>,</w:t>
          </w:r>
          <w:r w:rsidR="007F3451">
            <w:rPr>
              <w:color w:val="000000" w:themeColor="text1"/>
              <w:lang w:val="en-US"/>
            </w:rPr>
            <w:t xml:space="preserve"> we will describe the technical aspects of the chaincode</w:t>
          </w:r>
          <w:r w:rsidR="00B772AB">
            <w:rPr>
              <w:color w:val="000000" w:themeColor="text1"/>
              <w:lang w:val="en-US"/>
            </w:rPr>
            <w:t xml:space="preserve"> and other </w:t>
          </w:r>
          <w:r w:rsidR="008E642A">
            <w:rPr>
              <w:color w:val="000000" w:themeColor="text1"/>
              <w:lang w:val="en-US"/>
            </w:rPr>
            <w:t xml:space="preserve">used techniques and software. </w:t>
          </w:r>
        </w:p>
        <w:p w14:paraId="1DA6BC7B" w14:textId="20F3390B" w:rsidR="00560D88" w:rsidRDefault="00560D88" w:rsidP="00560D88">
          <w:pPr>
            <w:pStyle w:val="Heading1"/>
          </w:pPr>
          <w:bookmarkStart w:id="4" w:name="_Toc72929418"/>
          <w:bookmarkStart w:id="5" w:name="_Toc72929594"/>
          <w:bookmarkStart w:id="6" w:name="_Toc73438573"/>
          <w:r>
            <w:lastRenderedPageBreak/>
            <w:t>Scope</w:t>
          </w:r>
          <w:bookmarkEnd w:id="4"/>
          <w:bookmarkEnd w:id="5"/>
          <w:bookmarkEnd w:id="6"/>
        </w:p>
        <w:p w14:paraId="40A20B64" w14:textId="2CC93EBC" w:rsidR="00804C88" w:rsidRDefault="00F76C88" w:rsidP="00CE4E13">
          <w:pPr>
            <w:rPr>
              <w:lang w:val="en-US"/>
            </w:rPr>
          </w:pPr>
          <w:r w:rsidRPr="00C36934">
            <w:rPr>
              <w:lang w:val="en-US"/>
            </w:rPr>
            <w:t xml:space="preserve">The scope for this technical design will </w:t>
          </w:r>
          <w:r>
            <w:rPr>
              <w:lang w:val="en-US"/>
            </w:rPr>
            <w:t xml:space="preserve">be </w:t>
          </w:r>
          <w:r w:rsidR="00123087">
            <w:rPr>
              <w:lang w:val="en-US"/>
            </w:rPr>
            <w:t xml:space="preserve">limited to </w:t>
          </w:r>
          <w:r w:rsidR="007F673F">
            <w:rPr>
              <w:lang w:val="en-US"/>
            </w:rPr>
            <w:t>the de</w:t>
          </w:r>
          <w:r w:rsidR="000900FC">
            <w:rPr>
              <w:lang w:val="en-US"/>
            </w:rPr>
            <w:t>s</w:t>
          </w:r>
          <w:r w:rsidR="00AF6E90">
            <w:rPr>
              <w:lang w:val="en-US"/>
            </w:rPr>
            <w:t xml:space="preserve">ign </w:t>
          </w:r>
          <w:r w:rsidR="000900FC">
            <w:rPr>
              <w:lang w:val="en-US"/>
            </w:rPr>
            <w:t>of</w:t>
          </w:r>
          <w:r w:rsidR="00AF6E90">
            <w:rPr>
              <w:lang w:val="en-US"/>
            </w:rPr>
            <w:t xml:space="preserve"> </w:t>
          </w:r>
          <w:r w:rsidR="0091743C">
            <w:rPr>
              <w:lang w:val="en-US"/>
            </w:rPr>
            <w:t>the infrastructure</w:t>
          </w:r>
          <w:r w:rsidR="00277B90">
            <w:rPr>
              <w:lang w:val="en-US"/>
            </w:rPr>
            <w:t xml:space="preserve"> and</w:t>
          </w:r>
          <w:r w:rsidR="0091743C">
            <w:rPr>
              <w:lang w:val="en-US"/>
            </w:rPr>
            <w:t xml:space="preserve"> </w:t>
          </w:r>
          <w:r w:rsidR="00173466">
            <w:rPr>
              <w:lang w:val="en-US"/>
            </w:rPr>
            <w:t xml:space="preserve">blockchain </w:t>
          </w:r>
          <w:r w:rsidR="00277B90">
            <w:rPr>
              <w:lang w:val="en-US"/>
            </w:rPr>
            <w:t xml:space="preserve">within the </w:t>
          </w:r>
          <w:r w:rsidR="005B389B">
            <w:rPr>
              <w:lang w:val="en-US"/>
            </w:rPr>
            <w:t xml:space="preserve">Conditioned goods </w:t>
          </w:r>
          <w:r w:rsidR="00EE1746">
            <w:rPr>
              <w:lang w:val="en-US"/>
            </w:rPr>
            <w:t>use case</w:t>
          </w:r>
          <w:r w:rsidR="005B389B">
            <w:rPr>
              <w:lang w:val="en-US"/>
            </w:rPr>
            <w:t xml:space="preserve">. </w:t>
          </w:r>
          <w:r w:rsidR="00804C88">
            <w:rPr>
              <w:lang w:val="en-US"/>
            </w:rPr>
            <w:t>This includes:</w:t>
          </w:r>
        </w:p>
        <w:p w14:paraId="3F7873EF" w14:textId="0BE31B06" w:rsidR="00804C88" w:rsidRDefault="005959C7" w:rsidP="006B13DB">
          <w:pPr>
            <w:pStyle w:val="ListParagraph"/>
            <w:numPr>
              <w:ilvl w:val="0"/>
              <w:numId w:val="23"/>
            </w:numPr>
            <w:rPr>
              <w:lang w:val="en-US"/>
            </w:rPr>
          </w:pPr>
          <w:r>
            <w:rPr>
              <w:lang w:val="en-US"/>
            </w:rPr>
            <w:t>Overview of services</w:t>
          </w:r>
        </w:p>
        <w:p w14:paraId="1DA91BF0" w14:textId="27A059C5" w:rsidR="006B13DB" w:rsidRPr="006B13DB" w:rsidRDefault="006B13DB" w:rsidP="006B13DB">
          <w:pPr>
            <w:pStyle w:val="ListParagraph"/>
            <w:numPr>
              <w:ilvl w:val="0"/>
              <w:numId w:val="23"/>
            </w:numPr>
            <w:rPr>
              <w:lang w:val="en-US"/>
            </w:rPr>
          </w:pPr>
          <w:r w:rsidRPr="006B13DB">
            <w:rPr>
              <w:lang w:val="en-US"/>
            </w:rPr>
            <w:t>Infrastructure services</w:t>
          </w:r>
        </w:p>
        <w:p w14:paraId="4DA096A9" w14:textId="613894BC" w:rsidR="006B13DB" w:rsidRPr="006B13DB" w:rsidRDefault="006B13DB" w:rsidP="006B13DB">
          <w:pPr>
            <w:pStyle w:val="ListParagraph"/>
            <w:numPr>
              <w:ilvl w:val="0"/>
              <w:numId w:val="23"/>
            </w:numPr>
            <w:rPr>
              <w:lang w:val="en-US"/>
            </w:rPr>
          </w:pPr>
          <w:r w:rsidRPr="006B13DB">
            <w:rPr>
              <w:lang w:val="en-US"/>
            </w:rPr>
            <w:t>Application services</w:t>
          </w:r>
        </w:p>
        <w:p w14:paraId="0ABCAD1D" w14:textId="0CEB3B75" w:rsidR="00CE4E13" w:rsidRPr="00CE4E13" w:rsidRDefault="00694DC1" w:rsidP="00CE4E13">
          <w:pPr>
            <w:rPr>
              <w:lang w:val="en-US"/>
            </w:rPr>
          </w:pPr>
          <w:r>
            <w:rPr>
              <w:lang w:val="en-US"/>
            </w:rPr>
            <w:t xml:space="preserve">Based on the technical </w:t>
          </w:r>
          <w:r w:rsidR="00B20CAD">
            <w:rPr>
              <w:lang w:val="en-US"/>
            </w:rPr>
            <w:t>design a</w:t>
          </w:r>
          <w:r w:rsidR="00123087">
            <w:rPr>
              <w:lang w:val="en-US"/>
            </w:rPr>
            <w:t xml:space="preserve"> </w:t>
          </w:r>
          <w:r w:rsidR="00BC0479">
            <w:rPr>
              <w:lang w:val="en-US"/>
            </w:rPr>
            <w:t>proof of concept (PoC</w:t>
          </w:r>
          <w:r w:rsidR="00061A54">
            <w:rPr>
              <w:lang w:val="en-US"/>
            </w:rPr>
            <w:t>)</w:t>
          </w:r>
          <w:r w:rsidR="000B7CE8">
            <w:rPr>
              <w:lang w:val="en-US"/>
            </w:rPr>
            <w:t xml:space="preserve"> will be </w:t>
          </w:r>
          <w:r w:rsidR="00957E83">
            <w:rPr>
              <w:lang w:val="en-US"/>
            </w:rPr>
            <w:t xml:space="preserve">realized </w:t>
          </w:r>
          <w:r w:rsidR="00D3004F">
            <w:rPr>
              <w:lang w:val="en-US"/>
            </w:rPr>
            <w:t>including all</w:t>
          </w:r>
          <w:r w:rsidR="000B7CE8">
            <w:rPr>
              <w:lang w:val="en-US"/>
            </w:rPr>
            <w:t xml:space="preserve"> the </w:t>
          </w:r>
          <w:r w:rsidR="002D3765">
            <w:rPr>
              <w:lang w:val="en-US"/>
            </w:rPr>
            <w:t xml:space="preserve">requirements </w:t>
          </w:r>
          <w:r w:rsidR="003A6A5B">
            <w:rPr>
              <w:lang w:val="en-US"/>
            </w:rPr>
            <w:t xml:space="preserve">labeled as must have </w:t>
          </w:r>
          <w:r w:rsidR="00061A54">
            <w:rPr>
              <w:lang w:val="en-US"/>
            </w:rPr>
            <w:t>in</w:t>
          </w:r>
          <w:r w:rsidR="006745E9">
            <w:rPr>
              <w:lang w:val="en-US"/>
            </w:rPr>
            <w:t xml:space="preserve"> the </w:t>
          </w:r>
          <w:r w:rsidR="00D0577C">
            <w:rPr>
              <w:lang w:val="en-US"/>
            </w:rPr>
            <w:t xml:space="preserve">requirement traceability matrix (RTM) </w:t>
          </w:r>
          <w:sdt>
            <w:sdtPr>
              <w:rPr>
                <w:lang w:val="en-US"/>
              </w:rPr>
              <w:id w:val="-960653181"/>
              <w:citation/>
            </w:sdtPr>
            <w:sdtEndPr/>
            <w:sdtContent>
              <w:r w:rsidR="00C920DF">
                <w:rPr>
                  <w:lang w:val="en-US"/>
                </w:rPr>
                <w:fldChar w:fldCharType="begin"/>
              </w:r>
              <w:r w:rsidR="00C920DF">
                <w:rPr>
                  <w:lang w:val="en-US"/>
                </w:rPr>
                <w:instrText xml:space="preserve"> CITATION Imm21 \l 1033 </w:instrText>
              </w:r>
              <w:r w:rsidR="00C920DF">
                <w:rPr>
                  <w:lang w:val="en-US"/>
                </w:rPr>
                <w:fldChar w:fldCharType="separate"/>
              </w:r>
              <w:r w:rsidR="006576C3">
                <w:rPr>
                  <w:noProof/>
                  <w:lang w:val="en-US"/>
                </w:rPr>
                <w:t>[1]</w:t>
              </w:r>
              <w:r w:rsidR="00C920DF">
                <w:rPr>
                  <w:lang w:val="en-US"/>
                </w:rPr>
                <w:fldChar w:fldCharType="end"/>
              </w:r>
            </w:sdtContent>
          </w:sdt>
          <w:r w:rsidR="00F2626F">
            <w:rPr>
              <w:lang w:val="en-US"/>
            </w:rPr>
            <w:t xml:space="preserve"> </w:t>
          </w:r>
          <w:r w:rsidR="00302817">
            <w:rPr>
              <w:lang w:val="en-US"/>
            </w:rPr>
            <w:t>using</w:t>
          </w:r>
          <w:r w:rsidR="002D0153">
            <w:rPr>
              <w:lang w:val="en-US"/>
            </w:rPr>
            <w:t xml:space="preserve"> </w:t>
          </w:r>
          <w:r w:rsidR="00C66F36">
            <w:rPr>
              <w:lang w:val="en-US"/>
            </w:rPr>
            <w:t xml:space="preserve">the </w:t>
          </w:r>
          <w:r w:rsidR="004E29E0">
            <w:rPr>
              <w:lang w:val="en-US"/>
            </w:rPr>
            <w:t>MoSCoW</w:t>
          </w:r>
          <w:r w:rsidR="00CD317F">
            <w:rPr>
              <w:lang w:val="en-US"/>
            </w:rPr>
            <w:t xml:space="preserve"> </w:t>
          </w:r>
          <w:r w:rsidR="00302817">
            <w:rPr>
              <w:lang w:val="en-US"/>
            </w:rPr>
            <w:t>method</w:t>
          </w:r>
          <w:sdt>
            <w:sdtPr>
              <w:rPr>
                <w:lang w:val="en-US"/>
              </w:rPr>
              <w:id w:val="284160514"/>
              <w:citation/>
            </w:sdtPr>
            <w:sdtEndPr/>
            <w:sdtContent>
              <w:r w:rsidR="00AA053F" w:rsidRPr="00253409">
                <w:rPr>
                  <w:lang w:val="en-US"/>
                </w:rPr>
                <w:fldChar w:fldCharType="begin"/>
              </w:r>
              <w:r w:rsidR="00AA053F" w:rsidRPr="00253409">
                <w:rPr>
                  <w:lang w:val="en-US"/>
                </w:rPr>
                <w:instrText xml:space="preserve"> CITATION Vol18 \l 1033 </w:instrText>
              </w:r>
              <w:r w:rsidR="00AA053F" w:rsidRPr="00253409">
                <w:rPr>
                  <w:lang w:val="en-US"/>
                </w:rPr>
                <w:fldChar w:fldCharType="separate"/>
              </w:r>
              <w:r w:rsidR="006576C3">
                <w:rPr>
                  <w:noProof/>
                  <w:lang w:val="en-US"/>
                </w:rPr>
                <w:t xml:space="preserve"> [2]</w:t>
              </w:r>
              <w:r w:rsidR="00AA053F" w:rsidRPr="00253409">
                <w:rPr>
                  <w:lang w:val="en-US"/>
                </w:rPr>
                <w:fldChar w:fldCharType="end"/>
              </w:r>
            </w:sdtContent>
          </w:sdt>
          <w:r w:rsidR="00C920DF" w:rsidRPr="00253409">
            <w:rPr>
              <w:lang w:val="en-US"/>
            </w:rPr>
            <w:t>.</w:t>
          </w:r>
          <w:r w:rsidR="002816A1">
            <w:rPr>
              <w:lang w:val="en-US"/>
            </w:rPr>
            <w:t xml:space="preserve"> The layer </w:t>
          </w:r>
          <w:r w:rsidR="00325773">
            <w:rPr>
              <w:lang w:val="en-US"/>
            </w:rPr>
            <w:t xml:space="preserve">2 and </w:t>
          </w:r>
          <w:r w:rsidR="000C416B">
            <w:rPr>
              <w:lang w:val="en-US"/>
            </w:rPr>
            <w:t xml:space="preserve">3 drawings </w:t>
          </w:r>
          <w:r w:rsidR="00974036">
            <w:rPr>
              <w:lang w:val="en-US"/>
            </w:rPr>
            <w:t xml:space="preserve">and </w:t>
          </w:r>
          <w:r w:rsidR="000F7088">
            <w:rPr>
              <w:lang w:val="en-US"/>
            </w:rPr>
            <w:t>services overview</w:t>
          </w:r>
          <w:r w:rsidR="00974036">
            <w:rPr>
              <w:lang w:val="en-US"/>
            </w:rPr>
            <w:t xml:space="preserve"> </w:t>
          </w:r>
          <w:r w:rsidR="00EF09A7">
            <w:rPr>
              <w:lang w:val="en-US"/>
            </w:rPr>
            <w:t xml:space="preserve">are for the </w:t>
          </w:r>
          <w:r w:rsidR="00275FB0">
            <w:rPr>
              <w:lang w:val="en-US"/>
            </w:rPr>
            <w:t xml:space="preserve">full production </w:t>
          </w:r>
          <w:r w:rsidR="00CC747C">
            <w:rPr>
              <w:lang w:val="en-US"/>
            </w:rPr>
            <w:t xml:space="preserve">network </w:t>
          </w:r>
          <w:r w:rsidR="001A1E55">
            <w:rPr>
              <w:lang w:val="en-US"/>
            </w:rPr>
            <w:t>whereas</w:t>
          </w:r>
          <w:r w:rsidR="00CC747C">
            <w:rPr>
              <w:lang w:val="en-US"/>
            </w:rPr>
            <w:t xml:space="preserve"> the </w:t>
          </w:r>
          <w:r w:rsidR="001A1E55">
            <w:rPr>
              <w:lang w:val="en-US"/>
            </w:rPr>
            <w:t xml:space="preserve">infrastructure services and </w:t>
          </w:r>
          <w:r w:rsidR="00D43CB7">
            <w:rPr>
              <w:lang w:val="en-US"/>
            </w:rPr>
            <w:t>application</w:t>
          </w:r>
          <w:r w:rsidR="00C84A60">
            <w:rPr>
              <w:lang w:val="en-US"/>
            </w:rPr>
            <w:t xml:space="preserve"> services </w:t>
          </w:r>
          <w:r w:rsidR="00727850">
            <w:rPr>
              <w:lang w:val="en-US"/>
            </w:rPr>
            <w:t xml:space="preserve">are only described for the </w:t>
          </w:r>
          <w:r w:rsidR="00E51391">
            <w:rPr>
              <w:lang w:val="en-US"/>
            </w:rPr>
            <w:t>P</w:t>
          </w:r>
          <w:r w:rsidR="007B05DA">
            <w:rPr>
              <w:lang w:val="en-US"/>
            </w:rPr>
            <w:t>o</w:t>
          </w:r>
          <w:r w:rsidR="00E51391">
            <w:rPr>
              <w:lang w:val="en-US"/>
            </w:rPr>
            <w:t>C</w:t>
          </w:r>
          <w:r w:rsidR="001A00BC">
            <w:rPr>
              <w:lang w:val="en-US"/>
            </w:rPr>
            <w:t xml:space="preserve">. These </w:t>
          </w:r>
          <w:r w:rsidR="00BF2F3A">
            <w:rPr>
              <w:lang w:val="en-US"/>
            </w:rPr>
            <w:t xml:space="preserve">services are </w:t>
          </w:r>
          <w:r w:rsidR="009C0C56">
            <w:rPr>
              <w:lang w:val="en-US"/>
            </w:rPr>
            <w:t xml:space="preserve">designed to be </w:t>
          </w:r>
          <w:r w:rsidR="00A11DAD">
            <w:rPr>
              <w:lang w:val="en-US"/>
            </w:rPr>
            <w:t>able</w:t>
          </w:r>
          <w:r w:rsidR="009C0C56">
            <w:rPr>
              <w:lang w:val="en-US"/>
            </w:rPr>
            <w:t xml:space="preserve"> to be implemented in the production network</w:t>
          </w:r>
          <w:r w:rsidR="00D63B93">
            <w:rPr>
              <w:lang w:val="en-US"/>
            </w:rPr>
            <w:t xml:space="preserve">. </w:t>
          </w:r>
        </w:p>
        <w:p w14:paraId="3AF8777D" w14:textId="508E1D6B" w:rsidR="00560D88" w:rsidRPr="0085573E" w:rsidRDefault="00560D88" w:rsidP="00256E6E">
          <w:pPr>
            <w:rPr>
              <w:lang w:val="en-US"/>
            </w:rPr>
          </w:pPr>
        </w:p>
        <w:p w14:paraId="6461AC2D" w14:textId="1302FE98" w:rsidR="005D5B37" w:rsidRPr="00803100" w:rsidRDefault="007E1618" w:rsidP="005D5B37">
          <w:pPr>
            <w:pStyle w:val="Heading1"/>
          </w:pPr>
          <w:bookmarkStart w:id="7" w:name="_Toc72929419"/>
          <w:bookmarkStart w:id="8" w:name="_Toc72929595"/>
          <w:bookmarkStart w:id="9" w:name="_Toc73438574"/>
          <w:r>
            <w:lastRenderedPageBreak/>
            <w:t>Overview Services</w:t>
          </w:r>
          <w:bookmarkEnd w:id="7"/>
          <w:bookmarkEnd w:id="8"/>
          <w:bookmarkEnd w:id="9"/>
        </w:p>
        <w:p w14:paraId="784A035A" w14:textId="497D92B3" w:rsidR="00F81995" w:rsidRPr="00F81995" w:rsidRDefault="007B05DA" w:rsidP="00F81995">
          <w:r>
            <w:rPr>
              <w:noProof/>
            </w:rPr>
            <mc:AlternateContent>
              <mc:Choice Requires="wps">
                <w:drawing>
                  <wp:anchor distT="0" distB="0" distL="114300" distR="114300" simplePos="0" relativeHeight="251658248" behindDoc="0" locked="0" layoutInCell="1" allowOverlap="1" wp14:anchorId="7171C27A" wp14:editId="0B26BC07">
                    <wp:simplePos x="0" y="0"/>
                    <wp:positionH relativeFrom="column">
                      <wp:posOffset>-789940</wp:posOffset>
                    </wp:positionH>
                    <wp:positionV relativeFrom="paragraph">
                      <wp:posOffset>5963920</wp:posOffset>
                    </wp:positionV>
                    <wp:extent cx="10255250" cy="635"/>
                    <wp:effectExtent l="0" t="0" r="0" b="0"/>
                    <wp:wrapNone/>
                    <wp:docPr id="13" name="Tekstvak 13"/>
                    <wp:cNvGraphicFramePr/>
                    <a:graphic xmlns:a="http://schemas.openxmlformats.org/drawingml/2006/main">
                      <a:graphicData uri="http://schemas.microsoft.com/office/word/2010/wordprocessingShape">
                        <wps:wsp>
                          <wps:cNvSpPr txBox="1"/>
                          <wps:spPr>
                            <a:xfrm>
                              <a:off x="0" y="0"/>
                              <a:ext cx="10255250" cy="635"/>
                            </a:xfrm>
                            <a:prstGeom prst="rect">
                              <a:avLst/>
                            </a:prstGeom>
                            <a:solidFill>
                              <a:prstClr val="white"/>
                            </a:solidFill>
                            <a:ln>
                              <a:noFill/>
                            </a:ln>
                          </wps:spPr>
                          <wps:txbx>
                            <w:txbxContent>
                              <w:p w14:paraId="7E13A0F8" w14:textId="677B3D7C" w:rsidR="007B05DA" w:rsidRPr="00084B1E" w:rsidRDefault="007B05DA" w:rsidP="007B05DA">
                                <w:pPr>
                                  <w:pStyle w:val="Caption"/>
                                  <w:rPr>
                                    <w:noProof/>
                                    <w:szCs w:val="21"/>
                                  </w:rPr>
                                </w:pPr>
                                <w:r>
                                  <w:t xml:space="preserve">Figure </w:t>
                                </w:r>
                                <w:r w:rsidR="00F14F2D">
                                  <w:fldChar w:fldCharType="begin"/>
                                </w:r>
                                <w:r w:rsidR="00F14F2D">
                                  <w:instrText xml:space="preserve"> STYLEREF 1 \s </w:instrText>
                                </w:r>
                                <w:r w:rsidR="00F14F2D">
                                  <w:fldChar w:fldCharType="separate"/>
                                </w:r>
                                <w:r>
                                  <w:rPr>
                                    <w:noProof/>
                                  </w:rPr>
                                  <w:t>3</w:t>
                                </w:r>
                                <w:r w:rsidR="00F14F2D">
                                  <w:rPr>
                                    <w:noProof/>
                                  </w:rPr>
                                  <w:fldChar w:fldCharType="end"/>
                                </w:r>
                                <w:r>
                                  <w:noBreakHyphen/>
                                </w:r>
                                <w:r w:rsidR="00F14F2D">
                                  <w:fldChar w:fldCharType="begin"/>
                                </w:r>
                                <w:r w:rsidR="00F14F2D">
                                  <w:instrText xml:space="preserve"> SEQ Figure \* ARABIC \s 1 </w:instrText>
                                </w:r>
                                <w:r w:rsidR="00F14F2D">
                                  <w:fldChar w:fldCharType="separate"/>
                                </w:r>
                                <w:r>
                                  <w:rPr>
                                    <w:noProof/>
                                  </w:rPr>
                                  <w:t>1</w:t>
                                </w:r>
                                <w:r w:rsidR="00F14F2D">
                                  <w:rPr>
                                    <w:noProof/>
                                  </w:rPr>
                                  <w:fldChar w:fldCharType="end"/>
                                </w:r>
                                <w:r>
                                  <w:rPr>
                                    <w:noProof/>
                                  </w:rPr>
                                  <w:t>: Archi drawing infrastructure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71C27A" id="Tekstvak 13" o:spid="_x0000_s1028" type="#_x0000_t202" style="position:absolute;margin-left:-62.2pt;margin-top:469.6pt;width:807.5pt;height:.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" stroked="f">
                    <v:textbox style="mso-fit-shape-to-text:t" inset="0,0,0,0">
                      <w:txbxContent>
                        <w:p w14:paraId="7E13A0F8" w14:textId="677B3D7C" w:rsidR="007B05DA" w:rsidRPr="00084B1E" w:rsidRDefault="007B05DA" w:rsidP="007B05DA">
                          <w:pPr>
                            <w:pStyle w:val="Caption"/>
                            <w:rPr>
                              <w:noProof/>
                              <w:szCs w:val="21"/>
                            </w:rPr>
                          </w:pPr>
                          <w:r>
                            <w:t xml:space="preserve">Figure </w:t>
                          </w:r>
                          <w:r w:rsidR="00F14F2D">
                            <w:fldChar w:fldCharType="begin"/>
                          </w:r>
                          <w:r w:rsidR="00F14F2D">
                            <w:instrText xml:space="preserve"> STYLEREF 1 \s </w:instrText>
                          </w:r>
                          <w:r w:rsidR="00F14F2D">
                            <w:fldChar w:fldCharType="separate"/>
                          </w:r>
                          <w:r>
                            <w:rPr>
                              <w:noProof/>
                            </w:rPr>
                            <w:t>3</w:t>
                          </w:r>
                          <w:r w:rsidR="00F14F2D">
                            <w:rPr>
                              <w:noProof/>
                            </w:rPr>
                            <w:fldChar w:fldCharType="end"/>
                          </w:r>
                          <w:r>
                            <w:noBreakHyphen/>
                          </w:r>
                          <w:r w:rsidR="00F14F2D">
                            <w:fldChar w:fldCharType="begin"/>
                          </w:r>
                          <w:r w:rsidR="00F14F2D">
                            <w:instrText xml:space="preserve"> SEQ Figure \* ARABIC \s 1 </w:instrText>
                          </w:r>
                          <w:r w:rsidR="00F14F2D">
                            <w:fldChar w:fldCharType="separate"/>
                          </w:r>
                          <w:r>
                            <w:rPr>
                              <w:noProof/>
                            </w:rPr>
                            <w:t>1</w:t>
                          </w:r>
                          <w:r w:rsidR="00F14F2D">
                            <w:rPr>
                              <w:noProof/>
                            </w:rPr>
                            <w:fldChar w:fldCharType="end"/>
                          </w:r>
                          <w:r>
                            <w:rPr>
                              <w:noProof/>
                            </w:rPr>
                            <w:t>: Archi drawing infrastructure</w:t>
                          </w:r>
                        </w:p>
                      </w:txbxContent>
                    </v:textbox>
                  </v:shape>
                </w:pict>
              </mc:Fallback>
            </mc:AlternateContent>
          </w:r>
          <w:r w:rsidR="00F81995">
            <w:rPr>
              <w:noProof/>
            </w:rPr>
            <w:drawing>
              <wp:anchor distT="0" distB="0" distL="114300" distR="114300" simplePos="0" relativeHeight="251658243" behindDoc="0" locked="0" layoutInCell="1" allowOverlap="1" wp14:anchorId="36B4A2DA" wp14:editId="28988901">
                <wp:simplePos x="0" y="0"/>
                <wp:positionH relativeFrom="column">
                  <wp:posOffset>-790573</wp:posOffset>
                </wp:positionH>
                <wp:positionV relativeFrom="paragraph">
                  <wp:posOffset>334645</wp:posOffset>
                </wp:positionV>
                <wp:extent cx="10255751" cy="5572149"/>
                <wp:effectExtent l="0" t="0" r="0" b="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10255751" cy="5572149"/>
                        </a:xfrm>
                        <a:prstGeom prst="rect">
                          <a:avLst/>
                        </a:prstGeom>
                      </pic:spPr>
                    </pic:pic>
                  </a:graphicData>
                </a:graphic>
                <wp14:sizeRelH relativeFrom="page">
                  <wp14:pctWidth>0</wp14:pctWidth>
                </wp14:sizeRelH>
                <wp14:sizeRelV relativeFrom="page">
                  <wp14:pctHeight>0</wp14:pctHeight>
                </wp14:sizeRelV>
              </wp:anchor>
            </w:drawing>
          </w:r>
        </w:p>
        <w:p w14:paraId="26219D5A" w14:textId="77777777" w:rsidR="00E8510C" w:rsidRDefault="00E8510C" w:rsidP="00E8510C">
          <w:pPr>
            <w:pStyle w:val="Heading2"/>
            <w:numPr>
              <w:ilvl w:val="0"/>
              <w:numId w:val="0"/>
            </w:numPr>
          </w:pPr>
        </w:p>
        <w:p w14:paraId="3C48FB8B" w14:textId="77777777" w:rsidR="00E8510C" w:rsidRDefault="00E8510C" w:rsidP="00E8510C">
          <w:pPr>
            <w:pStyle w:val="Heading2"/>
            <w:numPr>
              <w:ilvl w:val="0"/>
              <w:numId w:val="0"/>
            </w:numPr>
          </w:pPr>
        </w:p>
        <w:p w14:paraId="731EEE64" w14:textId="49235836" w:rsidR="00E8510C" w:rsidRDefault="00E8510C" w:rsidP="00E8510C">
          <w:pPr>
            <w:pStyle w:val="Heading2"/>
            <w:numPr>
              <w:ilvl w:val="0"/>
              <w:numId w:val="0"/>
            </w:numPr>
          </w:pPr>
        </w:p>
        <w:p w14:paraId="40DC0527" w14:textId="39112864" w:rsidR="00E8510C" w:rsidRPr="00E8510C" w:rsidRDefault="00E8510C" w:rsidP="00E8510C"/>
        <w:p w14:paraId="674256AF" w14:textId="77777777" w:rsidR="00E8510C" w:rsidRDefault="00E8510C" w:rsidP="00E8510C">
          <w:pPr>
            <w:pStyle w:val="Heading2"/>
            <w:numPr>
              <w:ilvl w:val="0"/>
              <w:numId w:val="0"/>
            </w:numPr>
          </w:pPr>
        </w:p>
        <w:p w14:paraId="004BCC4A" w14:textId="77777777" w:rsidR="00E8510C" w:rsidRDefault="00E8510C" w:rsidP="00E8510C">
          <w:pPr>
            <w:pStyle w:val="Heading2"/>
            <w:numPr>
              <w:ilvl w:val="0"/>
              <w:numId w:val="0"/>
            </w:numPr>
          </w:pPr>
        </w:p>
        <w:p w14:paraId="602AA579" w14:textId="62475A1F" w:rsidR="00E8510C" w:rsidRDefault="00E8510C" w:rsidP="00E8510C">
          <w:pPr>
            <w:pStyle w:val="Heading2"/>
            <w:numPr>
              <w:ilvl w:val="0"/>
              <w:numId w:val="0"/>
            </w:numPr>
          </w:pPr>
        </w:p>
        <w:p w14:paraId="66593046" w14:textId="77777777" w:rsidR="00E8510C" w:rsidRPr="00E8510C" w:rsidRDefault="00E8510C" w:rsidP="00E8510C"/>
        <w:p w14:paraId="5A8C9C8E" w14:textId="77777777" w:rsidR="00732702" w:rsidRDefault="00732702" w:rsidP="00E8510C"/>
        <w:p w14:paraId="07FC33BA" w14:textId="77777777" w:rsidR="00732702" w:rsidRDefault="00732702" w:rsidP="00E8510C"/>
        <w:p w14:paraId="0760223A" w14:textId="77777777" w:rsidR="00732702" w:rsidRDefault="00732702" w:rsidP="00E8510C"/>
        <w:p w14:paraId="508B3A61" w14:textId="77777777" w:rsidR="00732702" w:rsidRDefault="00732702" w:rsidP="00E8510C"/>
        <w:p w14:paraId="69078CBB" w14:textId="77777777" w:rsidR="00732702" w:rsidRDefault="00732702" w:rsidP="00E8510C"/>
        <w:p w14:paraId="074258FA" w14:textId="77777777" w:rsidR="00732702" w:rsidRDefault="00732702" w:rsidP="00E8510C"/>
        <w:p w14:paraId="0E4D3D6E" w14:textId="77777777" w:rsidR="00732702" w:rsidRDefault="00732702" w:rsidP="00E8510C"/>
        <w:p w14:paraId="197D7909" w14:textId="77777777" w:rsidR="00732702" w:rsidRDefault="00732702" w:rsidP="00E8510C"/>
        <w:p w14:paraId="4D048D2E" w14:textId="77777777" w:rsidR="00732702" w:rsidRDefault="00732702" w:rsidP="00E8510C"/>
        <w:p w14:paraId="0E195DCD" w14:textId="77777777" w:rsidR="00732702" w:rsidRDefault="00732702" w:rsidP="00E8510C"/>
        <w:p w14:paraId="1B365E3B" w14:textId="77777777" w:rsidR="00732702" w:rsidRDefault="00732702" w:rsidP="00E8510C"/>
        <w:p w14:paraId="2A648CB8" w14:textId="7AFA6E17" w:rsidR="00002B5C" w:rsidRPr="00C12C91" w:rsidRDefault="00B136C7" w:rsidP="00E8510C">
          <w:pPr>
            <w:rPr>
              <w:lang w:val="en-US"/>
            </w:rPr>
          </w:pPr>
          <w:r w:rsidRPr="00DE7E86">
            <w:rPr>
              <w:lang w:val="en-US"/>
            </w:rPr>
            <w:t xml:space="preserve">The Archi </w:t>
          </w:r>
          <w:r w:rsidR="00DE7E86" w:rsidRPr="00DE7E86">
            <w:rPr>
              <w:lang w:val="en-US"/>
            </w:rPr>
            <w:t xml:space="preserve">picture above </w:t>
          </w:r>
          <w:r w:rsidR="00DE7E86">
            <w:rPr>
              <w:lang w:val="en-US"/>
            </w:rPr>
            <w:t xml:space="preserve">is </w:t>
          </w:r>
          <w:r w:rsidR="008F798E">
            <w:rPr>
              <w:lang w:val="en-US"/>
            </w:rPr>
            <w:t>a visualization of the</w:t>
          </w:r>
          <w:r w:rsidR="0089193A">
            <w:rPr>
              <w:lang w:val="en-US"/>
            </w:rPr>
            <w:t xml:space="preserve"> </w:t>
          </w:r>
          <w:r w:rsidR="004C057A">
            <w:rPr>
              <w:lang w:val="en-US"/>
            </w:rPr>
            <w:t>H</w:t>
          </w:r>
          <w:r w:rsidR="0089193A">
            <w:rPr>
              <w:lang w:val="en-US"/>
            </w:rPr>
            <w:t>yper</w:t>
          </w:r>
          <w:r w:rsidR="004C057A">
            <w:rPr>
              <w:lang w:val="en-US"/>
            </w:rPr>
            <w:t>l</w:t>
          </w:r>
          <w:r w:rsidR="0089193A">
            <w:rPr>
              <w:lang w:val="en-US"/>
            </w:rPr>
            <w:t xml:space="preserve">edger </w:t>
          </w:r>
          <w:r w:rsidR="004C057A">
            <w:rPr>
              <w:lang w:val="en-US"/>
            </w:rPr>
            <w:t>F</w:t>
          </w:r>
          <w:r w:rsidR="0089193A">
            <w:rPr>
              <w:lang w:val="en-US"/>
            </w:rPr>
            <w:t>abric network. Th</w:t>
          </w:r>
          <w:r w:rsidR="004C057A">
            <w:rPr>
              <w:lang w:val="en-US"/>
            </w:rPr>
            <w:t>e</w:t>
          </w:r>
          <w:r w:rsidR="0089193A">
            <w:rPr>
              <w:lang w:val="en-US"/>
            </w:rPr>
            <w:t xml:space="preserve"> visualization has three layers,</w:t>
          </w:r>
          <w:r w:rsidR="008F798E">
            <w:rPr>
              <w:lang w:val="en-US"/>
            </w:rPr>
            <w:t xml:space="preserve"> business </w:t>
          </w:r>
          <w:r w:rsidR="00744031">
            <w:rPr>
              <w:lang w:val="en-US"/>
            </w:rPr>
            <w:t>layer</w:t>
          </w:r>
          <w:r w:rsidR="00934AFC">
            <w:rPr>
              <w:lang w:val="en-US"/>
            </w:rPr>
            <w:t xml:space="preserve"> </w:t>
          </w:r>
          <w:r w:rsidR="008E770D">
            <w:rPr>
              <w:lang w:val="en-US"/>
            </w:rPr>
            <w:t>(Yellow)</w:t>
          </w:r>
          <w:r w:rsidR="00744031">
            <w:rPr>
              <w:lang w:val="en-US"/>
            </w:rPr>
            <w:t>, application layer</w:t>
          </w:r>
          <w:r w:rsidR="002C7202">
            <w:rPr>
              <w:lang w:val="en-US"/>
            </w:rPr>
            <w:t xml:space="preserve"> </w:t>
          </w:r>
          <w:r w:rsidR="008E770D">
            <w:rPr>
              <w:lang w:val="en-US"/>
            </w:rPr>
            <w:t>(</w:t>
          </w:r>
          <w:r w:rsidR="00B64838">
            <w:rPr>
              <w:lang w:val="en-US"/>
            </w:rPr>
            <w:t>B</w:t>
          </w:r>
          <w:r w:rsidR="008E770D">
            <w:rPr>
              <w:lang w:val="en-US"/>
            </w:rPr>
            <w:t>lue)</w:t>
          </w:r>
          <w:r w:rsidR="008F798E">
            <w:rPr>
              <w:lang w:val="en-US"/>
            </w:rPr>
            <w:t xml:space="preserve"> </w:t>
          </w:r>
          <w:r w:rsidR="00F51565">
            <w:rPr>
              <w:lang w:val="en-US"/>
            </w:rPr>
            <w:t xml:space="preserve">and </w:t>
          </w:r>
          <w:r w:rsidR="00744031">
            <w:rPr>
              <w:lang w:val="en-US"/>
            </w:rPr>
            <w:t>the technical layer</w:t>
          </w:r>
          <w:r w:rsidR="00934AFC">
            <w:rPr>
              <w:lang w:val="en-US"/>
            </w:rPr>
            <w:t xml:space="preserve"> </w:t>
          </w:r>
          <w:r w:rsidR="008E770D">
            <w:rPr>
              <w:lang w:val="en-US"/>
            </w:rPr>
            <w:t>(Green)</w:t>
          </w:r>
          <w:r w:rsidR="00744031">
            <w:rPr>
              <w:lang w:val="en-US"/>
            </w:rPr>
            <w:t xml:space="preserve">. </w:t>
          </w:r>
          <w:r w:rsidR="008E770D">
            <w:rPr>
              <w:lang w:val="en-US"/>
            </w:rPr>
            <w:t xml:space="preserve">The </w:t>
          </w:r>
          <w:r w:rsidR="007071D7">
            <w:rPr>
              <w:lang w:val="en-US"/>
            </w:rPr>
            <w:t xml:space="preserve">technical layer shows all hardware </w:t>
          </w:r>
          <w:r w:rsidR="002D7B7C">
            <w:rPr>
              <w:lang w:val="en-US"/>
            </w:rPr>
            <w:t xml:space="preserve">and the software </w:t>
          </w:r>
          <w:r w:rsidR="007071D7">
            <w:rPr>
              <w:lang w:val="en-US"/>
            </w:rPr>
            <w:t xml:space="preserve">that </w:t>
          </w:r>
          <w:r w:rsidR="00611572">
            <w:rPr>
              <w:lang w:val="en-US"/>
            </w:rPr>
            <w:t>runs on this hardware</w:t>
          </w:r>
          <w:r w:rsidR="003D12ED">
            <w:rPr>
              <w:lang w:val="en-US"/>
            </w:rPr>
            <w:t xml:space="preserve">. The servers </w:t>
          </w:r>
          <w:r w:rsidR="00934AFC">
            <w:rPr>
              <w:lang w:val="en-US"/>
            </w:rPr>
            <w:t>realize</w:t>
          </w:r>
          <w:r w:rsidR="003D12ED">
            <w:rPr>
              <w:lang w:val="en-US"/>
            </w:rPr>
            <w:t xml:space="preserve"> </w:t>
          </w:r>
          <w:r w:rsidR="008C7650">
            <w:rPr>
              <w:lang w:val="en-US"/>
            </w:rPr>
            <w:t xml:space="preserve">the docker virtualization service and on this service </w:t>
          </w:r>
          <w:r w:rsidR="00632AA3">
            <w:rPr>
              <w:lang w:val="en-US"/>
            </w:rPr>
            <w:t>docker containers run</w:t>
          </w:r>
          <w:r w:rsidR="008C7650">
            <w:rPr>
              <w:lang w:val="en-US"/>
            </w:rPr>
            <w:t xml:space="preserve">. These </w:t>
          </w:r>
          <w:r w:rsidR="00632AA3">
            <w:rPr>
              <w:lang w:val="en-US"/>
            </w:rPr>
            <w:t>docker containers</w:t>
          </w:r>
          <w:r w:rsidR="008C7650">
            <w:rPr>
              <w:lang w:val="en-US"/>
            </w:rPr>
            <w:t xml:space="preserve"> </w:t>
          </w:r>
          <w:r w:rsidR="00B96E8E">
            <w:rPr>
              <w:lang w:val="en-US"/>
            </w:rPr>
            <w:t>make use of applications shown in the blue layer</w:t>
          </w:r>
          <w:r w:rsidR="00D204A3">
            <w:rPr>
              <w:lang w:val="en-US"/>
            </w:rPr>
            <w:t xml:space="preserve"> and w</w:t>
          </w:r>
          <w:r w:rsidR="00B96E8E">
            <w:rPr>
              <w:lang w:val="en-US"/>
            </w:rPr>
            <w:t xml:space="preserve">ith these applications the business layer </w:t>
          </w:r>
          <w:r w:rsidR="00934AFC">
            <w:rPr>
              <w:lang w:val="en-US"/>
            </w:rPr>
            <w:t>execute</w:t>
          </w:r>
          <w:r w:rsidR="00E806AB">
            <w:rPr>
              <w:lang w:val="en-US"/>
            </w:rPr>
            <w:t>s</w:t>
          </w:r>
          <w:r w:rsidR="00934AFC">
            <w:rPr>
              <w:lang w:val="en-US"/>
            </w:rPr>
            <w:t xml:space="preserve"> the process. </w:t>
          </w:r>
          <w:r w:rsidR="006C538F">
            <w:rPr>
              <w:lang w:val="en-US"/>
            </w:rPr>
            <w:t xml:space="preserve">The visualization of the </w:t>
          </w:r>
          <w:r w:rsidR="006923E9">
            <w:rPr>
              <w:lang w:val="en-US"/>
            </w:rPr>
            <w:t>H</w:t>
          </w:r>
          <w:r w:rsidR="006C538F">
            <w:rPr>
              <w:lang w:val="en-US"/>
            </w:rPr>
            <w:t>yper</w:t>
          </w:r>
          <w:r w:rsidR="006923E9">
            <w:rPr>
              <w:lang w:val="en-US"/>
            </w:rPr>
            <w:t>l</w:t>
          </w:r>
          <w:r w:rsidR="006C538F">
            <w:rPr>
              <w:lang w:val="en-US"/>
            </w:rPr>
            <w:t xml:space="preserve">edger </w:t>
          </w:r>
          <w:r w:rsidR="006923E9">
            <w:rPr>
              <w:lang w:val="en-US"/>
            </w:rPr>
            <w:t>F</w:t>
          </w:r>
          <w:r w:rsidR="006C538F">
            <w:rPr>
              <w:lang w:val="en-US"/>
            </w:rPr>
            <w:t xml:space="preserve">abric as shown above is a </w:t>
          </w:r>
          <w:r w:rsidR="00FB5BE9">
            <w:rPr>
              <w:lang w:val="en-US"/>
            </w:rPr>
            <w:t>full design of a production network</w:t>
          </w:r>
          <w:r w:rsidR="00724AA5">
            <w:rPr>
              <w:lang w:val="en-US"/>
            </w:rPr>
            <w:t xml:space="preserve"> and thus </w:t>
          </w:r>
          <w:r w:rsidR="00360E40">
            <w:rPr>
              <w:lang w:val="en-US"/>
            </w:rPr>
            <w:t>will be reduces for a proof of concept</w:t>
          </w:r>
          <w:r w:rsidR="00D623EE">
            <w:rPr>
              <w:lang w:val="en-US"/>
            </w:rPr>
            <w:t xml:space="preserve"> </w:t>
          </w:r>
          <w:r w:rsidR="00D73B37">
            <w:rPr>
              <w:lang w:val="en-US"/>
            </w:rPr>
            <w:t>to a few servers running the entire proof of concept.</w:t>
          </w:r>
        </w:p>
        <w:p w14:paraId="28958C4A" w14:textId="77777777" w:rsidR="00002B5C" w:rsidRPr="00C12C91" w:rsidRDefault="00002B5C" w:rsidP="00E8510C">
          <w:pPr>
            <w:rPr>
              <w:lang w:val="en-US"/>
            </w:rPr>
          </w:pPr>
        </w:p>
        <w:p w14:paraId="337C427B" w14:textId="1ECD098E" w:rsidR="00002B5C" w:rsidRPr="00002B5C" w:rsidRDefault="006D4D3E" w:rsidP="00002B5C">
          <w:pPr>
            <w:pStyle w:val="Heading2"/>
          </w:pPr>
          <w:bookmarkStart w:id="10" w:name="_Toc72929420"/>
          <w:bookmarkStart w:id="11" w:name="_Toc72929596"/>
          <w:bookmarkStart w:id="12" w:name="_Toc73438575"/>
          <w:commentRangeStart w:id="13"/>
          <w:r>
            <w:lastRenderedPageBreak/>
            <w:t>Layer</w:t>
          </w:r>
          <w:r w:rsidR="00E84ECE">
            <w:t xml:space="preserve"> </w:t>
          </w:r>
          <w:r w:rsidR="00002B5C">
            <w:t>3</w:t>
          </w:r>
          <w:r w:rsidR="00E84ECE">
            <w:t xml:space="preserve"> </w:t>
          </w:r>
          <w:r>
            <w:t>drawing</w:t>
          </w:r>
          <w:bookmarkEnd w:id="10"/>
          <w:bookmarkEnd w:id="11"/>
          <w:commentRangeEnd w:id="13"/>
          <w:r w:rsidR="00655B6A">
            <w:rPr>
              <w:rStyle w:val="CommentReference"/>
              <w:rFonts w:asciiTheme="minorHAnsi" w:eastAsiaTheme="minorEastAsia" w:hAnsiTheme="minorHAnsi" w:cstheme="minorBidi"/>
              <w:color w:val="auto"/>
            </w:rPr>
            <w:commentReference w:id="13"/>
          </w:r>
        </w:p>
        <w:bookmarkEnd w:id="12"/>
        <w:p w14:paraId="79CB7426" w14:textId="28FC784E" w:rsidR="00330F0E" w:rsidRDefault="00E2784C" w:rsidP="00330F0E">
          <w:pPr>
            <w:keepNext/>
          </w:pPr>
          <w:r>
            <w:rPr>
              <w:noProof/>
            </w:rPr>
            <w:drawing>
              <wp:inline distT="0" distB="0" distL="0" distR="0" wp14:anchorId="160DC3EE" wp14:editId="73624C0C">
                <wp:extent cx="5943600" cy="369633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96335"/>
                        </a:xfrm>
                        <a:prstGeom prst="rect">
                          <a:avLst/>
                        </a:prstGeom>
                        <a:noFill/>
                        <a:ln>
                          <a:noFill/>
                        </a:ln>
                      </pic:spPr>
                    </pic:pic>
                  </a:graphicData>
                </a:graphic>
              </wp:inline>
            </w:drawing>
          </w:r>
        </w:p>
        <w:p w14:paraId="6E12D6F0" w14:textId="782029A9" w:rsidR="00002B5C" w:rsidRPr="00EE74E5" w:rsidRDefault="004D2E61" w:rsidP="00A262DC">
          <w:pPr>
            <w:pStyle w:val="Caption"/>
            <w:rPr>
              <w:lang w:val="en-US"/>
            </w:rPr>
          </w:pPr>
          <w:r w:rsidRPr="00EE74E5">
            <w:rPr>
              <w:lang w:val="en-US"/>
            </w:rPr>
            <w:t xml:space="preserve">                                                                                                                                                                                                                 </w:t>
          </w:r>
          <w:r w:rsidR="00330F0E" w:rsidRPr="00EE74E5">
            <w:rPr>
              <w:lang w:val="en-US"/>
            </w:rPr>
            <w:t>Figu</w:t>
          </w:r>
          <w:r w:rsidR="00204898">
            <w:rPr>
              <w:lang w:val="en-US"/>
            </w:rPr>
            <w:t>re</w:t>
          </w:r>
          <w:r w:rsidR="00330F0E" w:rsidRPr="00EE74E5">
            <w:rPr>
              <w:lang w:val="en-US"/>
            </w:rPr>
            <w:t xml:space="preserve"> </w:t>
          </w:r>
          <w:r w:rsidR="006A5C3F">
            <w:rPr>
              <w:lang w:val="en-US"/>
            </w:rPr>
            <w:fldChar w:fldCharType="begin"/>
          </w:r>
          <w:r w:rsidR="006A5C3F">
            <w:rPr>
              <w:lang w:val="en-US"/>
            </w:rPr>
            <w:instrText xml:space="preserve"> STYLEREF 1 \s </w:instrText>
          </w:r>
          <w:r w:rsidR="006A5C3F">
            <w:rPr>
              <w:lang w:val="en-US"/>
            </w:rPr>
            <w:fldChar w:fldCharType="separate"/>
          </w:r>
          <w:r w:rsidR="006A5C3F">
            <w:rPr>
              <w:noProof/>
              <w:lang w:val="en-US"/>
            </w:rPr>
            <w:t>3</w:t>
          </w:r>
          <w:r w:rsidR="006A5C3F">
            <w:rPr>
              <w:lang w:val="en-US"/>
            </w:rPr>
            <w:fldChar w:fldCharType="end"/>
          </w:r>
          <w:r w:rsidR="006A5C3F">
            <w:rPr>
              <w:lang w:val="en-US"/>
            </w:rPr>
            <w:noBreakHyphen/>
          </w:r>
          <w:r w:rsidR="00736767">
            <w:rPr>
              <w:lang w:val="en-US"/>
            </w:rPr>
            <w:t>2</w:t>
          </w:r>
          <w:r w:rsidR="00330F0E" w:rsidRPr="00EE74E5">
            <w:rPr>
              <w:lang w:val="en-US"/>
            </w:rPr>
            <w:t xml:space="preserve">: Layer </w:t>
          </w:r>
          <w:r w:rsidR="00002B5C" w:rsidRPr="00EE74E5">
            <w:rPr>
              <w:lang w:val="en-US"/>
            </w:rPr>
            <w:t>3</w:t>
          </w:r>
          <w:r w:rsidR="00330F0E" w:rsidRPr="00EE74E5">
            <w:rPr>
              <w:lang w:val="en-US"/>
            </w:rPr>
            <w:t xml:space="preserve"> drawing</w:t>
          </w:r>
        </w:p>
        <w:p w14:paraId="77BBAB22" w14:textId="4AED851C" w:rsidR="00002B5C" w:rsidRDefault="00EE74E5" w:rsidP="002B2E15">
          <w:pPr>
            <w:rPr>
              <w:lang w:val="en-US"/>
            </w:rPr>
          </w:pPr>
          <w:r w:rsidRPr="00EE74E5">
            <w:rPr>
              <w:lang w:val="en-US"/>
            </w:rPr>
            <w:t>Figure 3-</w:t>
          </w:r>
          <w:r w:rsidR="00736767">
            <w:rPr>
              <w:lang w:val="en-US"/>
            </w:rPr>
            <w:t>2</w:t>
          </w:r>
          <w:r w:rsidRPr="00EE74E5">
            <w:rPr>
              <w:lang w:val="en-US"/>
            </w:rPr>
            <w:t xml:space="preserve"> shows the layer 3 d</w:t>
          </w:r>
          <w:r>
            <w:rPr>
              <w:lang w:val="en-US"/>
            </w:rPr>
            <w:t xml:space="preserve">rawing </w:t>
          </w:r>
          <w:r w:rsidR="003A5AE3">
            <w:rPr>
              <w:lang w:val="en-US"/>
            </w:rPr>
            <w:t xml:space="preserve">of the designed Hyperledger Fabric blockchain infrastructure for </w:t>
          </w:r>
          <w:r w:rsidR="00C12C91">
            <w:rPr>
              <w:lang w:val="en-US"/>
            </w:rPr>
            <w:t xml:space="preserve">Lamb Weston, Lineage and DLG. The </w:t>
          </w:r>
          <w:r w:rsidR="00DE19FB">
            <w:rPr>
              <w:lang w:val="en-US"/>
            </w:rPr>
            <w:t>drawing is</w:t>
          </w:r>
          <w:r w:rsidR="00F01E7A">
            <w:rPr>
              <w:lang w:val="en-US"/>
            </w:rPr>
            <w:t xml:space="preserve"> based </w:t>
          </w:r>
          <w:r w:rsidR="00562311">
            <w:rPr>
              <w:lang w:val="en-US"/>
            </w:rPr>
            <w:t xml:space="preserve">on a design </w:t>
          </w:r>
          <w:r w:rsidR="007A603A">
            <w:rPr>
              <w:lang w:val="en-US"/>
            </w:rPr>
            <w:t>from the</w:t>
          </w:r>
          <w:r w:rsidR="008A775D">
            <w:rPr>
              <w:lang w:val="en-US"/>
            </w:rPr>
            <w:t xml:space="preserve"> research paper </w:t>
          </w:r>
          <w:r w:rsidR="001C2779">
            <w:rPr>
              <w:i/>
              <w:iCs/>
              <w:lang w:val="en-US"/>
            </w:rPr>
            <w:t>Proof of Concept of Blockchain Technology in the Field of Finance Using Hyperledger Fabric 1.0</w:t>
          </w:r>
          <w:r w:rsidR="00C901F9">
            <w:rPr>
              <w:i/>
              <w:iCs/>
              <w:lang w:val="en-US"/>
            </w:rPr>
            <w:t xml:space="preserve"> </w:t>
          </w:r>
          <w:sdt>
            <w:sdtPr>
              <w:rPr>
                <w:i/>
                <w:iCs/>
                <w:lang w:val="en-US"/>
              </w:rPr>
              <w:id w:val="181710405"/>
              <w:citation/>
            </w:sdtPr>
            <w:sdtEndPr/>
            <w:sdtContent>
              <w:r w:rsidR="00F06B7A">
                <w:rPr>
                  <w:i/>
                  <w:iCs/>
                  <w:lang w:val="en-US"/>
                </w:rPr>
                <w:fldChar w:fldCharType="begin"/>
              </w:r>
              <w:r w:rsidR="00F06B7A">
                <w:rPr>
                  <w:i/>
                  <w:iCs/>
                  <w:lang w:val="en-US"/>
                </w:rPr>
                <w:instrText xml:space="preserve"> CITATION Tor18 \l 1033 </w:instrText>
              </w:r>
              <w:r w:rsidR="00F06B7A">
                <w:rPr>
                  <w:i/>
                  <w:iCs/>
                  <w:lang w:val="en-US"/>
                </w:rPr>
                <w:fldChar w:fldCharType="separate"/>
              </w:r>
              <w:r w:rsidR="006576C3">
                <w:rPr>
                  <w:noProof/>
                  <w:lang w:val="en-US"/>
                </w:rPr>
                <w:t>[3]</w:t>
              </w:r>
              <w:r w:rsidR="00F06B7A">
                <w:rPr>
                  <w:i/>
                  <w:iCs/>
                  <w:lang w:val="en-US"/>
                </w:rPr>
                <w:fldChar w:fldCharType="end"/>
              </w:r>
            </w:sdtContent>
          </w:sdt>
          <w:r w:rsidR="00F06B7A">
            <w:rPr>
              <w:i/>
              <w:iCs/>
              <w:lang w:val="en-US"/>
            </w:rPr>
            <w:t xml:space="preserve">. </w:t>
          </w:r>
          <w:r w:rsidR="006F0C05">
            <w:rPr>
              <w:lang w:val="en-US"/>
            </w:rPr>
            <w:t>The design has been changed to be used with Hyperledger Fabric version 2.3, and to be applicable to th</w:t>
          </w:r>
          <w:r w:rsidR="00B31116">
            <w:rPr>
              <w:lang w:val="en-US"/>
            </w:rPr>
            <w:t xml:space="preserve">is </w:t>
          </w:r>
          <w:r w:rsidR="005060AD">
            <w:rPr>
              <w:lang w:val="en-US"/>
            </w:rPr>
            <w:t xml:space="preserve">certain </w:t>
          </w:r>
          <w:r w:rsidR="00B31116">
            <w:rPr>
              <w:lang w:val="en-US"/>
            </w:rPr>
            <w:t xml:space="preserve">use case. </w:t>
          </w:r>
        </w:p>
        <w:p w14:paraId="37054899" w14:textId="3DFA8B53" w:rsidR="00244F9F" w:rsidRDefault="007A60B7" w:rsidP="002B2E15">
          <w:pPr>
            <w:rPr>
              <w:lang w:val="en-US"/>
            </w:rPr>
          </w:pPr>
          <w:r>
            <w:rPr>
              <w:lang w:val="en-US"/>
            </w:rPr>
            <w:t xml:space="preserve">The network is divided into three locations </w:t>
          </w:r>
          <w:r w:rsidR="00E017D0">
            <w:rPr>
              <w:lang w:val="en-US"/>
            </w:rPr>
            <w:t xml:space="preserve">Lamb Weston, Lineage and DLG. </w:t>
          </w:r>
          <w:r w:rsidR="005904E7">
            <w:rPr>
              <w:lang w:val="en-US"/>
            </w:rPr>
            <w:t xml:space="preserve">The locations will be connected using a site-to-site VPN. </w:t>
          </w:r>
          <w:r w:rsidR="00E017D0">
            <w:rPr>
              <w:lang w:val="en-US"/>
            </w:rPr>
            <w:t xml:space="preserve">Each location is </w:t>
          </w:r>
          <w:r w:rsidR="00E017D0" w:rsidRPr="00591BFF">
            <w:rPr>
              <w:lang w:val="en-US"/>
            </w:rPr>
            <w:t xml:space="preserve">divided into </w:t>
          </w:r>
          <w:r w:rsidR="00B4397E">
            <w:rPr>
              <w:lang w:val="en-US"/>
            </w:rPr>
            <w:t>a firewall and router zone, demilitarized zone</w:t>
          </w:r>
          <w:r w:rsidR="007B6B18">
            <w:rPr>
              <w:lang w:val="en-US"/>
            </w:rPr>
            <w:t xml:space="preserve"> (DMZ</w:t>
          </w:r>
          <w:r w:rsidR="005B264F">
            <w:rPr>
              <w:lang w:val="en-US"/>
            </w:rPr>
            <w:t>),</w:t>
          </w:r>
          <w:r w:rsidR="00B4397E">
            <w:rPr>
              <w:lang w:val="en-US"/>
            </w:rPr>
            <w:t xml:space="preserve"> and an internal network zone</w:t>
          </w:r>
          <w:r w:rsidR="00E017D0" w:rsidRPr="00591BFF">
            <w:rPr>
              <w:lang w:val="en-US"/>
            </w:rPr>
            <w:t>.</w:t>
          </w:r>
          <w:r w:rsidR="00E017D0">
            <w:rPr>
              <w:lang w:val="en-US"/>
            </w:rPr>
            <w:t xml:space="preserve"> </w:t>
          </w:r>
        </w:p>
        <w:p w14:paraId="6989BDD2" w14:textId="5C4BD18D" w:rsidR="00987BE4" w:rsidRDefault="00BA6D25" w:rsidP="002B2E15">
          <w:pPr>
            <w:rPr>
              <w:lang w:val="en-US"/>
            </w:rPr>
          </w:pPr>
          <w:r>
            <w:rPr>
              <w:lang w:val="en-US"/>
            </w:rPr>
            <w:t xml:space="preserve">Each location contains a blockchain server which will run </w:t>
          </w:r>
          <w:r w:rsidR="007B23B8">
            <w:rPr>
              <w:lang w:val="en-US"/>
            </w:rPr>
            <w:t>the</w:t>
          </w:r>
          <w:r>
            <w:rPr>
              <w:lang w:val="en-US"/>
            </w:rPr>
            <w:t xml:space="preserve"> Hyperledger Fabric peer, chaincode and ledger. </w:t>
          </w:r>
          <w:r w:rsidR="007A5519">
            <w:rPr>
              <w:lang w:val="en-US"/>
            </w:rPr>
            <w:t xml:space="preserve">The DMZ of Lamb Weston also contains an orderer server and membership service provider </w:t>
          </w:r>
          <w:r w:rsidR="005B264F">
            <w:rPr>
              <w:lang w:val="en-US"/>
            </w:rPr>
            <w:t xml:space="preserve">(MSP) </w:t>
          </w:r>
          <w:r w:rsidR="007A5519">
            <w:rPr>
              <w:lang w:val="en-US"/>
            </w:rPr>
            <w:t xml:space="preserve">server. </w:t>
          </w:r>
          <w:r w:rsidR="006E0F0D">
            <w:rPr>
              <w:lang w:val="en-US"/>
            </w:rPr>
            <w:t xml:space="preserve">The orderer orders the different blockchain transactions. The MSP </w:t>
          </w:r>
          <w:r w:rsidR="00786290">
            <w:rPr>
              <w:lang w:val="en-US"/>
            </w:rPr>
            <w:t xml:space="preserve">is a directory server which contains all digital certificates of participating nodes. </w:t>
          </w:r>
          <w:r w:rsidR="00234C16">
            <w:rPr>
              <w:lang w:val="en-US"/>
            </w:rPr>
            <w:t xml:space="preserve">The MSP will be used to identify and validate all </w:t>
          </w:r>
          <w:r w:rsidR="007C4739">
            <w:rPr>
              <w:lang w:val="en-US"/>
            </w:rPr>
            <w:t xml:space="preserve">the nodes participating in the network. </w:t>
          </w:r>
          <w:r w:rsidR="00234C16">
            <w:rPr>
              <w:lang w:val="en-US"/>
            </w:rPr>
            <w:t xml:space="preserve"> </w:t>
          </w:r>
        </w:p>
        <w:p w14:paraId="347798B4" w14:textId="67CB07CC" w:rsidR="001037BC" w:rsidRDefault="00234C16" w:rsidP="002B2E15">
          <w:pPr>
            <w:rPr>
              <w:lang w:val="en-US"/>
            </w:rPr>
          </w:pPr>
          <w:r>
            <w:rPr>
              <w:lang w:val="en-US"/>
            </w:rPr>
            <w:t>Each internal network contains a</w:t>
          </w:r>
          <w:r w:rsidR="000833BA">
            <w:rPr>
              <w:lang w:val="en-US"/>
            </w:rPr>
            <w:t xml:space="preserve"> certificate authority server used to provide the digital certificates to the MSP and a</w:t>
          </w:r>
          <w:r>
            <w:rPr>
              <w:lang w:val="en-US"/>
            </w:rPr>
            <w:t xml:space="preserve"> CouchDB server, which will </w:t>
          </w:r>
          <w:r w:rsidR="003D50C2">
            <w:rPr>
              <w:lang w:val="en-US"/>
            </w:rPr>
            <w:t xml:space="preserve">serve as the state database. The CouchDB server is connected to the </w:t>
          </w:r>
          <w:r w:rsidR="00FF692F">
            <w:rPr>
              <w:lang w:val="en-US"/>
            </w:rPr>
            <w:t>blockchain server</w:t>
          </w:r>
          <w:r w:rsidR="004121D6">
            <w:rPr>
              <w:lang w:val="en-US"/>
            </w:rPr>
            <w:t xml:space="preserve"> to retrieve the</w:t>
          </w:r>
          <w:r w:rsidR="001037BC">
            <w:rPr>
              <w:lang w:val="en-US"/>
            </w:rPr>
            <w:t xml:space="preserve"> current key value.</w:t>
          </w:r>
          <w:r w:rsidR="004121D6">
            <w:rPr>
              <w:lang w:val="en-US"/>
            </w:rPr>
            <w:t xml:space="preserve"> </w:t>
          </w:r>
          <w:r w:rsidR="00D02670">
            <w:rPr>
              <w:lang w:val="en-US"/>
            </w:rPr>
            <w:t xml:space="preserve">It will also contain a server used to </w:t>
          </w:r>
          <w:r w:rsidR="007D600A">
            <w:rPr>
              <w:lang w:val="en-US"/>
            </w:rPr>
            <w:t xml:space="preserve">provide a webserver interface to the end user. The interface will show all blockchain data. </w:t>
          </w:r>
        </w:p>
        <w:p w14:paraId="18BFEABA" w14:textId="6530336F" w:rsidR="00244F9F" w:rsidRDefault="005276F7" w:rsidP="002B2E15">
          <w:pPr>
            <w:rPr>
              <w:lang w:val="en-US"/>
            </w:rPr>
          </w:pPr>
          <w:r>
            <w:rPr>
              <w:lang w:val="en-US"/>
            </w:rPr>
            <w:lastRenderedPageBreak/>
            <w:t xml:space="preserve">The internal network of Lamb Weston contains the API server used to </w:t>
          </w:r>
          <w:r w:rsidR="00B8665C">
            <w:rPr>
              <w:lang w:val="en-US"/>
            </w:rPr>
            <w:t xml:space="preserve">retrieve and store sensor data in the blockchain. </w:t>
          </w:r>
        </w:p>
        <w:p w14:paraId="70509248" w14:textId="3CBBCED6" w:rsidR="00F97220" w:rsidRPr="005A51E7" w:rsidRDefault="00A262DC" w:rsidP="002B2E15">
          <w:pPr>
            <w:rPr>
              <w:lang w:val="en-US"/>
            </w:rPr>
          </w:pPr>
          <w:r>
            <w:rPr>
              <w:lang w:val="en-US"/>
            </w:rPr>
            <w:t xml:space="preserve">The naming convention can be found in chapter 3.3. </w:t>
          </w:r>
        </w:p>
        <w:p w14:paraId="3037D418" w14:textId="2AF863AA" w:rsidR="00862009" w:rsidRPr="00862009" w:rsidRDefault="006D4D3E" w:rsidP="00862009">
          <w:pPr>
            <w:pStyle w:val="Heading2"/>
          </w:pPr>
          <w:bookmarkStart w:id="14" w:name="_Toc72929421"/>
          <w:bookmarkStart w:id="15" w:name="_Toc72929597"/>
          <w:bookmarkStart w:id="16" w:name="_Toc73438576"/>
          <w:r>
            <w:t>Layer</w:t>
          </w:r>
          <w:r w:rsidR="00E84ECE">
            <w:t xml:space="preserve"> </w:t>
          </w:r>
          <w:r w:rsidR="00002B5C">
            <w:t>2</w:t>
          </w:r>
          <w:r w:rsidR="00E84ECE">
            <w:t xml:space="preserve"> </w:t>
          </w:r>
          <w:r>
            <w:t>drawing</w:t>
          </w:r>
          <w:bookmarkEnd w:id="14"/>
          <w:bookmarkEnd w:id="15"/>
          <w:bookmarkEnd w:id="16"/>
        </w:p>
        <w:p w14:paraId="5660B1B2" w14:textId="789FFF41" w:rsidR="00002B5C" w:rsidRPr="00002B5C" w:rsidRDefault="00681474" w:rsidP="00002B5C">
          <w:r>
            <w:rPr>
              <w:noProof/>
            </w:rPr>
            <w:drawing>
              <wp:inline distT="0" distB="0" distL="0" distR="0" wp14:anchorId="57506F98" wp14:editId="7566ACEE">
                <wp:extent cx="5943600" cy="4779645"/>
                <wp:effectExtent l="0" t="0" r="0" b="1905"/>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779645"/>
                        </a:xfrm>
                        <a:prstGeom prst="rect">
                          <a:avLst/>
                        </a:prstGeom>
                        <a:noFill/>
                        <a:ln>
                          <a:noFill/>
                        </a:ln>
                      </pic:spPr>
                    </pic:pic>
                  </a:graphicData>
                </a:graphic>
              </wp:inline>
            </w:drawing>
          </w:r>
        </w:p>
        <w:p w14:paraId="00F964D0" w14:textId="0271AB25" w:rsidR="00330F0E" w:rsidRDefault="00330F0E" w:rsidP="00330F0E">
          <w:pPr>
            <w:keepNext/>
          </w:pPr>
        </w:p>
        <w:p w14:paraId="08A890D4" w14:textId="63D760B3" w:rsidR="00B45F93" w:rsidRPr="00204898" w:rsidRDefault="00330F0E" w:rsidP="00330F0E">
          <w:pPr>
            <w:pStyle w:val="Caption"/>
            <w:rPr>
              <w:b w:val="0"/>
              <w:lang w:val="en-US"/>
            </w:rPr>
          </w:pPr>
          <w:r w:rsidRPr="00204898">
            <w:rPr>
              <w:lang w:val="en-US"/>
            </w:rPr>
            <w:t>Figu</w:t>
          </w:r>
          <w:r w:rsidR="00204898" w:rsidRPr="00204898">
            <w:rPr>
              <w:lang w:val="en-US"/>
            </w:rPr>
            <w:t>re</w:t>
          </w:r>
          <w:r w:rsidRPr="00204898">
            <w:rPr>
              <w:lang w:val="en-US"/>
            </w:rPr>
            <w:t xml:space="preserve"> </w:t>
          </w:r>
          <w:r w:rsidR="006A5C3F">
            <w:rPr>
              <w:lang w:val="en-US"/>
            </w:rPr>
            <w:fldChar w:fldCharType="begin"/>
          </w:r>
          <w:r w:rsidR="006A5C3F">
            <w:rPr>
              <w:lang w:val="en-US"/>
            </w:rPr>
            <w:instrText xml:space="preserve"> STYLEREF 1 \s </w:instrText>
          </w:r>
          <w:r w:rsidR="006A5C3F">
            <w:rPr>
              <w:lang w:val="en-US"/>
            </w:rPr>
            <w:fldChar w:fldCharType="separate"/>
          </w:r>
          <w:r w:rsidR="006A5C3F">
            <w:rPr>
              <w:noProof/>
              <w:lang w:val="en-US"/>
            </w:rPr>
            <w:t>3</w:t>
          </w:r>
          <w:r w:rsidR="006A5C3F">
            <w:rPr>
              <w:lang w:val="en-US"/>
            </w:rPr>
            <w:fldChar w:fldCharType="end"/>
          </w:r>
          <w:r w:rsidR="006A5C3F">
            <w:rPr>
              <w:lang w:val="en-US"/>
            </w:rPr>
            <w:noBreakHyphen/>
          </w:r>
          <w:r w:rsidR="00736767">
            <w:rPr>
              <w:lang w:val="en-US"/>
            </w:rPr>
            <w:t>3</w:t>
          </w:r>
          <w:r w:rsidRPr="00204898">
            <w:rPr>
              <w:lang w:val="en-US"/>
            </w:rPr>
            <w:t xml:space="preserve">: Layer </w:t>
          </w:r>
          <w:r w:rsidR="00002B5C" w:rsidRPr="00204898">
            <w:rPr>
              <w:lang w:val="en-US"/>
            </w:rPr>
            <w:t>2</w:t>
          </w:r>
          <w:r w:rsidRPr="00204898">
            <w:rPr>
              <w:lang w:val="en-US"/>
            </w:rPr>
            <w:t xml:space="preserve"> drawing</w:t>
          </w:r>
        </w:p>
        <w:p w14:paraId="1D3694EF" w14:textId="70329870" w:rsidR="00A262DC" w:rsidRDefault="00A262DC" w:rsidP="00482090">
          <w:pPr>
            <w:rPr>
              <w:b/>
              <w:bCs/>
              <w:sz w:val="36"/>
              <w:szCs w:val="36"/>
              <w:lang w:val="en-US"/>
            </w:rPr>
          </w:pPr>
        </w:p>
        <w:p w14:paraId="39297BD4" w14:textId="77777777" w:rsidR="00A262DC" w:rsidRDefault="00A262DC" w:rsidP="00482090">
          <w:pPr>
            <w:rPr>
              <w:b/>
              <w:bCs/>
              <w:sz w:val="36"/>
              <w:szCs w:val="36"/>
              <w:lang w:val="en-US"/>
            </w:rPr>
          </w:pPr>
        </w:p>
        <w:p w14:paraId="131D5586" w14:textId="5F4FC83F" w:rsidR="0000184B" w:rsidRPr="00204898" w:rsidRDefault="0000184B" w:rsidP="00482090">
          <w:pPr>
            <w:rPr>
              <w:b/>
              <w:sz w:val="36"/>
              <w:szCs w:val="36"/>
              <w:lang w:val="en-US"/>
            </w:rPr>
          </w:pPr>
        </w:p>
        <w:p w14:paraId="780C5583" w14:textId="77777777" w:rsidR="00002B5C" w:rsidRPr="00204898" w:rsidRDefault="00002B5C" w:rsidP="00482090">
          <w:pPr>
            <w:rPr>
              <w:b/>
              <w:bCs/>
              <w:sz w:val="36"/>
              <w:szCs w:val="36"/>
              <w:lang w:val="en-US"/>
            </w:rPr>
          </w:pPr>
        </w:p>
        <w:p w14:paraId="6B0D39C8" w14:textId="77777777" w:rsidR="007D600A" w:rsidRPr="00204898" w:rsidRDefault="007D600A" w:rsidP="00482090">
          <w:pPr>
            <w:rPr>
              <w:b/>
              <w:bCs/>
              <w:sz w:val="36"/>
              <w:szCs w:val="36"/>
              <w:lang w:val="en-US"/>
            </w:rPr>
          </w:pPr>
        </w:p>
        <w:p w14:paraId="148C80CF" w14:textId="34A03ECA" w:rsidR="00002B5C" w:rsidRPr="00204898" w:rsidRDefault="007D600A" w:rsidP="00482090">
          <w:pPr>
            <w:rPr>
              <w:b/>
              <w:bCs/>
              <w:sz w:val="36"/>
              <w:szCs w:val="36"/>
              <w:lang w:val="en-US"/>
            </w:rPr>
          </w:pPr>
          <w:r>
            <w:rPr>
              <w:noProof/>
            </w:rPr>
            <mc:AlternateContent>
              <mc:Choice Requires="wps">
                <w:drawing>
                  <wp:anchor distT="0" distB="0" distL="114300" distR="114300" simplePos="0" relativeHeight="251658245" behindDoc="0" locked="0" layoutInCell="1" allowOverlap="1" wp14:anchorId="0295A54D" wp14:editId="17AD70E7">
                    <wp:simplePos x="0" y="0"/>
                    <wp:positionH relativeFrom="column">
                      <wp:posOffset>0</wp:posOffset>
                    </wp:positionH>
                    <wp:positionV relativeFrom="paragraph">
                      <wp:posOffset>1805940</wp:posOffset>
                    </wp:positionV>
                    <wp:extent cx="4692650" cy="635"/>
                    <wp:effectExtent l="0" t="0" r="0" b="0"/>
                    <wp:wrapNone/>
                    <wp:docPr id="7" name="Tekstvak 7"/>
                    <wp:cNvGraphicFramePr/>
                    <a:graphic xmlns:a="http://schemas.openxmlformats.org/drawingml/2006/main">
                      <a:graphicData uri="http://schemas.microsoft.com/office/word/2010/wordprocessingShape">
                        <wps:wsp>
                          <wps:cNvSpPr txBox="1"/>
                          <wps:spPr>
                            <a:xfrm>
                              <a:off x="0" y="0"/>
                              <a:ext cx="4692650" cy="635"/>
                            </a:xfrm>
                            <a:prstGeom prst="rect">
                              <a:avLst/>
                            </a:prstGeom>
                            <a:solidFill>
                              <a:prstClr val="white"/>
                            </a:solidFill>
                            <a:ln>
                              <a:noFill/>
                            </a:ln>
                          </wps:spPr>
                          <wps:txbx>
                            <w:txbxContent>
                              <w:p w14:paraId="6AB903A6" w14:textId="62E60923" w:rsidR="007D600A" w:rsidRPr="00C01E2C" w:rsidRDefault="007D600A" w:rsidP="007D600A">
                                <w:pPr>
                                  <w:pStyle w:val="Caption"/>
                                  <w:rPr>
                                    <w:noProof/>
                                    <w:sz w:val="36"/>
                                    <w:szCs w:val="36"/>
                                  </w:rPr>
                                </w:pPr>
                                <w:r>
                                  <w:t>Figu</w:t>
                                </w:r>
                                <w:r w:rsidR="00204898">
                                  <w:t>re</w:t>
                                </w:r>
                                <w:r>
                                  <w:t xml:space="preserve"> </w:t>
                                </w:r>
                                <w:r w:rsidR="00F14F2D">
                                  <w:fldChar w:fldCharType="begin"/>
                                </w:r>
                                <w:r w:rsidR="00F14F2D">
                                  <w:instrText xml:space="preserve"> STYLEREF 1 \s </w:instrText>
                                </w:r>
                                <w:r w:rsidR="00F14F2D">
                                  <w:fldChar w:fldCharType="separate"/>
                                </w:r>
                                <w:r w:rsidR="006A5C3F">
                                  <w:rPr>
                                    <w:noProof/>
                                  </w:rPr>
                                  <w:t>3</w:t>
                                </w:r>
                                <w:r w:rsidR="00F14F2D">
                                  <w:rPr>
                                    <w:noProof/>
                                  </w:rPr>
                                  <w:fldChar w:fldCharType="end"/>
                                </w:r>
                                <w:r w:rsidR="006A5C3F">
                                  <w:noBreakHyphen/>
                                </w:r>
                                <w:r w:rsidR="00736767">
                                  <w:t>4</w:t>
                                </w:r>
                                <w:r>
                                  <w:t>: Virtualization layer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95A54D" id="Tekstvak 7" o:spid="_x0000_s1029" type="#_x0000_t202" style="position:absolute;margin-left:0;margin-top:142.2pt;width:369.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" stroked="f">
                    <v:textbox style="mso-fit-shape-to-text:t" inset="0,0,0,0">
                      <w:txbxContent>
                        <w:p w14:paraId="6AB903A6" w14:textId="62E60923" w:rsidR="007D600A" w:rsidRPr="00C01E2C" w:rsidRDefault="007D600A" w:rsidP="007D600A">
                          <w:pPr>
                            <w:pStyle w:val="Caption"/>
                            <w:rPr>
                              <w:noProof/>
                              <w:sz w:val="36"/>
                              <w:szCs w:val="36"/>
                            </w:rPr>
                          </w:pPr>
                          <w:r>
                            <w:t>Figu</w:t>
                          </w:r>
                          <w:r w:rsidR="00204898">
                            <w:t>re</w:t>
                          </w:r>
                          <w:r>
                            <w:t xml:space="preserve"> </w:t>
                          </w:r>
                          <w:r w:rsidR="00F14F2D">
                            <w:fldChar w:fldCharType="begin"/>
                          </w:r>
                          <w:r w:rsidR="00F14F2D">
                            <w:instrText xml:space="preserve"> STYLEREF 1 \s </w:instrText>
                          </w:r>
                          <w:r w:rsidR="00F14F2D">
                            <w:fldChar w:fldCharType="separate"/>
                          </w:r>
                          <w:r w:rsidR="006A5C3F">
                            <w:rPr>
                              <w:noProof/>
                            </w:rPr>
                            <w:t>3</w:t>
                          </w:r>
                          <w:r w:rsidR="00F14F2D">
                            <w:rPr>
                              <w:noProof/>
                            </w:rPr>
                            <w:fldChar w:fldCharType="end"/>
                          </w:r>
                          <w:r w:rsidR="006A5C3F">
                            <w:noBreakHyphen/>
                          </w:r>
                          <w:r w:rsidR="00736767">
                            <w:t>4</w:t>
                          </w:r>
                          <w:r>
                            <w:t>: Virtualization layer 2</w:t>
                          </w:r>
                        </w:p>
                      </w:txbxContent>
                    </v:textbox>
                  </v:shape>
                </w:pict>
              </mc:Fallback>
            </mc:AlternateContent>
          </w:r>
          <w:r>
            <w:rPr>
              <w:b/>
              <w:bCs/>
              <w:noProof/>
              <w:sz w:val="36"/>
              <w:szCs w:val="36"/>
            </w:rPr>
            <w:drawing>
              <wp:anchor distT="0" distB="0" distL="114300" distR="114300" simplePos="0" relativeHeight="251658244" behindDoc="0" locked="0" layoutInCell="1" allowOverlap="1" wp14:anchorId="1D700593" wp14:editId="27217127">
                <wp:simplePos x="0" y="0"/>
                <wp:positionH relativeFrom="margin">
                  <wp:align>left</wp:align>
                </wp:positionH>
                <wp:positionV relativeFrom="paragraph">
                  <wp:posOffset>-762863</wp:posOffset>
                </wp:positionV>
                <wp:extent cx="4692770" cy="2511483"/>
                <wp:effectExtent l="0" t="0" r="0" b="3175"/>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pic:cNvPicPr/>
                      </pic:nvPicPr>
                      <pic:blipFill>
                        <a:blip r:embed="rId20">
                          <a:extLst>
                            <a:ext uri="{28A0092B-C50C-407E-A947-70E740481C1C}">
                              <a14:useLocalDpi xmlns:a14="http://schemas.microsoft.com/office/drawing/2010/main" val="0"/>
                            </a:ext>
                          </a:extLst>
                        </a:blip>
                        <a:stretch>
                          <a:fillRect/>
                        </a:stretch>
                      </pic:blipFill>
                      <pic:spPr>
                        <a:xfrm>
                          <a:off x="0" y="0"/>
                          <a:ext cx="4692770" cy="2511483"/>
                        </a:xfrm>
                        <a:prstGeom prst="rect">
                          <a:avLst/>
                        </a:prstGeom>
                      </pic:spPr>
                    </pic:pic>
                  </a:graphicData>
                </a:graphic>
                <wp14:sizeRelH relativeFrom="margin">
                  <wp14:pctWidth>0</wp14:pctWidth>
                </wp14:sizeRelH>
                <wp14:sizeRelV relativeFrom="margin">
                  <wp14:pctHeight>0</wp14:pctHeight>
                </wp14:sizeRelV>
              </wp:anchor>
            </w:drawing>
          </w:r>
        </w:p>
        <w:p w14:paraId="517AEE71" w14:textId="1B120104" w:rsidR="00591BFF" w:rsidRPr="00204898" w:rsidRDefault="00591BFF" w:rsidP="00482090">
          <w:pPr>
            <w:rPr>
              <w:highlight w:val="yellow"/>
              <w:lang w:val="en-US"/>
            </w:rPr>
          </w:pPr>
        </w:p>
        <w:p w14:paraId="621C9A4B" w14:textId="77777777" w:rsidR="007D600A" w:rsidRPr="00204898" w:rsidRDefault="007D600A" w:rsidP="00482090">
          <w:pPr>
            <w:rPr>
              <w:highlight w:val="yellow"/>
              <w:lang w:val="en-US"/>
            </w:rPr>
          </w:pPr>
        </w:p>
        <w:p w14:paraId="1380D5BC" w14:textId="77777777" w:rsidR="007D600A" w:rsidRPr="00204898" w:rsidRDefault="007D600A" w:rsidP="00482090">
          <w:pPr>
            <w:rPr>
              <w:highlight w:val="yellow"/>
              <w:lang w:val="en-US"/>
            </w:rPr>
          </w:pPr>
        </w:p>
        <w:p w14:paraId="63F5AD0C" w14:textId="77777777" w:rsidR="007D600A" w:rsidRPr="00204898" w:rsidRDefault="007D600A" w:rsidP="00482090">
          <w:pPr>
            <w:rPr>
              <w:highlight w:val="yellow"/>
              <w:lang w:val="en-US"/>
            </w:rPr>
          </w:pPr>
        </w:p>
        <w:p w14:paraId="30A61A14" w14:textId="77777777" w:rsidR="00591BFF" w:rsidRPr="00204898" w:rsidRDefault="00591BFF" w:rsidP="00482090">
          <w:pPr>
            <w:rPr>
              <w:b/>
              <w:bCs/>
              <w:highlight w:val="yellow"/>
              <w:lang w:val="en-US"/>
            </w:rPr>
          </w:pPr>
        </w:p>
        <w:p w14:paraId="50163503" w14:textId="77777777" w:rsidR="003E4CA0" w:rsidRDefault="003E4CA0" w:rsidP="00BF1F82">
          <w:pPr>
            <w:rPr>
              <w:lang w:val="en-US"/>
            </w:rPr>
          </w:pPr>
        </w:p>
        <w:p w14:paraId="4A14E4F8" w14:textId="3352F4E3" w:rsidR="00482090" w:rsidRPr="00771A8E" w:rsidRDefault="00204898" w:rsidP="00482090">
          <w:pPr>
            <w:rPr>
              <w:lang w:val="en-US"/>
            </w:rPr>
          </w:pPr>
          <w:r>
            <w:rPr>
              <w:lang w:val="en-US"/>
            </w:rPr>
            <w:t>Figure 3-</w:t>
          </w:r>
          <w:r w:rsidR="00736767">
            <w:rPr>
              <w:lang w:val="en-US"/>
            </w:rPr>
            <w:t>3</w:t>
          </w:r>
          <w:r>
            <w:rPr>
              <w:lang w:val="en-US"/>
            </w:rPr>
            <w:t xml:space="preserve"> shows the layer 2 drawing of the </w:t>
          </w:r>
          <w:r w:rsidR="009D5C0E">
            <w:rPr>
              <w:lang w:val="en-US"/>
            </w:rPr>
            <w:t xml:space="preserve">designed Hyperledger Fabric blockchain infrastructure for Lamb Weston, Lineage and DLG. </w:t>
          </w:r>
          <w:r w:rsidR="00B8680E">
            <w:rPr>
              <w:lang w:val="en-US"/>
            </w:rPr>
            <w:t xml:space="preserve">It shows which </w:t>
          </w:r>
          <w:r w:rsidR="002F2648">
            <w:rPr>
              <w:lang w:val="en-US"/>
            </w:rPr>
            <w:t xml:space="preserve">servers and VLAN’s will be used. </w:t>
          </w:r>
          <w:r w:rsidR="002F2648">
            <w:rPr>
              <w:lang w:val="en-US"/>
            </w:rPr>
            <w:br/>
            <w:t>Figure 3-</w:t>
          </w:r>
          <w:r w:rsidR="00736767">
            <w:rPr>
              <w:lang w:val="en-US"/>
            </w:rPr>
            <w:t>4</w:t>
          </w:r>
          <w:r w:rsidR="002F2648">
            <w:rPr>
              <w:lang w:val="en-US"/>
            </w:rPr>
            <w:t xml:space="preserve"> shows which virtual services will run on the servers. </w:t>
          </w:r>
          <w:r w:rsidR="00B8680E">
            <w:rPr>
              <w:lang w:val="en-US"/>
            </w:rPr>
            <w:t xml:space="preserve"> </w:t>
          </w:r>
        </w:p>
        <w:p w14:paraId="43BABE0D" w14:textId="29E6A7A5" w:rsidR="00F272B2" w:rsidRPr="00F272B2" w:rsidRDefault="00AF2CDD" w:rsidP="00F272B2">
          <w:pPr>
            <w:pStyle w:val="Heading2"/>
          </w:pPr>
          <w:bookmarkStart w:id="17" w:name="_Toc72929422"/>
          <w:bookmarkStart w:id="18" w:name="_Toc72929598"/>
          <w:bookmarkStart w:id="19" w:name="_Toc73438577"/>
          <w:r>
            <w:t>Subnet</w:t>
          </w:r>
          <w:r w:rsidR="003426E4">
            <w:t xml:space="preserve"> </w:t>
          </w:r>
          <w:r w:rsidR="00BD7BD3">
            <w:t>summary</w:t>
          </w:r>
          <w:bookmarkEnd w:id="17"/>
          <w:bookmarkEnd w:id="18"/>
          <w:bookmarkEnd w:id="19"/>
        </w:p>
        <w:p w14:paraId="335EEAD8" w14:textId="0C527500" w:rsidR="002765E8" w:rsidRDefault="002765E8" w:rsidP="002765E8">
          <w:pPr>
            <w:pStyle w:val="Caption"/>
            <w:keepNext/>
          </w:pPr>
          <w:r>
            <w:t xml:space="preserve">Table </w:t>
          </w:r>
          <w:r w:rsidR="00F14F2D">
            <w:fldChar w:fldCharType="begin"/>
          </w:r>
          <w:r w:rsidR="00F14F2D">
            <w:instrText xml:space="preserve"> STYLEREF 1 \s </w:instrText>
          </w:r>
          <w:r w:rsidR="00F14F2D">
            <w:fldChar w:fldCharType="separate"/>
          </w:r>
          <w:r>
            <w:rPr>
              <w:noProof/>
            </w:rPr>
            <w:t>3</w:t>
          </w:r>
          <w:r w:rsidR="00F14F2D">
            <w:rPr>
              <w:noProof/>
            </w:rPr>
            <w:fldChar w:fldCharType="end"/>
          </w:r>
          <w:r>
            <w:noBreakHyphen/>
          </w:r>
          <w:r w:rsidR="00F14F2D">
            <w:fldChar w:fldCharType="begin"/>
          </w:r>
          <w:r w:rsidR="00F14F2D">
            <w:instrText xml:space="preserve"> SEQ Table \* ARABIC \s 1 </w:instrText>
          </w:r>
          <w:r w:rsidR="00F14F2D">
            <w:fldChar w:fldCharType="separate"/>
          </w:r>
          <w:r>
            <w:rPr>
              <w:noProof/>
            </w:rPr>
            <w:t>1</w:t>
          </w:r>
          <w:r w:rsidR="00F14F2D">
            <w:rPr>
              <w:noProof/>
            </w:rPr>
            <w:fldChar w:fldCharType="end"/>
          </w:r>
          <w:r>
            <w:t>: Subnet summary</w:t>
          </w:r>
        </w:p>
        <w:tbl>
          <w:tblPr>
            <w:tblStyle w:val="TableGrid"/>
            <w:tblW w:w="0" w:type="auto"/>
            <w:tblLook w:val="04A0" w:firstRow="1" w:lastRow="0" w:firstColumn="1" w:lastColumn="0" w:noHBand="0" w:noVBand="1"/>
          </w:tblPr>
          <w:tblGrid>
            <w:gridCol w:w="1870"/>
            <w:gridCol w:w="1870"/>
            <w:gridCol w:w="1870"/>
            <w:gridCol w:w="1870"/>
            <w:gridCol w:w="1870"/>
          </w:tblGrid>
          <w:tr w:rsidR="00AF5E28" w14:paraId="31B47E6B" w14:textId="77777777" w:rsidTr="009B7FF8">
            <w:tc>
              <w:tcPr>
                <w:tcW w:w="1870" w:type="dxa"/>
                <w:shd w:val="clear" w:color="auto" w:fill="44546A"/>
              </w:tcPr>
              <w:p w14:paraId="747E18CB" w14:textId="0488BCFF" w:rsidR="00AF5E28" w:rsidRPr="008C7A3C" w:rsidRDefault="00FA37F1" w:rsidP="008C7A3C">
                <w:pPr>
                  <w:spacing w:after="160"/>
                  <w:rPr>
                    <w:color w:val="FFFFFF"/>
                  </w:rPr>
                </w:pPr>
                <w:r w:rsidRPr="008C7A3C">
                  <w:rPr>
                    <w:color w:val="FFFFFF"/>
                  </w:rPr>
                  <w:t>Network</w:t>
                </w:r>
                <w:r w:rsidR="003426E4" w:rsidRPr="008C7A3C">
                  <w:rPr>
                    <w:color w:val="FFFFFF"/>
                  </w:rPr>
                  <w:t xml:space="preserve"> </w:t>
                </w:r>
                <w:r w:rsidRPr="008C7A3C">
                  <w:rPr>
                    <w:color w:val="FFFFFF"/>
                  </w:rPr>
                  <w:t>name</w:t>
                </w:r>
              </w:p>
            </w:tc>
            <w:tc>
              <w:tcPr>
                <w:tcW w:w="1870" w:type="dxa"/>
                <w:shd w:val="clear" w:color="auto" w:fill="44546A"/>
              </w:tcPr>
              <w:p w14:paraId="248A13B1" w14:textId="00080317" w:rsidR="00AF5E28" w:rsidRPr="008C7A3C" w:rsidRDefault="008D751E" w:rsidP="008C7A3C">
                <w:pPr>
                  <w:spacing w:after="160"/>
                  <w:rPr>
                    <w:color w:val="FFFFFF"/>
                  </w:rPr>
                </w:pPr>
                <w:r w:rsidRPr="008C7A3C">
                  <w:rPr>
                    <w:color w:val="FFFFFF"/>
                  </w:rPr>
                  <w:t>Adresses</w:t>
                </w:r>
              </w:p>
            </w:tc>
            <w:tc>
              <w:tcPr>
                <w:tcW w:w="1870" w:type="dxa"/>
                <w:shd w:val="clear" w:color="auto" w:fill="44546A"/>
              </w:tcPr>
              <w:p w14:paraId="60222F29" w14:textId="0D60B535" w:rsidR="00AF5E28" w:rsidRPr="008C7A3C" w:rsidRDefault="00AF5E28" w:rsidP="008C7A3C">
                <w:pPr>
                  <w:spacing w:after="160"/>
                  <w:rPr>
                    <w:color w:val="FFFFFF"/>
                  </w:rPr>
                </w:pPr>
                <w:r w:rsidRPr="008C7A3C">
                  <w:rPr>
                    <w:color w:val="FFFFFF"/>
                  </w:rPr>
                  <w:t>Net</w:t>
                </w:r>
                <w:r w:rsidR="008D751E" w:rsidRPr="008C7A3C">
                  <w:rPr>
                    <w:color w:val="FFFFFF"/>
                  </w:rPr>
                  <w:t>w</w:t>
                </w:r>
                <w:r w:rsidR="00253409">
                  <w:rPr>
                    <w:color w:val="FFFFFF"/>
                  </w:rPr>
                  <w:t>o</w:t>
                </w:r>
                <w:r w:rsidR="008D751E" w:rsidRPr="008C7A3C">
                  <w:rPr>
                    <w:color w:val="FFFFFF"/>
                  </w:rPr>
                  <w:t>rkadres</w:t>
                </w:r>
              </w:p>
            </w:tc>
            <w:tc>
              <w:tcPr>
                <w:tcW w:w="1870" w:type="dxa"/>
                <w:shd w:val="clear" w:color="auto" w:fill="44546A"/>
              </w:tcPr>
              <w:p w14:paraId="1A782B23" w14:textId="2E7ECF52" w:rsidR="00AF5E28" w:rsidRPr="008C7A3C" w:rsidRDefault="00AF5E28" w:rsidP="008C7A3C">
                <w:pPr>
                  <w:spacing w:after="160"/>
                  <w:rPr>
                    <w:color w:val="FFFFFF"/>
                  </w:rPr>
                </w:pPr>
                <w:r w:rsidRPr="008C7A3C">
                  <w:rPr>
                    <w:color w:val="FFFFFF"/>
                  </w:rPr>
                  <w:t>Prefix</w:t>
                </w:r>
              </w:p>
            </w:tc>
            <w:tc>
              <w:tcPr>
                <w:tcW w:w="1870" w:type="dxa"/>
                <w:shd w:val="clear" w:color="auto" w:fill="44546A"/>
              </w:tcPr>
              <w:p w14:paraId="0F1B9F21" w14:textId="1C1FEDAD" w:rsidR="00AF5E28" w:rsidRPr="008C7A3C" w:rsidRDefault="00AF5E28" w:rsidP="008C7A3C">
                <w:pPr>
                  <w:spacing w:after="160"/>
                  <w:rPr>
                    <w:color w:val="FFFFFF"/>
                  </w:rPr>
                </w:pPr>
                <w:r w:rsidRPr="008C7A3C">
                  <w:rPr>
                    <w:color w:val="FFFFFF"/>
                  </w:rPr>
                  <w:t>V</w:t>
                </w:r>
                <w:r w:rsidR="003426E4" w:rsidRPr="008C7A3C">
                  <w:rPr>
                    <w:color w:val="FFFFFF"/>
                  </w:rPr>
                  <w:t>LAN</w:t>
                </w:r>
              </w:p>
            </w:tc>
          </w:tr>
          <w:tr w:rsidR="00AF5E28" w14:paraId="1A7D7988" w14:textId="77777777" w:rsidTr="009B7FF8">
            <w:tc>
              <w:tcPr>
                <w:tcW w:w="1870" w:type="dxa"/>
                <w:shd w:val="clear" w:color="auto" w:fill="44546A"/>
              </w:tcPr>
              <w:p w14:paraId="7462A902" w14:textId="64688EDC" w:rsidR="00AF5E28" w:rsidRPr="008C7A3C" w:rsidRDefault="006420B0" w:rsidP="008C7A3C">
                <w:pPr>
                  <w:spacing w:after="160"/>
                  <w:rPr>
                    <w:color w:val="FFFFFF"/>
                  </w:rPr>
                </w:pPr>
                <w:r w:rsidRPr="008C7A3C">
                  <w:rPr>
                    <w:color w:val="FFFFFF"/>
                  </w:rPr>
                  <w:t>DMZ</w:t>
                </w:r>
              </w:p>
            </w:tc>
            <w:tc>
              <w:tcPr>
                <w:tcW w:w="1870" w:type="dxa"/>
              </w:tcPr>
              <w:p w14:paraId="07FA9F47" w14:textId="3D0484B1" w:rsidR="00AF5E28" w:rsidRDefault="00460E79" w:rsidP="009B7FF8">
                <w:pPr>
                  <w:widowControl w:val="0"/>
                  <w:spacing w:after="160"/>
                </w:pPr>
                <w:r>
                  <w:t>30</w:t>
                </w:r>
              </w:p>
            </w:tc>
            <w:tc>
              <w:tcPr>
                <w:tcW w:w="1870" w:type="dxa"/>
              </w:tcPr>
              <w:p w14:paraId="34BD097C" w14:textId="3E478844" w:rsidR="00AF5E28" w:rsidRDefault="008C6489" w:rsidP="009B7FF8">
                <w:pPr>
                  <w:widowControl w:val="0"/>
                  <w:spacing w:after="160"/>
                </w:pPr>
                <w:r>
                  <w:t>192.168.[</w:t>
                </w:r>
                <w:r w:rsidR="00060345">
                  <w:t>1,3,</w:t>
                </w:r>
                <w:r w:rsidR="00D73555">
                  <w:t>5].0</w:t>
                </w:r>
              </w:p>
            </w:tc>
            <w:tc>
              <w:tcPr>
                <w:tcW w:w="1870" w:type="dxa"/>
              </w:tcPr>
              <w:p w14:paraId="5321B7B5" w14:textId="431E6464" w:rsidR="00AF5E28" w:rsidRDefault="00D73555" w:rsidP="009B7FF8">
                <w:pPr>
                  <w:widowControl w:val="0"/>
                  <w:spacing w:after="160"/>
                </w:pPr>
                <w:r>
                  <w:t>/27</w:t>
                </w:r>
              </w:p>
            </w:tc>
            <w:tc>
              <w:tcPr>
                <w:tcW w:w="1870" w:type="dxa"/>
              </w:tcPr>
              <w:p w14:paraId="4F91768A" w14:textId="0C3A8DA6" w:rsidR="00AF5E28" w:rsidRDefault="00FE32A6" w:rsidP="009B7FF8">
                <w:pPr>
                  <w:widowControl w:val="0"/>
                  <w:spacing w:after="160"/>
                </w:pPr>
                <w:r>
                  <w:t>10</w:t>
                </w:r>
              </w:p>
            </w:tc>
          </w:tr>
          <w:tr w:rsidR="00AF5E28" w14:paraId="077135E1" w14:textId="77777777" w:rsidTr="009B7FF8">
            <w:tc>
              <w:tcPr>
                <w:tcW w:w="1870" w:type="dxa"/>
                <w:shd w:val="clear" w:color="auto" w:fill="44546A"/>
              </w:tcPr>
              <w:p w14:paraId="5AAC1160" w14:textId="4AC1777B" w:rsidR="00AF5E28" w:rsidRPr="008C7A3C" w:rsidRDefault="006420B0" w:rsidP="008C7A3C">
                <w:pPr>
                  <w:spacing w:after="160"/>
                  <w:rPr>
                    <w:color w:val="FFFFFF"/>
                  </w:rPr>
                </w:pPr>
                <w:r w:rsidRPr="008C7A3C">
                  <w:rPr>
                    <w:color w:val="FFFFFF"/>
                  </w:rPr>
                  <w:t>Servers</w:t>
                </w:r>
              </w:p>
            </w:tc>
            <w:tc>
              <w:tcPr>
                <w:tcW w:w="1870" w:type="dxa"/>
              </w:tcPr>
              <w:p w14:paraId="162367D8" w14:textId="49E7A8D4" w:rsidR="00AF5E28" w:rsidRDefault="008C5A3F" w:rsidP="009B7FF8">
                <w:pPr>
                  <w:widowControl w:val="0"/>
                  <w:spacing w:after="160"/>
                </w:pPr>
                <w:r>
                  <w:t>12</w:t>
                </w:r>
                <w:r w:rsidR="00117AB1">
                  <w:t>6</w:t>
                </w:r>
              </w:p>
            </w:tc>
            <w:tc>
              <w:tcPr>
                <w:tcW w:w="1870" w:type="dxa"/>
              </w:tcPr>
              <w:p w14:paraId="67538662" w14:textId="380720B0" w:rsidR="00AF5E28" w:rsidRDefault="00A93578" w:rsidP="009B7FF8">
                <w:pPr>
                  <w:widowControl w:val="0"/>
                  <w:spacing w:after="160"/>
                </w:pPr>
                <w:r>
                  <w:t>192.168</w:t>
                </w:r>
                <w:r w:rsidR="005C3926">
                  <w:t>.[2,4,</w:t>
                </w:r>
                <w:r w:rsidR="00A410A2">
                  <w:t>6].0</w:t>
                </w:r>
              </w:p>
            </w:tc>
            <w:tc>
              <w:tcPr>
                <w:tcW w:w="1870" w:type="dxa"/>
              </w:tcPr>
              <w:p w14:paraId="0A57514B" w14:textId="6E43A7D4" w:rsidR="00AF5E28" w:rsidRDefault="005B1A3E" w:rsidP="009B7FF8">
                <w:pPr>
                  <w:widowControl w:val="0"/>
                  <w:spacing w:after="160"/>
                </w:pPr>
                <w:r>
                  <w:t>/</w:t>
                </w:r>
                <w:r w:rsidR="00A410A2">
                  <w:t>25</w:t>
                </w:r>
              </w:p>
            </w:tc>
            <w:tc>
              <w:tcPr>
                <w:tcW w:w="1870" w:type="dxa"/>
              </w:tcPr>
              <w:p w14:paraId="52D66F1B" w14:textId="10A3FE21" w:rsidR="00AF5E28" w:rsidRDefault="00FE32A6" w:rsidP="009B7FF8">
                <w:pPr>
                  <w:widowControl w:val="0"/>
                  <w:spacing w:after="160"/>
                </w:pPr>
                <w:r>
                  <w:t>20</w:t>
                </w:r>
              </w:p>
            </w:tc>
          </w:tr>
          <w:tr w:rsidR="00AF5E28" w14:paraId="502C6A7B" w14:textId="77777777" w:rsidTr="009B7FF8">
            <w:tc>
              <w:tcPr>
                <w:tcW w:w="1870" w:type="dxa"/>
                <w:shd w:val="clear" w:color="auto" w:fill="44546A"/>
              </w:tcPr>
              <w:p w14:paraId="1D2CAEC4" w14:textId="69BC647F" w:rsidR="00AF5E28" w:rsidRPr="008C7A3C" w:rsidRDefault="006420B0" w:rsidP="008C7A3C">
                <w:pPr>
                  <w:spacing w:after="160"/>
                  <w:rPr>
                    <w:color w:val="FFFFFF"/>
                  </w:rPr>
                </w:pPr>
                <w:r w:rsidRPr="008C7A3C">
                  <w:rPr>
                    <w:color w:val="FFFFFF"/>
                  </w:rPr>
                  <w:t>Users</w:t>
                </w:r>
              </w:p>
            </w:tc>
            <w:tc>
              <w:tcPr>
                <w:tcW w:w="1870" w:type="dxa"/>
              </w:tcPr>
              <w:p w14:paraId="56394741" w14:textId="0A3CB82A" w:rsidR="00AF5E28" w:rsidRDefault="00C75A41" w:rsidP="009B7FF8">
                <w:pPr>
                  <w:widowControl w:val="0"/>
                  <w:spacing w:after="160"/>
                </w:pPr>
                <w:r>
                  <w:t>n/a</w:t>
                </w:r>
              </w:p>
            </w:tc>
            <w:tc>
              <w:tcPr>
                <w:tcW w:w="1870" w:type="dxa"/>
              </w:tcPr>
              <w:p w14:paraId="6E6F6F56" w14:textId="0A20B0E1" w:rsidR="00AF5E28" w:rsidRDefault="00C75A41" w:rsidP="009B7FF8">
                <w:pPr>
                  <w:widowControl w:val="0"/>
                  <w:spacing w:after="160"/>
                </w:pPr>
                <w:r>
                  <w:t>n/a</w:t>
                </w:r>
              </w:p>
            </w:tc>
            <w:tc>
              <w:tcPr>
                <w:tcW w:w="1870" w:type="dxa"/>
              </w:tcPr>
              <w:p w14:paraId="440F3792" w14:textId="6ACFC98C" w:rsidR="00AF5E28" w:rsidRDefault="00A82790" w:rsidP="009B7FF8">
                <w:pPr>
                  <w:widowControl w:val="0"/>
                  <w:spacing w:after="160"/>
                </w:pPr>
                <w:r>
                  <w:t>n/a</w:t>
                </w:r>
              </w:p>
            </w:tc>
            <w:tc>
              <w:tcPr>
                <w:tcW w:w="1870" w:type="dxa"/>
              </w:tcPr>
              <w:p w14:paraId="16D3A34C" w14:textId="32E3D633" w:rsidR="00AF5E28" w:rsidRDefault="00FE32A6" w:rsidP="009B7FF8">
                <w:pPr>
                  <w:widowControl w:val="0"/>
                  <w:spacing w:after="160"/>
                </w:pPr>
                <w:r>
                  <w:t>30</w:t>
                </w:r>
              </w:p>
            </w:tc>
          </w:tr>
          <w:tr w:rsidR="00AF5E28" w14:paraId="3F056CD3" w14:textId="77777777" w:rsidTr="009B7FF8">
            <w:tc>
              <w:tcPr>
                <w:tcW w:w="1870" w:type="dxa"/>
                <w:shd w:val="clear" w:color="auto" w:fill="44546A"/>
              </w:tcPr>
              <w:p w14:paraId="52FDE2A6" w14:textId="5B17DA92" w:rsidR="00AF5E28" w:rsidRPr="008C7A3C" w:rsidRDefault="006420B0" w:rsidP="008C7A3C">
                <w:pPr>
                  <w:spacing w:after="160"/>
                  <w:rPr>
                    <w:color w:val="FFFFFF"/>
                  </w:rPr>
                </w:pPr>
                <w:r w:rsidRPr="008C7A3C">
                  <w:rPr>
                    <w:color w:val="FFFFFF"/>
                  </w:rPr>
                  <w:t>Admin</w:t>
                </w:r>
              </w:p>
            </w:tc>
            <w:tc>
              <w:tcPr>
                <w:tcW w:w="1870" w:type="dxa"/>
              </w:tcPr>
              <w:p w14:paraId="70ECDEB5" w14:textId="3700C3FA" w:rsidR="00AF5E28" w:rsidRDefault="00C75A41" w:rsidP="009B7FF8">
                <w:pPr>
                  <w:widowControl w:val="0"/>
                  <w:spacing w:after="160"/>
                </w:pPr>
                <w:r>
                  <w:t>n/a</w:t>
                </w:r>
              </w:p>
            </w:tc>
            <w:tc>
              <w:tcPr>
                <w:tcW w:w="1870" w:type="dxa"/>
              </w:tcPr>
              <w:p w14:paraId="4A28AEE1" w14:textId="6E500005" w:rsidR="00AF5E28" w:rsidRDefault="00C75A41" w:rsidP="009B7FF8">
                <w:pPr>
                  <w:widowControl w:val="0"/>
                  <w:spacing w:after="160"/>
                </w:pPr>
                <w:r>
                  <w:t>n/a</w:t>
                </w:r>
              </w:p>
            </w:tc>
            <w:tc>
              <w:tcPr>
                <w:tcW w:w="1870" w:type="dxa"/>
              </w:tcPr>
              <w:p w14:paraId="15C9C196" w14:textId="3A8B71B0" w:rsidR="00AF5E28" w:rsidRDefault="00A82790" w:rsidP="009B7FF8">
                <w:pPr>
                  <w:widowControl w:val="0"/>
                  <w:spacing w:after="160"/>
                </w:pPr>
                <w:r>
                  <w:t>n/a</w:t>
                </w:r>
              </w:p>
            </w:tc>
            <w:tc>
              <w:tcPr>
                <w:tcW w:w="1870" w:type="dxa"/>
              </w:tcPr>
              <w:p w14:paraId="781454C8" w14:textId="2CA7FDC7" w:rsidR="00AF5E28" w:rsidRDefault="008F3426" w:rsidP="009B7FF8">
                <w:pPr>
                  <w:widowControl w:val="0"/>
                  <w:spacing w:after="160"/>
                </w:pPr>
                <w:r>
                  <w:t>40</w:t>
                </w:r>
              </w:p>
            </w:tc>
          </w:tr>
          <w:tr w:rsidR="00AF5E28" w14:paraId="5C289BA8" w14:textId="77777777" w:rsidTr="009B7FF8">
            <w:tc>
              <w:tcPr>
                <w:tcW w:w="1870" w:type="dxa"/>
                <w:shd w:val="clear" w:color="auto" w:fill="44546A"/>
              </w:tcPr>
              <w:p w14:paraId="4E2CB158" w14:textId="658D2B7D" w:rsidR="00AF5E28" w:rsidRPr="008C7A3C" w:rsidRDefault="006420B0" w:rsidP="008C7A3C">
                <w:pPr>
                  <w:spacing w:after="160"/>
                  <w:rPr>
                    <w:color w:val="FFFFFF"/>
                  </w:rPr>
                </w:pPr>
                <w:r w:rsidRPr="008C7A3C">
                  <w:rPr>
                    <w:color w:val="FFFFFF"/>
                  </w:rPr>
                  <w:t>FR</w:t>
                </w:r>
              </w:p>
            </w:tc>
            <w:tc>
              <w:tcPr>
                <w:tcW w:w="1870" w:type="dxa"/>
              </w:tcPr>
              <w:p w14:paraId="239C5CE1" w14:textId="003B04BA" w:rsidR="00AF5E28" w:rsidRDefault="004A3888" w:rsidP="009B7FF8">
                <w:pPr>
                  <w:widowControl w:val="0"/>
                  <w:spacing w:after="160"/>
                </w:pPr>
                <w:r>
                  <w:t>6</w:t>
                </w:r>
              </w:p>
            </w:tc>
            <w:tc>
              <w:tcPr>
                <w:tcW w:w="1870" w:type="dxa"/>
              </w:tcPr>
              <w:p w14:paraId="40A3EA65" w14:textId="68B6076F" w:rsidR="00AF5E28" w:rsidRDefault="006F2693" w:rsidP="009B7FF8">
                <w:pPr>
                  <w:widowControl w:val="0"/>
                  <w:spacing w:after="160"/>
                </w:pPr>
                <w:r>
                  <w:t>192.168.[7,8,9].0</w:t>
                </w:r>
              </w:p>
            </w:tc>
            <w:tc>
              <w:tcPr>
                <w:tcW w:w="1870" w:type="dxa"/>
              </w:tcPr>
              <w:p w14:paraId="6B64098B" w14:textId="348A668E" w:rsidR="00AF5E28" w:rsidRDefault="005B1A3E" w:rsidP="009B7FF8">
                <w:pPr>
                  <w:widowControl w:val="0"/>
                  <w:spacing w:after="160"/>
                </w:pPr>
                <w:r>
                  <w:t>/</w:t>
                </w:r>
                <w:r w:rsidR="0076594D">
                  <w:t>2</w:t>
                </w:r>
                <w:r w:rsidR="00640E6B">
                  <w:t>9</w:t>
                </w:r>
              </w:p>
            </w:tc>
            <w:tc>
              <w:tcPr>
                <w:tcW w:w="1870" w:type="dxa"/>
              </w:tcPr>
              <w:p w14:paraId="77CF0610" w14:textId="7E1C7C8F" w:rsidR="00AF5E28" w:rsidRDefault="00B62701" w:rsidP="009B7FF8">
                <w:pPr>
                  <w:widowControl w:val="0"/>
                  <w:spacing w:after="160"/>
                </w:pPr>
                <w:r>
                  <w:t>50</w:t>
                </w:r>
              </w:p>
            </w:tc>
          </w:tr>
          <w:tr w:rsidR="00B62701" w14:paraId="1142B2F3" w14:textId="77777777" w:rsidTr="009B7FF8">
            <w:tc>
              <w:tcPr>
                <w:tcW w:w="1870" w:type="dxa"/>
                <w:shd w:val="clear" w:color="auto" w:fill="44546A"/>
              </w:tcPr>
              <w:p w14:paraId="414E3591" w14:textId="7324AF1E" w:rsidR="00B62701" w:rsidRPr="008C7A3C" w:rsidRDefault="006420B0" w:rsidP="008C7A3C">
                <w:pPr>
                  <w:spacing w:after="160"/>
                  <w:rPr>
                    <w:color w:val="FFFFFF"/>
                  </w:rPr>
                </w:pPr>
                <w:r w:rsidRPr="008C7A3C">
                  <w:rPr>
                    <w:color w:val="FFFFFF"/>
                  </w:rPr>
                  <w:t>Api</w:t>
                </w:r>
              </w:p>
            </w:tc>
            <w:tc>
              <w:tcPr>
                <w:tcW w:w="1870" w:type="dxa"/>
              </w:tcPr>
              <w:p w14:paraId="7069C973" w14:textId="537BE943" w:rsidR="00B62701" w:rsidRDefault="006B0F7A" w:rsidP="009B7FF8">
                <w:pPr>
                  <w:widowControl w:val="0"/>
                  <w:spacing w:after="160"/>
                </w:pPr>
                <w:r>
                  <w:t>1</w:t>
                </w:r>
              </w:p>
            </w:tc>
            <w:tc>
              <w:tcPr>
                <w:tcW w:w="1870" w:type="dxa"/>
              </w:tcPr>
              <w:p w14:paraId="25622F73" w14:textId="326C5F8E" w:rsidR="00B62701" w:rsidRDefault="006B0F7A" w:rsidP="009B7FF8">
                <w:pPr>
                  <w:widowControl w:val="0"/>
                  <w:spacing w:after="160"/>
                </w:pPr>
                <w:r>
                  <w:t>192.168</w:t>
                </w:r>
                <w:r w:rsidR="008E50C8">
                  <w:t>.2.3</w:t>
                </w:r>
              </w:p>
            </w:tc>
            <w:tc>
              <w:tcPr>
                <w:tcW w:w="1870" w:type="dxa"/>
              </w:tcPr>
              <w:p w14:paraId="42C30D31" w14:textId="55235629" w:rsidR="00B62701" w:rsidRDefault="008E50C8" w:rsidP="009B7FF8">
                <w:pPr>
                  <w:widowControl w:val="0"/>
                  <w:spacing w:after="160"/>
                </w:pPr>
                <w:r>
                  <w:t>/25</w:t>
                </w:r>
              </w:p>
            </w:tc>
            <w:tc>
              <w:tcPr>
                <w:tcW w:w="1870" w:type="dxa"/>
              </w:tcPr>
              <w:p w14:paraId="4FDDF667" w14:textId="5FCC20A3" w:rsidR="00B62701" w:rsidRDefault="00B62701" w:rsidP="009B7FF8">
                <w:pPr>
                  <w:widowControl w:val="0"/>
                  <w:spacing w:after="160"/>
                </w:pPr>
                <w:r>
                  <w:t>60</w:t>
                </w:r>
              </w:p>
            </w:tc>
          </w:tr>
        </w:tbl>
        <w:p w14:paraId="3238EFC8" w14:textId="77777777" w:rsidR="00253409" w:rsidRPr="00CA2433" w:rsidRDefault="00253409" w:rsidP="00CA2433"/>
        <w:p w14:paraId="21668962" w14:textId="71E4B861" w:rsidR="00993D3E" w:rsidRDefault="006D4D3E" w:rsidP="00003C96">
          <w:pPr>
            <w:pStyle w:val="Heading2"/>
          </w:pPr>
          <w:bookmarkStart w:id="20" w:name="_Toc72929423"/>
          <w:bookmarkStart w:id="21" w:name="_Toc72929599"/>
          <w:bookmarkStart w:id="22" w:name="_Toc73438578"/>
          <w:r>
            <w:t>Naming</w:t>
          </w:r>
          <w:r w:rsidR="004869EA">
            <w:t xml:space="preserve"> </w:t>
          </w:r>
          <w:r>
            <w:t>conventions</w:t>
          </w:r>
          <w:bookmarkEnd w:id="20"/>
          <w:bookmarkEnd w:id="21"/>
          <w:bookmarkEnd w:id="22"/>
        </w:p>
        <w:p w14:paraId="25FF11E9" w14:textId="2E9156F3" w:rsidR="0081101E" w:rsidRDefault="00332F39" w:rsidP="00FB194C">
          <w:pPr>
            <w:rPr>
              <w:lang w:val="en-US"/>
            </w:rPr>
          </w:pPr>
          <w:r w:rsidRPr="00481C16">
            <w:rPr>
              <w:lang w:val="en-US"/>
            </w:rPr>
            <w:t xml:space="preserve">To </w:t>
          </w:r>
          <w:r w:rsidR="007D58D0" w:rsidRPr="00481C16">
            <w:rPr>
              <w:lang w:val="en-US"/>
            </w:rPr>
            <w:t>keep server naming convenient</w:t>
          </w:r>
          <w:r w:rsidR="00B41538" w:rsidRPr="00481C16">
            <w:rPr>
              <w:lang w:val="en-US"/>
            </w:rPr>
            <w:t>,</w:t>
          </w:r>
          <w:r w:rsidR="007D58D0" w:rsidRPr="00481C16">
            <w:rPr>
              <w:lang w:val="en-US"/>
            </w:rPr>
            <w:t xml:space="preserve"> all servers will be named according to the nam</w:t>
          </w:r>
          <w:r w:rsidR="001C61D9" w:rsidRPr="00481C16">
            <w:rPr>
              <w:lang w:val="en-US"/>
            </w:rPr>
            <w:t>ing convention</w:t>
          </w:r>
          <w:r w:rsidR="00A65847" w:rsidRPr="00481C16">
            <w:rPr>
              <w:lang w:val="en-US"/>
            </w:rPr>
            <w:t>.</w:t>
          </w:r>
          <w:r w:rsidR="00CA3BF8" w:rsidRPr="00481C16">
            <w:rPr>
              <w:lang w:val="en-US"/>
            </w:rPr>
            <w:t xml:space="preserve"> The naming convention </w:t>
          </w:r>
          <w:r w:rsidR="00036E95" w:rsidRPr="00481C16">
            <w:rPr>
              <w:lang w:val="en-US"/>
            </w:rPr>
            <w:t xml:space="preserve">sequence </w:t>
          </w:r>
          <w:r w:rsidR="002B03C5" w:rsidRPr="00481C16">
            <w:rPr>
              <w:lang w:val="en-US"/>
            </w:rPr>
            <w:t xml:space="preserve">will look like this: </w:t>
          </w:r>
        </w:p>
        <w:p w14:paraId="5CE2DEA7" w14:textId="7EF51762" w:rsidR="00CA0687" w:rsidRPr="00EC7418" w:rsidRDefault="00CA0687" w:rsidP="00CA0687">
          <w:pPr>
            <w:pStyle w:val="Caption"/>
            <w:keepNext/>
            <w:rPr>
              <w:lang w:val="en-US"/>
            </w:rPr>
          </w:pPr>
          <w:r w:rsidRPr="00EC7418">
            <w:rPr>
              <w:lang w:val="en-US"/>
            </w:rPr>
            <w:t xml:space="preserve">Table </w:t>
          </w:r>
          <w:r w:rsidR="00294F2F">
            <w:fldChar w:fldCharType="begin"/>
          </w:r>
          <w:r w:rsidR="00294F2F" w:rsidRPr="00EC7418">
            <w:rPr>
              <w:lang w:val="en-US"/>
            </w:rPr>
            <w:instrText xml:space="preserve"> STYLEREF 1 \s </w:instrText>
          </w:r>
          <w:r w:rsidR="00294F2F">
            <w:fldChar w:fldCharType="separate"/>
          </w:r>
          <w:r w:rsidR="00294F2F" w:rsidRPr="00EC7418">
            <w:rPr>
              <w:lang w:val="en-US"/>
            </w:rPr>
            <w:t>3</w:t>
          </w:r>
          <w:r w:rsidR="00294F2F">
            <w:fldChar w:fldCharType="end"/>
          </w:r>
          <w:r w:rsidR="00F5668E" w:rsidRPr="00EC7418">
            <w:rPr>
              <w:lang w:val="en-US"/>
            </w:rPr>
            <w:noBreakHyphen/>
          </w:r>
          <w:r w:rsidR="00F272B2" w:rsidRPr="00EC7418">
            <w:rPr>
              <w:lang w:val="en-US"/>
            </w:rPr>
            <w:t>2</w:t>
          </w:r>
          <w:r w:rsidRPr="00EC7418">
            <w:rPr>
              <w:lang w:val="en-US"/>
            </w:rPr>
            <w:t>: Naming conventions</w:t>
          </w:r>
        </w:p>
        <w:tbl>
          <w:tblPr>
            <w:tblStyle w:val="TableGrid"/>
            <w:tblW w:w="0" w:type="auto"/>
            <w:tblLook w:val="04A0" w:firstRow="1" w:lastRow="0" w:firstColumn="1" w:lastColumn="0" w:noHBand="0" w:noVBand="1"/>
          </w:tblPr>
          <w:tblGrid>
            <w:gridCol w:w="4656"/>
            <w:gridCol w:w="4694"/>
          </w:tblGrid>
          <w:tr w:rsidR="00766AAF" w14:paraId="13E81A4F" w14:textId="77777777" w:rsidTr="009B7FF8">
            <w:tc>
              <w:tcPr>
                <w:tcW w:w="9350" w:type="dxa"/>
                <w:gridSpan w:val="2"/>
                <w:shd w:val="clear" w:color="auto" w:fill="44546A"/>
              </w:tcPr>
              <w:p w14:paraId="11AF7A00" w14:textId="3C75BCAF" w:rsidR="00766AAF" w:rsidRPr="008C7A3C" w:rsidRDefault="008C7A3C" w:rsidP="00BB665B">
                <w:pPr>
                  <w:spacing w:after="160"/>
                  <w:jc w:val="center"/>
                  <w:rPr>
                    <w:color w:val="FFFFFF"/>
                  </w:rPr>
                </w:pPr>
                <w:r w:rsidRPr="008C7A3C">
                  <w:rPr>
                    <w:color w:val="FFFFFF"/>
                  </w:rPr>
                  <w:t>Lamb Weston</w:t>
                </w:r>
              </w:p>
            </w:tc>
          </w:tr>
          <w:tr w:rsidR="00766AAF" w14:paraId="4E69BF5A" w14:textId="77777777" w:rsidTr="009B7FF8">
            <w:tc>
              <w:tcPr>
                <w:tcW w:w="4656" w:type="dxa"/>
                <w:shd w:val="clear" w:color="auto" w:fill="44546A"/>
              </w:tcPr>
              <w:p w14:paraId="4A46070A" w14:textId="28931D17" w:rsidR="00766AAF" w:rsidRPr="008C7A3C" w:rsidRDefault="00766AAF" w:rsidP="008C7A3C">
                <w:pPr>
                  <w:spacing w:after="160"/>
                  <w:rPr>
                    <w:color w:val="FFFFFF"/>
                  </w:rPr>
                </w:pPr>
                <w:r w:rsidRPr="008C7A3C">
                  <w:rPr>
                    <w:color w:val="FFFFFF"/>
                  </w:rPr>
                  <w:t>Function</w:t>
                </w:r>
              </w:p>
            </w:tc>
            <w:tc>
              <w:tcPr>
                <w:tcW w:w="4694" w:type="dxa"/>
                <w:shd w:val="clear" w:color="auto" w:fill="44546A"/>
              </w:tcPr>
              <w:p w14:paraId="7B88E944" w14:textId="7A177A52" w:rsidR="00766AAF" w:rsidRPr="008C7A3C" w:rsidRDefault="00E7118D" w:rsidP="008C7A3C">
                <w:pPr>
                  <w:spacing w:after="160"/>
                  <w:rPr>
                    <w:color w:val="FFFFFF"/>
                  </w:rPr>
                </w:pPr>
                <w:r w:rsidRPr="008C7A3C">
                  <w:rPr>
                    <w:color w:val="FFFFFF"/>
                  </w:rPr>
                  <w:t>N</w:t>
                </w:r>
                <w:r w:rsidR="00766AAF" w:rsidRPr="008C7A3C">
                  <w:rPr>
                    <w:color w:val="FFFFFF"/>
                  </w:rPr>
                  <w:t>a</w:t>
                </w:r>
                <w:r w:rsidRPr="008C7A3C">
                  <w:rPr>
                    <w:color w:val="FFFFFF"/>
                  </w:rPr>
                  <w:t>me</w:t>
                </w:r>
              </w:p>
            </w:tc>
          </w:tr>
          <w:tr w:rsidR="00766AAF" w14:paraId="37662FE2" w14:textId="77777777" w:rsidTr="009B7FF8">
            <w:tc>
              <w:tcPr>
                <w:tcW w:w="4656" w:type="dxa"/>
              </w:tcPr>
              <w:p w14:paraId="49DEBE08" w14:textId="2354AF12" w:rsidR="00766AAF" w:rsidRPr="008C7A3C" w:rsidRDefault="00766AAF" w:rsidP="008C7A3C">
                <w:pPr>
                  <w:widowControl w:val="0"/>
                  <w:spacing w:after="160"/>
                </w:pPr>
                <w:r w:rsidRPr="008C7A3C">
                  <w:t>Blockchain</w:t>
                </w:r>
                <w:r w:rsidR="00E7118D" w:rsidRPr="008C7A3C">
                  <w:t xml:space="preserve"> server</w:t>
                </w:r>
              </w:p>
            </w:tc>
            <w:tc>
              <w:tcPr>
                <w:tcW w:w="4694" w:type="dxa"/>
              </w:tcPr>
              <w:p w14:paraId="012D06B0" w14:textId="0C336321" w:rsidR="00766AAF" w:rsidRPr="008C7A3C" w:rsidRDefault="00766AAF" w:rsidP="008C7A3C">
                <w:pPr>
                  <w:widowControl w:val="0"/>
                  <w:spacing w:after="160"/>
                </w:pPr>
                <w:r w:rsidRPr="008C7A3C">
                  <w:t>Mercury</w:t>
                </w:r>
              </w:p>
            </w:tc>
          </w:tr>
          <w:tr w:rsidR="00766AAF" w14:paraId="2E9BCF70" w14:textId="77777777" w:rsidTr="009B7FF8">
            <w:tc>
              <w:tcPr>
                <w:tcW w:w="4656" w:type="dxa"/>
              </w:tcPr>
              <w:p w14:paraId="6647AF71" w14:textId="00881B58" w:rsidR="00766AAF" w:rsidRPr="008C7A3C" w:rsidRDefault="007A08F7" w:rsidP="008C7A3C">
                <w:pPr>
                  <w:widowControl w:val="0"/>
                  <w:spacing w:after="160"/>
                </w:pPr>
                <w:r w:rsidRPr="008C7A3C">
                  <w:t>MSP</w:t>
                </w:r>
                <w:r w:rsidR="005200C5" w:rsidRPr="008C7A3C">
                  <w:t xml:space="preserve"> +</w:t>
                </w:r>
                <w:r w:rsidRPr="008C7A3C">
                  <w:t xml:space="preserve"> orderer</w:t>
                </w:r>
              </w:p>
            </w:tc>
            <w:tc>
              <w:tcPr>
                <w:tcW w:w="4694" w:type="dxa"/>
              </w:tcPr>
              <w:p w14:paraId="67226C26" w14:textId="53095797" w:rsidR="00766AAF" w:rsidRPr="008C7A3C" w:rsidRDefault="006600F6" w:rsidP="008C7A3C">
                <w:pPr>
                  <w:widowControl w:val="0"/>
                  <w:spacing w:after="160"/>
                </w:pPr>
                <w:r w:rsidRPr="008C7A3C">
                  <w:t>V</w:t>
                </w:r>
                <w:r w:rsidR="007A08F7" w:rsidRPr="008C7A3C">
                  <w:t>enus</w:t>
                </w:r>
              </w:p>
            </w:tc>
          </w:tr>
          <w:tr w:rsidR="00766AAF" w14:paraId="13309EEA" w14:textId="77777777" w:rsidTr="009B7FF8">
            <w:tc>
              <w:tcPr>
                <w:tcW w:w="4656" w:type="dxa"/>
              </w:tcPr>
              <w:p w14:paraId="2A71C92A" w14:textId="29E66F87" w:rsidR="00766AAF" w:rsidRPr="008C7A3C" w:rsidRDefault="007A08F7" w:rsidP="008C7A3C">
                <w:pPr>
                  <w:widowControl w:val="0"/>
                  <w:spacing w:after="160"/>
                </w:pPr>
                <w:r w:rsidRPr="008C7A3C">
                  <w:lastRenderedPageBreak/>
                  <w:t>C</w:t>
                </w:r>
                <w:r w:rsidR="00F33CD9" w:rsidRPr="008C7A3C">
                  <w:t>ertificate Authority</w:t>
                </w:r>
              </w:p>
            </w:tc>
            <w:tc>
              <w:tcPr>
                <w:tcW w:w="4694" w:type="dxa"/>
              </w:tcPr>
              <w:p w14:paraId="6A3F230D" w14:textId="455E9CE3" w:rsidR="00766AAF" w:rsidRPr="008C7A3C" w:rsidRDefault="007A08F7" w:rsidP="008C7A3C">
                <w:pPr>
                  <w:widowControl w:val="0"/>
                  <w:spacing w:after="160"/>
                </w:pPr>
                <w:r w:rsidRPr="008C7A3C">
                  <w:t>Jupiter</w:t>
                </w:r>
              </w:p>
            </w:tc>
          </w:tr>
          <w:tr w:rsidR="007A08F7" w14:paraId="3D812703" w14:textId="77777777" w:rsidTr="00CA0687">
            <w:tc>
              <w:tcPr>
                <w:tcW w:w="4656" w:type="dxa"/>
              </w:tcPr>
              <w:p w14:paraId="3DD7BA24" w14:textId="3C65583E" w:rsidR="007A08F7" w:rsidRPr="008C7A3C" w:rsidRDefault="000E7E12" w:rsidP="008C7A3C">
                <w:pPr>
                  <w:widowControl w:val="0"/>
                  <w:spacing w:after="160"/>
                </w:pPr>
                <w:r w:rsidRPr="008C7A3C">
                  <w:t>Couch</w:t>
                </w:r>
                <w:r w:rsidR="00F33CD9" w:rsidRPr="008C7A3C">
                  <w:t>DB (</w:t>
                </w:r>
                <w:r w:rsidR="006600F6" w:rsidRPr="008C7A3C">
                  <w:t>state database</w:t>
                </w:r>
                <w:r w:rsidR="00F33CD9" w:rsidRPr="008C7A3C">
                  <w:t>)</w:t>
                </w:r>
              </w:p>
            </w:tc>
            <w:tc>
              <w:tcPr>
                <w:tcW w:w="4694" w:type="dxa"/>
              </w:tcPr>
              <w:p w14:paraId="180CC8D4" w14:textId="3D608C32" w:rsidR="007A08F7" w:rsidRPr="008C7A3C" w:rsidRDefault="006600F6" w:rsidP="008C7A3C">
                <w:pPr>
                  <w:widowControl w:val="0"/>
                  <w:spacing w:after="160"/>
                </w:pPr>
                <w:r w:rsidRPr="008C7A3C">
                  <w:t>S</w:t>
                </w:r>
                <w:r w:rsidR="00F86E28" w:rsidRPr="008C7A3C">
                  <w:t>aturn</w:t>
                </w:r>
              </w:p>
            </w:tc>
          </w:tr>
          <w:tr w:rsidR="00F86E28" w14:paraId="1CA2E0D6" w14:textId="77777777" w:rsidTr="00CA0687">
            <w:tc>
              <w:tcPr>
                <w:tcW w:w="4656" w:type="dxa"/>
              </w:tcPr>
              <w:p w14:paraId="1C3081B6" w14:textId="21A8E638" w:rsidR="00F86E28" w:rsidRPr="008C7A3C" w:rsidRDefault="00F86E28" w:rsidP="008C7A3C">
                <w:pPr>
                  <w:widowControl w:val="0"/>
                  <w:spacing w:after="160"/>
                </w:pPr>
                <w:r w:rsidRPr="008C7A3C">
                  <w:t xml:space="preserve">Webserver </w:t>
                </w:r>
                <w:r w:rsidR="006600F6" w:rsidRPr="008C7A3C">
                  <w:t>I</w:t>
                </w:r>
                <w:r w:rsidRPr="008C7A3C">
                  <w:t>nterface</w:t>
                </w:r>
              </w:p>
            </w:tc>
            <w:tc>
              <w:tcPr>
                <w:tcW w:w="4694" w:type="dxa"/>
              </w:tcPr>
              <w:p w14:paraId="0BECF5EB" w14:textId="632F1616" w:rsidR="00F86E28" w:rsidRPr="008C7A3C" w:rsidRDefault="006600F6" w:rsidP="008C7A3C">
                <w:pPr>
                  <w:widowControl w:val="0"/>
                  <w:spacing w:after="160"/>
                </w:pPr>
                <w:r w:rsidRPr="008C7A3C">
                  <w:t>H</w:t>
                </w:r>
                <w:r w:rsidR="00F86E28" w:rsidRPr="008C7A3C">
                  <w:t>yperion</w:t>
                </w:r>
              </w:p>
            </w:tc>
          </w:tr>
          <w:tr w:rsidR="00F86E28" w14:paraId="161589BC" w14:textId="77777777" w:rsidTr="00CA0687">
            <w:tc>
              <w:tcPr>
                <w:tcW w:w="4656" w:type="dxa"/>
              </w:tcPr>
              <w:p w14:paraId="27F28E53" w14:textId="538A25DD" w:rsidR="00F86E28" w:rsidRPr="008C7A3C" w:rsidRDefault="00F86E28" w:rsidP="008C7A3C">
                <w:pPr>
                  <w:widowControl w:val="0"/>
                  <w:spacing w:after="160"/>
                </w:pPr>
                <w:r w:rsidRPr="008C7A3C">
                  <w:t>A</w:t>
                </w:r>
                <w:r w:rsidR="006600F6" w:rsidRPr="008C7A3C">
                  <w:t>PI</w:t>
                </w:r>
              </w:p>
            </w:tc>
            <w:tc>
              <w:tcPr>
                <w:tcW w:w="4694" w:type="dxa"/>
              </w:tcPr>
              <w:p w14:paraId="1F4ADD39" w14:textId="11AD218D" w:rsidR="00F86E28" w:rsidRPr="008C7A3C" w:rsidRDefault="00937535" w:rsidP="008C7A3C">
                <w:pPr>
                  <w:widowControl w:val="0"/>
                  <w:spacing w:after="160"/>
                </w:pPr>
                <w:r w:rsidRPr="008C7A3C">
                  <w:t>Telesto</w:t>
                </w:r>
              </w:p>
            </w:tc>
          </w:tr>
          <w:tr w:rsidR="00D770AC" w14:paraId="72CD93D0" w14:textId="77777777" w:rsidTr="00CA0687">
            <w:tc>
              <w:tcPr>
                <w:tcW w:w="4656" w:type="dxa"/>
              </w:tcPr>
              <w:p w14:paraId="5094141A" w14:textId="1B9AAD68" w:rsidR="00D770AC" w:rsidRPr="008C7A3C" w:rsidRDefault="00D770AC" w:rsidP="008C7A3C">
                <w:pPr>
                  <w:widowControl w:val="0"/>
                  <w:spacing w:after="160"/>
                </w:pPr>
                <w:r w:rsidRPr="008C7A3C">
                  <w:t>Admin</w:t>
                </w:r>
              </w:p>
            </w:tc>
            <w:tc>
              <w:tcPr>
                <w:tcW w:w="4694" w:type="dxa"/>
              </w:tcPr>
              <w:p w14:paraId="5BD418F0" w14:textId="2C7EE86C" w:rsidR="00D770AC" w:rsidRPr="008C7A3C" w:rsidRDefault="00A82FA0" w:rsidP="008C7A3C">
                <w:pPr>
                  <w:keepNext/>
                  <w:widowControl w:val="0"/>
                  <w:spacing w:after="160"/>
                </w:pPr>
                <w:r w:rsidRPr="008C7A3C">
                  <w:t>P</w:t>
                </w:r>
                <w:r w:rsidR="00891687" w:rsidRPr="008C7A3C">
                  <w:t>hobos</w:t>
                </w:r>
              </w:p>
            </w:tc>
          </w:tr>
        </w:tbl>
        <w:p w14:paraId="560FEF19" w14:textId="4B9CE9F2" w:rsidR="00D91991" w:rsidRDefault="00D91991" w:rsidP="00CA0687">
          <w:pPr>
            <w:pStyle w:val="Caption"/>
            <w:rPr>
              <w:lang w:val="en-US"/>
            </w:rPr>
          </w:pPr>
        </w:p>
        <w:tbl>
          <w:tblPr>
            <w:tblStyle w:val="TableGrid"/>
            <w:tblW w:w="0" w:type="auto"/>
            <w:tblLook w:val="04A0" w:firstRow="1" w:lastRow="0" w:firstColumn="1" w:lastColumn="0" w:noHBand="0" w:noVBand="1"/>
          </w:tblPr>
          <w:tblGrid>
            <w:gridCol w:w="4675"/>
            <w:gridCol w:w="4675"/>
          </w:tblGrid>
          <w:tr w:rsidR="00D91991" w14:paraId="1D1767D0" w14:textId="77777777" w:rsidTr="009B7FF8">
            <w:tc>
              <w:tcPr>
                <w:tcW w:w="9350" w:type="dxa"/>
                <w:gridSpan w:val="2"/>
                <w:shd w:val="clear" w:color="auto" w:fill="44546A"/>
              </w:tcPr>
              <w:p w14:paraId="5B4910D3" w14:textId="0F4F5A75" w:rsidR="00D91991" w:rsidRPr="008C7A3C" w:rsidRDefault="008C7A3C" w:rsidP="00BB665B">
                <w:pPr>
                  <w:spacing w:after="160"/>
                  <w:jc w:val="center"/>
                  <w:rPr>
                    <w:color w:val="FFFFFF"/>
                  </w:rPr>
                </w:pPr>
                <w:r w:rsidRPr="008C7A3C">
                  <w:rPr>
                    <w:color w:val="FFFFFF"/>
                  </w:rPr>
                  <w:t>Lamb Weston virtual names</w:t>
                </w:r>
              </w:p>
            </w:tc>
          </w:tr>
          <w:tr w:rsidR="00D91991" w14:paraId="22B90AD2" w14:textId="77777777" w:rsidTr="008C7A3C">
            <w:tc>
              <w:tcPr>
                <w:tcW w:w="4675" w:type="dxa"/>
                <w:shd w:val="clear" w:color="auto" w:fill="44546A"/>
              </w:tcPr>
              <w:p w14:paraId="25F66564" w14:textId="7ED296B5" w:rsidR="00D91991" w:rsidRPr="008C7A3C" w:rsidRDefault="00D91991" w:rsidP="008C7A3C">
                <w:pPr>
                  <w:spacing w:after="160"/>
                  <w:rPr>
                    <w:color w:val="FFFFFF"/>
                  </w:rPr>
                </w:pPr>
                <w:r w:rsidRPr="008C7A3C">
                  <w:rPr>
                    <w:color w:val="FFFFFF"/>
                  </w:rPr>
                  <w:t>Function</w:t>
                </w:r>
              </w:p>
            </w:tc>
            <w:tc>
              <w:tcPr>
                <w:tcW w:w="4675" w:type="dxa"/>
                <w:shd w:val="clear" w:color="auto" w:fill="44546A"/>
              </w:tcPr>
              <w:p w14:paraId="789C6419" w14:textId="70AAD588" w:rsidR="00D91991" w:rsidRPr="008C7A3C" w:rsidRDefault="00D91991" w:rsidP="008C7A3C">
                <w:pPr>
                  <w:spacing w:after="160"/>
                  <w:rPr>
                    <w:color w:val="FFFFFF"/>
                  </w:rPr>
                </w:pPr>
                <w:r w:rsidRPr="008C7A3C">
                  <w:rPr>
                    <w:color w:val="FFFFFF"/>
                  </w:rPr>
                  <w:t>Name</w:t>
                </w:r>
              </w:p>
            </w:tc>
          </w:tr>
          <w:tr w:rsidR="00D91991" w14:paraId="53E410E5" w14:textId="77777777" w:rsidTr="00D91991">
            <w:tc>
              <w:tcPr>
                <w:tcW w:w="4675" w:type="dxa"/>
              </w:tcPr>
              <w:p w14:paraId="2FE0D7F5" w14:textId="16713FE3" w:rsidR="00D91991" w:rsidRPr="008C7A3C" w:rsidRDefault="0014375F" w:rsidP="008C7A3C">
                <w:pPr>
                  <w:widowControl w:val="0"/>
                  <w:spacing w:after="160"/>
                </w:pPr>
                <w:r w:rsidRPr="008C7A3C">
                  <w:t>Blockchain</w:t>
                </w:r>
              </w:p>
            </w:tc>
            <w:tc>
              <w:tcPr>
                <w:tcW w:w="4675" w:type="dxa"/>
              </w:tcPr>
              <w:p w14:paraId="5FC99849" w14:textId="49EF379E" w:rsidR="00D91991" w:rsidRPr="008C7A3C" w:rsidRDefault="00FE66FF" w:rsidP="008C7A3C">
                <w:pPr>
                  <w:widowControl w:val="0"/>
                  <w:spacing w:after="160"/>
                </w:pPr>
                <w:r w:rsidRPr="008C7A3C">
                  <w:t>Eris</w:t>
                </w:r>
              </w:p>
            </w:tc>
          </w:tr>
          <w:tr w:rsidR="00D91991" w14:paraId="5D21EECF" w14:textId="77777777" w:rsidTr="00D91991">
            <w:tc>
              <w:tcPr>
                <w:tcW w:w="4675" w:type="dxa"/>
              </w:tcPr>
              <w:p w14:paraId="6F68FC00" w14:textId="3EF0E726" w:rsidR="00D91991" w:rsidRPr="008C7A3C" w:rsidRDefault="0057603D" w:rsidP="008C7A3C">
                <w:pPr>
                  <w:widowControl w:val="0"/>
                  <w:spacing w:after="160"/>
                </w:pPr>
                <w:r w:rsidRPr="008C7A3C">
                  <w:t>MSP</w:t>
                </w:r>
              </w:p>
            </w:tc>
            <w:tc>
              <w:tcPr>
                <w:tcW w:w="4675" w:type="dxa"/>
              </w:tcPr>
              <w:p w14:paraId="299891E6" w14:textId="46DD4C9E" w:rsidR="00D91991" w:rsidRPr="008C7A3C" w:rsidRDefault="0057603D" w:rsidP="008C7A3C">
                <w:pPr>
                  <w:widowControl w:val="0"/>
                  <w:spacing w:after="160"/>
                </w:pPr>
                <w:r w:rsidRPr="008C7A3C">
                  <w:t>Namaka</w:t>
                </w:r>
              </w:p>
            </w:tc>
          </w:tr>
          <w:tr w:rsidR="00D91991" w14:paraId="71D3F178" w14:textId="77777777" w:rsidTr="00D91991">
            <w:tc>
              <w:tcPr>
                <w:tcW w:w="4675" w:type="dxa"/>
              </w:tcPr>
              <w:p w14:paraId="79D35543" w14:textId="0341E476" w:rsidR="00D91991" w:rsidRPr="008C7A3C" w:rsidRDefault="0057603D" w:rsidP="008C7A3C">
                <w:pPr>
                  <w:widowControl w:val="0"/>
                  <w:spacing w:after="160"/>
                </w:pPr>
                <w:r w:rsidRPr="008C7A3C">
                  <w:t>Orderer</w:t>
                </w:r>
              </w:p>
            </w:tc>
            <w:tc>
              <w:tcPr>
                <w:tcW w:w="4675" w:type="dxa"/>
              </w:tcPr>
              <w:p w14:paraId="3B7AD1EB" w14:textId="64CDC58E" w:rsidR="00D91991" w:rsidRPr="008C7A3C" w:rsidRDefault="009874F0" w:rsidP="008C7A3C">
                <w:pPr>
                  <w:widowControl w:val="0"/>
                  <w:spacing w:after="160"/>
                </w:pPr>
                <w:r w:rsidRPr="008C7A3C">
                  <w:t>Styx</w:t>
                </w:r>
              </w:p>
            </w:tc>
          </w:tr>
          <w:tr w:rsidR="00D91991" w14:paraId="0BC02043" w14:textId="77777777" w:rsidTr="00D91991">
            <w:tc>
              <w:tcPr>
                <w:tcW w:w="4675" w:type="dxa"/>
              </w:tcPr>
              <w:p w14:paraId="6AE38546" w14:textId="660EE6E7" w:rsidR="00D91991" w:rsidRPr="008C7A3C" w:rsidRDefault="00AC60AC" w:rsidP="008C7A3C">
                <w:pPr>
                  <w:widowControl w:val="0"/>
                  <w:spacing w:after="160"/>
                </w:pPr>
                <w:r w:rsidRPr="008C7A3C">
                  <w:t>Certificate Authority</w:t>
                </w:r>
              </w:p>
            </w:tc>
            <w:tc>
              <w:tcPr>
                <w:tcW w:w="4675" w:type="dxa"/>
              </w:tcPr>
              <w:p w14:paraId="357CB1DC" w14:textId="3D240FAF" w:rsidR="00D91991" w:rsidRPr="008C7A3C" w:rsidRDefault="00925E4C" w:rsidP="008C7A3C">
                <w:pPr>
                  <w:widowControl w:val="0"/>
                  <w:spacing w:after="160"/>
                </w:pPr>
                <w:r w:rsidRPr="008C7A3C">
                  <w:t>Kerberos</w:t>
                </w:r>
              </w:p>
            </w:tc>
          </w:tr>
          <w:tr w:rsidR="00AC60AC" w14:paraId="26D1B7D3" w14:textId="77777777" w:rsidTr="00D91991">
            <w:tc>
              <w:tcPr>
                <w:tcW w:w="4675" w:type="dxa"/>
              </w:tcPr>
              <w:p w14:paraId="17285EFE" w14:textId="45D1DA5E" w:rsidR="00AC60AC" w:rsidRPr="008C7A3C" w:rsidRDefault="00C253E6" w:rsidP="008C7A3C">
                <w:pPr>
                  <w:widowControl w:val="0"/>
                  <w:spacing w:after="160"/>
                </w:pPr>
                <w:r w:rsidRPr="008C7A3C">
                  <w:t>CouchDB (state database)</w:t>
                </w:r>
              </w:p>
            </w:tc>
            <w:tc>
              <w:tcPr>
                <w:tcW w:w="4675" w:type="dxa"/>
              </w:tcPr>
              <w:p w14:paraId="02D0FEF5" w14:textId="521CE139" w:rsidR="00AC60AC" w:rsidRPr="008C7A3C" w:rsidRDefault="00FF20FE" w:rsidP="008C7A3C">
                <w:pPr>
                  <w:widowControl w:val="0"/>
                  <w:spacing w:after="160"/>
                </w:pPr>
                <w:r w:rsidRPr="008C7A3C">
                  <w:t>Nix</w:t>
                </w:r>
              </w:p>
            </w:tc>
          </w:tr>
          <w:tr w:rsidR="00AC60AC" w14:paraId="255A75F5" w14:textId="77777777" w:rsidTr="00D91991">
            <w:tc>
              <w:tcPr>
                <w:tcW w:w="4675" w:type="dxa"/>
              </w:tcPr>
              <w:p w14:paraId="6A2FF22B" w14:textId="31A5728C" w:rsidR="00AC60AC" w:rsidRPr="008C7A3C" w:rsidRDefault="005B3C0A" w:rsidP="008C7A3C">
                <w:pPr>
                  <w:widowControl w:val="0"/>
                  <w:spacing w:after="160"/>
                </w:pPr>
                <w:r w:rsidRPr="008C7A3C">
                  <w:t>Webserver Interface</w:t>
                </w:r>
              </w:p>
            </w:tc>
            <w:tc>
              <w:tcPr>
                <w:tcW w:w="4675" w:type="dxa"/>
              </w:tcPr>
              <w:p w14:paraId="4C6A4EB6" w14:textId="2DC3A272" w:rsidR="00AC60AC" w:rsidRPr="008C7A3C" w:rsidRDefault="00086F36" w:rsidP="008C7A3C">
                <w:pPr>
                  <w:widowControl w:val="0"/>
                  <w:spacing w:after="160"/>
                </w:pPr>
                <w:r w:rsidRPr="008C7A3C">
                  <w:t>Charon</w:t>
                </w:r>
              </w:p>
            </w:tc>
          </w:tr>
          <w:tr w:rsidR="00AD28FD" w14:paraId="2A1D7C07" w14:textId="77777777" w:rsidTr="00D91991">
            <w:tc>
              <w:tcPr>
                <w:tcW w:w="4675" w:type="dxa"/>
              </w:tcPr>
              <w:p w14:paraId="3A58AC37" w14:textId="25D7BF29" w:rsidR="00AD28FD" w:rsidRPr="008C7A3C" w:rsidRDefault="00AD28FD" w:rsidP="008C7A3C">
                <w:pPr>
                  <w:widowControl w:val="0"/>
                  <w:spacing w:after="160"/>
                </w:pPr>
                <w:r w:rsidRPr="008C7A3C">
                  <w:t>API</w:t>
                </w:r>
              </w:p>
            </w:tc>
            <w:tc>
              <w:tcPr>
                <w:tcW w:w="4675" w:type="dxa"/>
              </w:tcPr>
              <w:p w14:paraId="76D37ADE" w14:textId="487BB61E" w:rsidR="00AD28FD" w:rsidRPr="008C7A3C" w:rsidRDefault="00D87C50" w:rsidP="008C7A3C">
                <w:pPr>
                  <w:widowControl w:val="0"/>
                  <w:spacing w:after="160"/>
                </w:pPr>
                <w:r w:rsidRPr="008C7A3C">
                  <w:t>Pluto</w:t>
                </w:r>
              </w:p>
            </w:tc>
          </w:tr>
          <w:tr w:rsidR="00413303" w14:paraId="2AFD25AD" w14:textId="77777777" w:rsidTr="00D91991">
            <w:tc>
              <w:tcPr>
                <w:tcW w:w="4675" w:type="dxa"/>
              </w:tcPr>
              <w:p w14:paraId="35C36D70" w14:textId="6BCD6AA6" w:rsidR="00413303" w:rsidRPr="008C7A3C" w:rsidRDefault="0034765B" w:rsidP="008C7A3C">
                <w:pPr>
                  <w:widowControl w:val="0"/>
                  <w:spacing w:after="160"/>
                </w:pPr>
                <w:r w:rsidRPr="008C7A3C">
                  <w:t>Admin</w:t>
                </w:r>
              </w:p>
            </w:tc>
            <w:tc>
              <w:tcPr>
                <w:tcW w:w="4675" w:type="dxa"/>
              </w:tcPr>
              <w:p w14:paraId="254A35C2" w14:textId="2C696869" w:rsidR="00413303" w:rsidRPr="008C7A3C" w:rsidRDefault="0016156B" w:rsidP="008C7A3C">
                <w:pPr>
                  <w:widowControl w:val="0"/>
                  <w:spacing w:after="160"/>
                </w:pPr>
                <w:r w:rsidRPr="008C7A3C">
                  <w:t>Hydra</w:t>
                </w:r>
              </w:p>
            </w:tc>
          </w:tr>
        </w:tbl>
        <w:p w14:paraId="5DC7CA9E" w14:textId="77777777" w:rsidR="00D91991" w:rsidRPr="000B6CE6" w:rsidRDefault="00D91991" w:rsidP="00FB194C">
          <w:pPr>
            <w:rPr>
              <w:lang w:val="en-US"/>
            </w:rPr>
          </w:pPr>
        </w:p>
        <w:tbl>
          <w:tblPr>
            <w:tblStyle w:val="TableGrid"/>
            <w:tblW w:w="0" w:type="auto"/>
            <w:tblLook w:val="04A0" w:firstRow="1" w:lastRow="0" w:firstColumn="1" w:lastColumn="0" w:noHBand="0" w:noVBand="1"/>
          </w:tblPr>
          <w:tblGrid>
            <w:gridCol w:w="4675"/>
            <w:gridCol w:w="4675"/>
          </w:tblGrid>
          <w:tr w:rsidR="00937535" w14:paraId="01A30344" w14:textId="77777777" w:rsidTr="009B7FF8">
            <w:tc>
              <w:tcPr>
                <w:tcW w:w="9350" w:type="dxa"/>
                <w:gridSpan w:val="2"/>
                <w:shd w:val="clear" w:color="auto" w:fill="44546A"/>
              </w:tcPr>
              <w:p w14:paraId="42884A9B" w14:textId="6FAE6FDD" w:rsidR="00937535" w:rsidRPr="008C7A3C" w:rsidRDefault="008C7A3C" w:rsidP="00BB665B">
                <w:pPr>
                  <w:spacing w:after="160"/>
                  <w:jc w:val="center"/>
                  <w:rPr>
                    <w:color w:val="FFFFFF"/>
                  </w:rPr>
                </w:pPr>
                <w:r w:rsidRPr="008C7A3C">
                  <w:rPr>
                    <w:color w:val="FFFFFF"/>
                  </w:rPr>
                  <w:t>DLG</w:t>
                </w:r>
              </w:p>
            </w:tc>
          </w:tr>
          <w:tr w:rsidR="00937535" w14:paraId="1926994B" w14:textId="77777777" w:rsidTr="008C7A3C">
            <w:tc>
              <w:tcPr>
                <w:tcW w:w="4675" w:type="dxa"/>
                <w:shd w:val="clear" w:color="auto" w:fill="44546A"/>
              </w:tcPr>
              <w:p w14:paraId="65C0EAD8" w14:textId="2B860E5E" w:rsidR="00937535" w:rsidRPr="008C7A3C" w:rsidRDefault="00A351A9" w:rsidP="008C7A3C">
                <w:pPr>
                  <w:spacing w:after="160"/>
                  <w:rPr>
                    <w:color w:val="FFFFFF"/>
                  </w:rPr>
                </w:pPr>
                <w:r w:rsidRPr="008C7A3C">
                  <w:rPr>
                    <w:color w:val="FFFFFF"/>
                  </w:rPr>
                  <w:t>Function</w:t>
                </w:r>
              </w:p>
            </w:tc>
            <w:tc>
              <w:tcPr>
                <w:tcW w:w="4675" w:type="dxa"/>
                <w:shd w:val="clear" w:color="auto" w:fill="44546A"/>
              </w:tcPr>
              <w:p w14:paraId="34FE4194" w14:textId="7172B94C" w:rsidR="00937535" w:rsidRPr="008C7A3C" w:rsidRDefault="00A351A9" w:rsidP="008C7A3C">
                <w:pPr>
                  <w:spacing w:after="160"/>
                  <w:rPr>
                    <w:color w:val="FFFFFF"/>
                  </w:rPr>
                </w:pPr>
                <w:r w:rsidRPr="008C7A3C">
                  <w:rPr>
                    <w:color w:val="FFFFFF"/>
                  </w:rPr>
                  <w:t>Na</w:t>
                </w:r>
                <w:r w:rsidR="00E7118D" w:rsidRPr="008C7A3C">
                  <w:rPr>
                    <w:color w:val="FFFFFF"/>
                  </w:rPr>
                  <w:t>me</w:t>
                </w:r>
              </w:p>
            </w:tc>
          </w:tr>
          <w:tr w:rsidR="00937535" w14:paraId="02453C2A" w14:textId="77777777" w:rsidTr="00937535">
            <w:tc>
              <w:tcPr>
                <w:tcW w:w="4675" w:type="dxa"/>
              </w:tcPr>
              <w:p w14:paraId="78D39381" w14:textId="5ED3A81D" w:rsidR="00937535" w:rsidRPr="008C7A3C" w:rsidRDefault="006D03B9" w:rsidP="008C7A3C">
                <w:pPr>
                  <w:widowControl w:val="0"/>
                  <w:spacing w:after="160"/>
                </w:pPr>
                <w:r w:rsidRPr="008C7A3C">
                  <w:t>Blockchain</w:t>
                </w:r>
                <w:r w:rsidR="00E7118D" w:rsidRPr="008C7A3C">
                  <w:t xml:space="preserve"> server</w:t>
                </w:r>
              </w:p>
            </w:tc>
            <w:tc>
              <w:tcPr>
                <w:tcW w:w="4675" w:type="dxa"/>
              </w:tcPr>
              <w:p w14:paraId="67CEC415" w14:textId="36011DAF" w:rsidR="00937535" w:rsidRPr="008C7A3C" w:rsidRDefault="00615630" w:rsidP="008C7A3C">
                <w:pPr>
                  <w:widowControl w:val="0"/>
                  <w:spacing w:after="160"/>
                </w:pPr>
                <w:r w:rsidRPr="008C7A3C">
                  <w:t>Phoebe</w:t>
                </w:r>
              </w:p>
            </w:tc>
          </w:tr>
          <w:tr w:rsidR="00937535" w14:paraId="7C396B77" w14:textId="77777777" w:rsidTr="00937535">
            <w:tc>
              <w:tcPr>
                <w:tcW w:w="4675" w:type="dxa"/>
              </w:tcPr>
              <w:p w14:paraId="3521C544" w14:textId="14B00DE3" w:rsidR="00937535" w:rsidRPr="008C7A3C" w:rsidRDefault="00A73749" w:rsidP="008C7A3C">
                <w:pPr>
                  <w:widowControl w:val="0"/>
                  <w:spacing w:after="160"/>
                </w:pPr>
                <w:r w:rsidRPr="008C7A3C">
                  <w:t>Webserver int</w:t>
                </w:r>
                <w:r w:rsidR="00EF58B4" w:rsidRPr="008C7A3C">
                  <w:t>erface</w:t>
                </w:r>
              </w:p>
            </w:tc>
            <w:tc>
              <w:tcPr>
                <w:tcW w:w="4675" w:type="dxa"/>
              </w:tcPr>
              <w:p w14:paraId="6B998969" w14:textId="6CE48F09" w:rsidR="00937535" w:rsidRPr="008C7A3C" w:rsidRDefault="00476C4B" w:rsidP="008C7A3C">
                <w:pPr>
                  <w:widowControl w:val="0"/>
                  <w:spacing w:after="160"/>
                </w:pPr>
                <w:r w:rsidRPr="008C7A3C">
                  <w:t>Janus</w:t>
                </w:r>
              </w:p>
            </w:tc>
          </w:tr>
          <w:tr w:rsidR="00937535" w14:paraId="23F318E5" w14:textId="77777777" w:rsidTr="00937535">
            <w:tc>
              <w:tcPr>
                <w:tcW w:w="4675" w:type="dxa"/>
              </w:tcPr>
              <w:p w14:paraId="41DCAAD8" w14:textId="67A16D64" w:rsidR="00937535" w:rsidRPr="008C7A3C" w:rsidRDefault="00A73749" w:rsidP="008C7A3C">
                <w:pPr>
                  <w:widowControl w:val="0"/>
                  <w:spacing w:after="160"/>
                </w:pPr>
                <w:r w:rsidRPr="008C7A3C">
                  <w:t>C</w:t>
                </w:r>
                <w:r w:rsidR="00E17966" w:rsidRPr="008C7A3C">
                  <w:t>ertificate Authority</w:t>
                </w:r>
              </w:p>
            </w:tc>
            <w:tc>
              <w:tcPr>
                <w:tcW w:w="4675" w:type="dxa"/>
              </w:tcPr>
              <w:p w14:paraId="4992E8A0" w14:textId="7C552EE8" w:rsidR="00937535" w:rsidRPr="008C7A3C" w:rsidRDefault="00140417" w:rsidP="008C7A3C">
                <w:pPr>
                  <w:widowControl w:val="0"/>
                  <w:spacing w:after="160"/>
                </w:pPr>
                <w:r w:rsidRPr="008C7A3C">
                  <w:t>T</w:t>
                </w:r>
                <w:r w:rsidR="00F32CF3" w:rsidRPr="008C7A3C">
                  <w:t>e</w:t>
                </w:r>
                <w:r w:rsidR="00503263" w:rsidRPr="008C7A3C">
                  <w:t>thys</w:t>
                </w:r>
              </w:p>
            </w:tc>
          </w:tr>
          <w:tr w:rsidR="00503263" w14:paraId="2CFE1721" w14:textId="77777777" w:rsidTr="00937535">
            <w:tc>
              <w:tcPr>
                <w:tcW w:w="4675" w:type="dxa"/>
              </w:tcPr>
              <w:p w14:paraId="4ABF3356" w14:textId="1217AA1F" w:rsidR="00503263" w:rsidRPr="008C7A3C" w:rsidRDefault="00503263" w:rsidP="008C7A3C">
                <w:pPr>
                  <w:widowControl w:val="0"/>
                  <w:spacing w:after="160"/>
                </w:pPr>
                <w:r w:rsidRPr="008C7A3C">
                  <w:t>Couch</w:t>
                </w:r>
                <w:r w:rsidR="00E17966" w:rsidRPr="008C7A3C">
                  <w:t>DB (state database)</w:t>
                </w:r>
              </w:p>
            </w:tc>
            <w:tc>
              <w:tcPr>
                <w:tcW w:w="4675" w:type="dxa"/>
              </w:tcPr>
              <w:p w14:paraId="24214FC6" w14:textId="59BEE707" w:rsidR="00503263" w:rsidRPr="008C7A3C" w:rsidRDefault="00503263" w:rsidP="008C7A3C">
                <w:pPr>
                  <w:widowControl w:val="0"/>
                  <w:spacing w:after="160"/>
                </w:pPr>
                <w:r w:rsidRPr="008C7A3C">
                  <w:t>Titan</w:t>
                </w:r>
              </w:p>
            </w:tc>
          </w:tr>
          <w:tr w:rsidR="00891687" w14:paraId="22D858AF" w14:textId="77777777" w:rsidTr="00937535">
            <w:tc>
              <w:tcPr>
                <w:tcW w:w="4675" w:type="dxa"/>
              </w:tcPr>
              <w:p w14:paraId="1B425101" w14:textId="12814A78" w:rsidR="00891687" w:rsidRPr="008C7A3C" w:rsidRDefault="004D0D43" w:rsidP="008C7A3C">
                <w:pPr>
                  <w:widowControl w:val="0"/>
                  <w:spacing w:after="160"/>
                </w:pPr>
                <w:r w:rsidRPr="008C7A3C">
                  <w:t>A</w:t>
                </w:r>
                <w:r w:rsidR="00DA4C5E" w:rsidRPr="008C7A3C">
                  <w:t>dmin</w:t>
                </w:r>
              </w:p>
            </w:tc>
            <w:tc>
              <w:tcPr>
                <w:tcW w:w="4675" w:type="dxa"/>
              </w:tcPr>
              <w:p w14:paraId="5A2A4650" w14:textId="3656BA10" w:rsidR="00891687" w:rsidRPr="008C7A3C" w:rsidRDefault="004D0D43" w:rsidP="008C7A3C">
                <w:pPr>
                  <w:widowControl w:val="0"/>
                  <w:spacing w:after="160"/>
                </w:pPr>
                <w:r w:rsidRPr="008C7A3C">
                  <w:t>A</w:t>
                </w:r>
                <w:r w:rsidR="006E5334" w:rsidRPr="008C7A3C">
                  <w:t>res</w:t>
                </w:r>
              </w:p>
            </w:tc>
          </w:tr>
        </w:tbl>
        <w:p w14:paraId="4EC7FF98" w14:textId="2E8BD0DB" w:rsidR="00937535" w:rsidRDefault="00937535" w:rsidP="00FB194C">
          <w:pPr>
            <w:rPr>
              <w:lang w:val="en-US"/>
            </w:rPr>
          </w:pPr>
        </w:p>
        <w:tbl>
          <w:tblPr>
            <w:tblStyle w:val="TableGrid"/>
            <w:tblW w:w="0" w:type="auto"/>
            <w:tblLook w:val="04A0" w:firstRow="1" w:lastRow="0" w:firstColumn="1" w:lastColumn="0" w:noHBand="0" w:noVBand="1"/>
          </w:tblPr>
          <w:tblGrid>
            <w:gridCol w:w="4675"/>
            <w:gridCol w:w="4675"/>
          </w:tblGrid>
          <w:tr w:rsidR="00865447" w14:paraId="6118ECE7" w14:textId="77777777" w:rsidTr="009B7FF8">
            <w:tc>
              <w:tcPr>
                <w:tcW w:w="9350" w:type="dxa"/>
                <w:gridSpan w:val="2"/>
                <w:shd w:val="clear" w:color="auto" w:fill="44546A"/>
              </w:tcPr>
              <w:p w14:paraId="7FD67379" w14:textId="2C597C9E" w:rsidR="00865447" w:rsidRPr="008C7A3C" w:rsidRDefault="008C7A3C" w:rsidP="00BB665B">
                <w:pPr>
                  <w:spacing w:after="160"/>
                  <w:jc w:val="center"/>
                  <w:rPr>
                    <w:color w:val="FFFFFF"/>
                  </w:rPr>
                </w:pPr>
                <w:r w:rsidRPr="008C7A3C">
                  <w:rPr>
                    <w:color w:val="FFFFFF"/>
                  </w:rPr>
                  <w:t>DLG virtual names</w:t>
                </w:r>
              </w:p>
            </w:tc>
          </w:tr>
          <w:tr w:rsidR="00865447" w14:paraId="5DCAE56E" w14:textId="77777777" w:rsidTr="008C7A3C">
            <w:tc>
              <w:tcPr>
                <w:tcW w:w="4675" w:type="dxa"/>
                <w:shd w:val="clear" w:color="auto" w:fill="44546A"/>
              </w:tcPr>
              <w:p w14:paraId="1445552E" w14:textId="77777777" w:rsidR="00865447" w:rsidRPr="008C7A3C" w:rsidRDefault="00865447" w:rsidP="008C7A3C">
                <w:pPr>
                  <w:spacing w:after="160"/>
                  <w:rPr>
                    <w:color w:val="FFFFFF"/>
                  </w:rPr>
                </w:pPr>
                <w:r w:rsidRPr="008C7A3C">
                  <w:rPr>
                    <w:color w:val="FFFFFF"/>
                  </w:rPr>
                  <w:t>Function</w:t>
                </w:r>
              </w:p>
            </w:tc>
            <w:tc>
              <w:tcPr>
                <w:tcW w:w="4675" w:type="dxa"/>
                <w:shd w:val="clear" w:color="auto" w:fill="44546A"/>
              </w:tcPr>
              <w:p w14:paraId="42E17178" w14:textId="77777777" w:rsidR="00865447" w:rsidRPr="008C7A3C" w:rsidRDefault="00865447" w:rsidP="008C7A3C">
                <w:pPr>
                  <w:spacing w:after="160"/>
                  <w:rPr>
                    <w:color w:val="FFFFFF"/>
                  </w:rPr>
                </w:pPr>
                <w:r w:rsidRPr="008C7A3C">
                  <w:rPr>
                    <w:color w:val="FFFFFF"/>
                  </w:rPr>
                  <w:t>Name</w:t>
                </w:r>
              </w:p>
            </w:tc>
          </w:tr>
          <w:tr w:rsidR="00865447" w14:paraId="0573E7E2" w14:textId="77777777" w:rsidTr="00E06C0D">
            <w:tc>
              <w:tcPr>
                <w:tcW w:w="4675" w:type="dxa"/>
              </w:tcPr>
              <w:p w14:paraId="4BD088D3" w14:textId="77777777" w:rsidR="00865447" w:rsidRPr="008C7A3C" w:rsidRDefault="00865447" w:rsidP="008C7A3C">
                <w:pPr>
                  <w:widowControl w:val="0"/>
                  <w:spacing w:after="160"/>
                </w:pPr>
                <w:r w:rsidRPr="008C7A3C">
                  <w:t>Blockchain</w:t>
                </w:r>
              </w:p>
            </w:tc>
            <w:tc>
              <w:tcPr>
                <w:tcW w:w="4675" w:type="dxa"/>
              </w:tcPr>
              <w:p w14:paraId="1A1DD4A8" w14:textId="3BD3CECB" w:rsidR="00865447" w:rsidRPr="008C7A3C" w:rsidRDefault="00B00247" w:rsidP="008C7A3C">
                <w:pPr>
                  <w:widowControl w:val="0"/>
                  <w:spacing w:after="160"/>
                </w:pPr>
                <w:r w:rsidRPr="008C7A3C">
                  <w:t>Ceres</w:t>
                </w:r>
              </w:p>
            </w:tc>
          </w:tr>
          <w:tr w:rsidR="00865447" w14:paraId="1A1B098C" w14:textId="77777777" w:rsidTr="00E06C0D">
            <w:tc>
              <w:tcPr>
                <w:tcW w:w="4675" w:type="dxa"/>
              </w:tcPr>
              <w:p w14:paraId="54B76F9C" w14:textId="77777777" w:rsidR="00865447" w:rsidRPr="008C7A3C" w:rsidRDefault="00865447" w:rsidP="008C7A3C">
                <w:pPr>
                  <w:widowControl w:val="0"/>
                  <w:spacing w:after="160"/>
                </w:pPr>
                <w:r w:rsidRPr="008C7A3C">
                  <w:t>Certificate Authority</w:t>
                </w:r>
              </w:p>
            </w:tc>
            <w:tc>
              <w:tcPr>
                <w:tcW w:w="4675" w:type="dxa"/>
              </w:tcPr>
              <w:p w14:paraId="1C418F16" w14:textId="79EAFB67" w:rsidR="00865447" w:rsidRPr="008C7A3C" w:rsidRDefault="00962B73" w:rsidP="008C7A3C">
                <w:pPr>
                  <w:widowControl w:val="0"/>
                  <w:spacing w:after="160"/>
                </w:pPr>
                <w:r w:rsidRPr="008C7A3C">
                  <w:t>Sao</w:t>
                </w:r>
              </w:p>
            </w:tc>
          </w:tr>
          <w:tr w:rsidR="00865447" w14:paraId="56DA3665" w14:textId="77777777" w:rsidTr="00E06C0D">
            <w:tc>
              <w:tcPr>
                <w:tcW w:w="4675" w:type="dxa"/>
              </w:tcPr>
              <w:p w14:paraId="1A4A0F70" w14:textId="77777777" w:rsidR="00865447" w:rsidRPr="008C7A3C" w:rsidRDefault="00865447" w:rsidP="008C7A3C">
                <w:pPr>
                  <w:widowControl w:val="0"/>
                  <w:spacing w:after="160"/>
                </w:pPr>
                <w:r w:rsidRPr="008C7A3C">
                  <w:lastRenderedPageBreak/>
                  <w:t>CouchDB (state database)</w:t>
                </w:r>
              </w:p>
            </w:tc>
            <w:tc>
              <w:tcPr>
                <w:tcW w:w="4675" w:type="dxa"/>
              </w:tcPr>
              <w:p w14:paraId="263EEB6B" w14:textId="67C95DD9" w:rsidR="00865447" w:rsidRPr="008C7A3C" w:rsidRDefault="00962B73" w:rsidP="008C7A3C">
                <w:pPr>
                  <w:widowControl w:val="0"/>
                  <w:spacing w:after="160"/>
                </w:pPr>
                <w:r w:rsidRPr="008C7A3C">
                  <w:t>Neptune</w:t>
                </w:r>
              </w:p>
            </w:tc>
          </w:tr>
          <w:tr w:rsidR="00865447" w14:paraId="4AC56589" w14:textId="77777777" w:rsidTr="00E06C0D">
            <w:tc>
              <w:tcPr>
                <w:tcW w:w="4675" w:type="dxa"/>
              </w:tcPr>
              <w:p w14:paraId="0C65A852" w14:textId="77777777" w:rsidR="00865447" w:rsidRPr="008C7A3C" w:rsidRDefault="00865447" w:rsidP="008C7A3C">
                <w:pPr>
                  <w:widowControl w:val="0"/>
                  <w:spacing w:after="160"/>
                </w:pPr>
                <w:r w:rsidRPr="008C7A3C">
                  <w:t>Webserver Interface</w:t>
                </w:r>
              </w:p>
            </w:tc>
            <w:tc>
              <w:tcPr>
                <w:tcW w:w="4675" w:type="dxa"/>
              </w:tcPr>
              <w:p w14:paraId="32F70D49" w14:textId="1DDEC4C4" w:rsidR="00865447" w:rsidRPr="008C7A3C" w:rsidRDefault="00652771" w:rsidP="008C7A3C">
                <w:pPr>
                  <w:widowControl w:val="0"/>
                  <w:spacing w:after="160"/>
                </w:pPr>
                <w:r w:rsidRPr="008C7A3C">
                  <w:t>Neso</w:t>
                </w:r>
              </w:p>
            </w:tc>
          </w:tr>
          <w:tr w:rsidR="00865447" w14:paraId="2860DEC2" w14:textId="77777777" w:rsidTr="00E06C0D">
            <w:tc>
              <w:tcPr>
                <w:tcW w:w="4675" w:type="dxa"/>
              </w:tcPr>
              <w:p w14:paraId="0EDFBBF3" w14:textId="77777777" w:rsidR="00865447" w:rsidRPr="008C7A3C" w:rsidRDefault="00865447" w:rsidP="008C7A3C">
                <w:pPr>
                  <w:widowControl w:val="0"/>
                  <w:spacing w:after="160"/>
                </w:pPr>
                <w:r w:rsidRPr="008C7A3C">
                  <w:t>Admin</w:t>
                </w:r>
              </w:p>
            </w:tc>
            <w:tc>
              <w:tcPr>
                <w:tcW w:w="4675" w:type="dxa"/>
              </w:tcPr>
              <w:p w14:paraId="383A1C6A" w14:textId="64198B3C" w:rsidR="00865447" w:rsidRPr="008C7A3C" w:rsidRDefault="00962B73" w:rsidP="008C7A3C">
                <w:pPr>
                  <w:widowControl w:val="0"/>
                  <w:spacing w:after="160"/>
                </w:pPr>
                <w:r w:rsidRPr="008C7A3C">
                  <w:t>Larissa</w:t>
                </w:r>
              </w:p>
            </w:tc>
          </w:tr>
        </w:tbl>
        <w:p w14:paraId="57324558" w14:textId="77777777" w:rsidR="0062563B" w:rsidRPr="000B6CE6" w:rsidRDefault="0062563B" w:rsidP="00FB194C">
          <w:pPr>
            <w:rPr>
              <w:lang w:val="en-US"/>
            </w:rPr>
          </w:pPr>
        </w:p>
        <w:tbl>
          <w:tblPr>
            <w:tblStyle w:val="TableGrid"/>
            <w:tblW w:w="0" w:type="auto"/>
            <w:tblLook w:val="04A0" w:firstRow="1" w:lastRow="0" w:firstColumn="1" w:lastColumn="0" w:noHBand="0" w:noVBand="1"/>
          </w:tblPr>
          <w:tblGrid>
            <w:gridCol w:w="4675"/>
            <w:gridCol w:w="4675"/>
          </w:tblGrid>
          <w:tr w:rsidR="008F72F5" w14:paraId="4E262F71" w14:textId="77777777" w:rsidTr="009B7FF8">
            <w:tc>
              <w:tcPr>
                <w:tcW w:w="9350" w:type="dxa"/>
                <w:gridSpan w:val="2"/>
                <w:shd w:val="clear" w:color="auto" w:fill="44546A"/>
              </w:tcPr>
              <w:p w14:paraId="7BCBA281" w14:textId="03952FAD" w:rsidR="008F72F5" w:rsidRPr="008C7A3C" w:rsidRDefault="008C7A3C" w:rsidP="00BB665B">
                <w:pPr>
                  <w:spacing w:after="160"/>
                  <w:jc w:val="center"/>
                  <w:rPr>
                    <w:color w:val="FFFFFF"/>
                  </w:rPr>
                </w:pPr>
                <w:r w:rsidRPr="008C7A3C">
                  <w:rPr>
                    <w:color w:val="FFFFFF"/>
                  </w:rPr>
                  <w:t>Lineage</w:t>
                </w:r>
              </w:p>
            </w:tc>
          </w:tr>
          <w:tr w:rsidR="008F72F5" w14:paraId="5931FFF2" w14:textId="77777777" w:rsidTr="008C7A3C">
            <w:tc>
              <w:tcPr>
                <w:tcW w:w="4675" w:type="dxa"/>
                <w:shd w:val="clear" w:color="auto" w:fill="44546A"/>
              </w:tcPr>
              <w:p w14:paraId="29F6D034" w14:textId="3E43BD97" w:rsidR="008F72F5" w:rsidRPr="008C7A3C" w:rsidRDefault="008F72F5" w:rsidP="008C7A3C">
                <w:pPr>
                  <w:spacing w:after="160"/>
                  <w:rPr>
                    <w:color w:val="FFFFFF"/>
                  </w:rPr>
                </w:pPr>
                <w:r w:rsidRPr="008C7A3C">
                  <w:rPr>
                    <w:color w:val="FFFFFF"/>
                  </w:rPr>
                  <w:t>Function</w:t>
                </w:r>
              </w:p>
            </w:tc>
            <w:tc>
              <w:tcPr>
                <w:tcW w:w="4675" w:type="dxa"/>
                <w:shd w:val="clear" w:color="auto" w:fill="44546A"/>
              </w:tcPr>
              <w:p w14:paraId="7C9E1FAC" w14:textId="57CBF7FE" w:rsidR="008F72F5" w:rsidRPr="008C7A3C" w:rsidRDefault="00E7118D" w:rsidP="008C7A3C">
                <w:pPr>
                  <w:spacing w:after="160"/>
                  <w:rPr>
                    <w:color w:val="FFFFFF"/>
                  </w:rPr>
                </w:pPr>
                <w:r w:rsidRPr="008C7A3C">
                  <w:rPr>
                    <w:color w:val="FFFFFF"/>
                  </w:rPr>
                  <w:t>Name</w:t>
                </w:r>
              </w:p>
            </w:tc>
          </w:tr>
          <w:tr w:rsidR="008F72F5" w14:paraId="294E9B92" w14:textId="77777777" w:rsidTr="008F72F5">
            <w:tc>
              <w:tcPr>
                <w:tcW w:w="4675" w:type="dxa"/>
              </w:tcPr>
              <w:p w14:paraId="6E34C77E" w14:textId="1B341DFB" w:rsidR="008F72F5" w:rsidRPr="008C7A3C" w:rsidRDefault="008F72F5" w:rsidP="008C7A3C">
                <w:pPr>
                  <w:widowControl w:val="0"/>
                  <w:spacing w:after="160"/>
                </w:pPr>
                <w:r w:rsidRPr="008C7A3C">
                  <w:t xml:space="preserve">Blockchain </w:t>
                </w:r>
              </w:p>
            </w:tc>
            <w:tc>
              <w:tcPr>
                <w:tcW w:w="4675" w:type="dxa"/>
              </w:tcPr>
              <w:p w14:paraId="79D63225" w14:textId="3138C38B" w:rsidR="008F72F5" w:rsidRPr="008C7A3C" w:rsidRDefault="009B534A" w:rsidP="008C7A3C">
                <w:pPr>
                  <w:widowControl w:val="0"/>
                  <w:spacing w:after="160"/>
                </w:pPr>
                <w:r w:rsidRPr="008C7A3C">
                  <w:t>Dione</w:t>
                </w:r>
              </w:p>
            </w:tc>
          </w:tr>
          <w:tr w:rsidR="008F72F5" w14:paraId="08281328" w14:textId="77777777" w:rsidTr="008F72F5">
            <w:tc>
              <w:tcPr>
                <w:tcW w:w="4675" w:type="dxa"/>
              </w:tcPr>
              <w:p w14:paraId="47B2F9B2" w14:textId="21D2C3C1" w:rsidR="008F72F5" w:rsidRPr="008C7A3C" w:rsidRDefault="00F450F5" w:rsidP="008C7A3C">
                <w:pPr>
                  <w:widowControl w:val="0"/>
                  <w:spacing w:after="160"/>
                </w:pPr>
                <w:r w:rsidRPr="008C7A3C">
                  <w:t>C</w:t>
                </w:r>
                <w:r w:rsidR="00E17966" w:rsidRPr="008C7A3C">
                  <w:t>ertificate Authority</w:t>
                </w:r>
              </w:p>
            </w:tc>
            <w:tc>
              <w:tcPr>
                <w:tcW w:w="4675" w:type="dxa"/>
              </w:tcPr>
              <w:p w14:paraId="3821EA58" w14:textId="6553FBF0" w:rsidR="008F72F5" w:rsidRPr="008C7A3C" w:rsidRDefault="00881724" w:rsidP="008C7A3C">
                <w:pPr>
                  <w:widowControl w:val="0"/>
                  <w:spacing w:after="160"/>
                </w:pPr>
                <w:r w:rsidRPr="008C7A3C">
                  <w:t>Dionysus</w:t>
                </w:r>
              </w:p>
            </w:tc>
          </w:tr>
          <w:tr w:rsidR="008F72F5" w14:paraId="7B02E283" w14:textId="77777777" w:rsidTr="008F72F5">
            <w:tc>
              <w:tcPr>
                <w:tcW w:w="4675" w:type="dxa"/>
              </w:tcPr>
              <w:p w14:paraId="04738933" w14:textId="1E7BBC0C" w:rsidR="008F72F5" w:rsidRPr="008C7A3C" w:rsidRDefault="000B7657" w:rsidP="008C7A3C">
                <w:pPr>
                  <w:widowControl w:val="0"/>
                  <w:spacing w:after="160"/>
                </w:pPr>
                <w:r w:rsidRPr="008C7A3C">
                  <w:t>Couch</w:t>
                </w:r>
                <w:r w:rsidR="00E17966" w:rsidRPr="008C7A3C">
                  <w:t>DB (state database)</w:t>
                </w:r>
              </w:p>
            </w:tc>
            <w:tc>
              <w:tcPr>
                <w:tcW w:w="4675" w:type="dxa"/>
              </w:tcPr>
              <w:p w14:paraId="5F632EAF" w14:textId="375B22FF" w:rsidR="008F72F5" w:rsidRPr="008C7A3C" w:rsidRDefault="00C03253" w:rsidP="008C7A3C">
                <w:pPr>
                  <w:widowControl w:val="0"/>
                  <w:spacing w:after="160"/>
                </w:pPr>
                <w:r w:rsidRPr="008C7A3C">
                  <w:t>Calipso</w:t>
                </w:r>
              </w:p>
            </w:tc>
          </w:tr>
          <w:tr w:rsidR="008F72F5" w14:paraId="35D3CE78" w14:textId="77777777" w:rsidTr="008F72F5">
            <w:tc>
              <w:tcPr>
                <w:tcW w:w="4675" w:type="dxa"/>
              </w:tcPr>
              <w:p w14:paraId="38B8ADDB" w14:textId="730FC465" w:rsidR="008F72F5" w:rsidRPr="008C7A3C" w:rsidRDefault="00DF41E2" w:rsidP="008C7A3C">
                <w:pPr>
                  <w:widowControl w:val="0"/>
                  <w:spacing w:after="160"/>
                </w:pPr>
                <w:r w:rsidRPr="008C7A3C">
                  <w:t>Webserver</w:t>
                </w:r>
                <w:r w:rsidR="00E17966" w:rsidRPr="008C7A3C">
                  <w:t xml:space="preserve"> interface</w:t>
                </w:r>
              </w:p>
            </w:tc>
            <w:tc>
              <w:tcPr>
                <w:tcW w:w="4675" w:type="dxa"/>
              </w:tcPr>
              <w:p w14:paraId="1FF2848D" w14:textId="72092A3C" w:rsidR="008F72F5" w:rsidRPr="008C7A3C" w:rsidRDefault="00E17966" w:rsidP="008C7A3C">
                <w:pPr>
                  <w:widowControl w:val="0"/>
                  <w:spacing w:after="160"/>
                </w:pPr>
                <w:r w:rsidRPr="008C7A3C">
                  <w:t>P</w:t>
                </w:r>
                <w:r w:rsidR="00DF41E2" w:rsidRPr="008C7A3C">
                  <w:t>andora</w:t>
                </w:r>
              </w:p>
            </w:tc>
          </w:tr>
          <w:tr w:rsidR="00891687" w14:paraId="041FC7A2" w14:textId="77777777" w:rsidTr="008F72F5">
            <w:tc>
              <w:tcPr>
                <w:tcW w:w="4675" w:type="dxa"/>
              </w:tcPr>
              <w:p w14:paraId="28A7CB40" w14:textId="1519C3D1" w:rsidR="00891687" w:rsidRPr="008C7A3C" w:rsidRDefault="00BC6E89" w:rsidP="008C7A3C">
                <w:pPr>
                  <w:widowControl w:val="0"/>
                  <w:spacing w:after="160"/>
                </w:pPr>
                <w:r w:rsidRPr="008C7A3C">
                  <w:t>A</w:t>
                </w:r>
                <w:r w:rsidR="00DA4C5E" w:rsidRPr="008C7A3C">
                  <w:t>dmin</w:t>
                </w:r>
              </w:p>
            </w:tc>
            <w:tc>
              <w:tcPr>
                <w:tcW w:w="4675" w:type="dxa"/>
              </w:tcPr>
              <w:p w14:paraId="482D1231" w14:textId="18BDEDED" w:rsidR="00891687" w:rsidRPr="008C7A3C" w:rsidRDefault="00BC6E89" w:rsidP="008C7A3C">
                <w:pPr>
                  <w:widowControl w:val="0"/>
                  <w:spacing w:after="160"/>
                </w:pPr>
                <w:r w:rsidRPr="008C7A3C">
                  <w:t>A</w:t>
                </w:r>
                <w:r w:rsidR="005B1BD7" w:rsidRPr="008C7A3C">
                  <w:t>phrodite</w:t>
                </w:r>
              </w:p>
            </w:tc>
          </w:tr>
        </w:tbl>
        <w:p w14:paraId="34A59D76" w14:textId="3B2F7E06" w:rsidR="00E17966" w:rsidRDefault="00E17966" w:rsidP="00FB194C">
          <w:pPr>
            <w:rPr>
              <w:lang w:val="en-US"/>
            </w:rPr>
          </w:pPr>
        </w:p>
        <w:tbl>
          <w:tblPr>
            <w:tblStyle w:val="TableGrid"/>
            <w:tblW w:w="0" w:type="auto"/>
            <w:tblLook w:val="04A0" w:firstRow="1" w:lastRow="0" w:firstColumn="1" w:lastColumn="0" w:noHBand="0" w:noVBand="1"/>
          </w:tblPr>
          <w:tblGrid>
            <w:gridCol w:w="4675"/>
            <w:gridCol w:w="4675"/>
          </w:tblGrid>
          <w:tr w:rsidR="001E2177" w14:paraId="09C295F1" w14:textId="77777777" w:rsidTr="009B7FF8">
            <w:tc>
              <w:tcPr>
                <w:tcW w:w="9350" w:type="dxa"/>
                <w:gridSpan w:val="2"/>
                <w:shd w:val="clear" w:color="auto" w:fill="44546A"/>
              </w:tcPr>
              <w:p w14:paraId="37887A24" w14:textId="21DFC7B2" w:rsidR="001E2177" w:rsidRPr="008C7A3C" w:rsidRDefault="008C7A3C" w:rsidP="00BB665B">
                <w:pPr>
                  <w:spacing w:after="160"/>
                  <w:jc w:val="center"/>
                  <w:rPr>
                    <w:color w:val="FFFFFF"/>
                  </w:rPr>
                </w:pPr>
                <w:r w:rsidRPr="008C7A3C">
                  <w:rPr>
                    <w:color w:val="FFFFFF"/>
                  </w:rPr>
                  <w:t>Lineage virtual names</w:t>
                </w:r>
              </w:p>
            </w:tc>
          </w:tr>
          <w:tr w:rsidR="001E2177" w14:paraId="194CA236" w14:textId="77777777" w:rsidTr="008C7A3C">
            <w:tc>
              <w:tcPr>
                <w:tcW w:w="4675" w:type="dxa"/>
                <w:shd w:val="clear" w:color="auto" w:fill="44546A"/>
              </w:tcPr>
              <w:p w14:paraId="08FF0763" w14:textId="77777777" w:rsidR="001E2177" w:rsidRPr="008C7A3C" w:rsidRDefault="001E2177" w:rsidP="008C7A3C">
                <w:pPr>
                  <w:spacing w:after="160"/>
                  <w:rPr>
                    <w:color w:val="FFFFFF"/>
                  </w:rPr>
                </w:pPr>
                <w:r w:rsidRPr="008C7A3C">
                  <w:rPr>
                    <w:color w:val="FFFFFF"/>
                  </w:rPr>
                  <w:t>Function</w:t>
                </w:r>
              </w:p>
            </w:tc>
            <w:tc>
              <w:tcPr>
                <w:tcW w:w="4675" w:type="dxa"/>
                <w:shd w:val="clear" w:color="auto" w:fill="44546A"/>
              </w:tcPr>
              <w:p w14:paraId="3ACB035C" w14:textId="77777777" w:rsidR="001E2177" w:rsidRPr="008C7A3C" w:rsidRDefault="001E2177" w:rsidP="008C7A3C">
                <w:pPr>
                  <w:spacing w:after="160"/>
                  <w:rPr>
                    <w:color w:val="FFFFFF"/>
                  </w:rPr>
                </w:pPr>
                <w:r w:rsidRPr="008C7A3C">
                  <w:rPr>
                    <w:color w:val="FFFFFF"/>
                  </w:rPr>
                  <w:t>Name</w:t>
                </w:r>
              </w:p>
            </w:tc>
          </w:tr>
          <w:tr w:rsidR="001E2177" w14:paraId="4CB9A5D2" w14:textId="77777777" w:rsidTr="00E06C0D">
            <w:tc>
              <w:tcPr>
                <w:tcW w:w="4675" w:type="dxa"/>
              </w:tcPr>
              <w:p w14:paraId="2BF7B787" w14:textId="77777777" w:rsidR="001E2177" w:rsidRPr="008C7A3C" w:rsidRDefault="001E2177" w:rsidP="008C7A3C">
                <w:pPr>
                  <w:widowControl w:val="0"/>
                  <w:spacing w:after="160"/>
                </w:pPr>
                <w:r w:rsidRPr="008C7A3C">
                  <w:t>Blockchain</w:t>
                </w:r>
              </w:p>
            </w:tc>
            <w:tc>
              <w:tcPr>
                <w:tcW w:w="4675" w:type="dxa"/>
              </w:tcPr>
              <w:p w14:paraId="59487B93" w14:textId="21DB3ADE" w:rsidR="001E2177" w:rsidRPr="008C7A3C" w:rsidRDefault="00C8288A" w:rsidP="008C7A3C">
                <w:pPr>
                  <w:widowControl w:val="0"/>
                  <w:spacing w:after="160"/>
                </w:pPr>
                <w:r w:rsidRPr="008C7A3C">
                  <w:t>Triton</w:t>
                </w:r>
              </w:p>
            </w:tc>
          </w:tr>
          <w:tr w:rsidR="001E2177" w14:paraId="4F71B735" w14:textId="77777777" w:rsidTr="00E06C0D">
            <w:tc>
              <w:tcPr>
                <w:tcW w:w="4675" w:type="dxa"/>
              </w:tcPr>
              <w:p w14:paraId="091B46F4" w14:textId="77777777" w:rsidR="001E2177" w:rsidRPr="008C7A3C" w:rsidRDefault="001E2177" w:rsidP="008C7A3C">
                <w:pPr>
                  <w:widowControl w:val="0"/>
                  <w:spacing w:after="160"/>
                </w:pPr>
                <w:r w:rsidRPr="008C7A3C">
                  <w:t>Certificate Authority</w:t>
                </w:r>
              </w:p>
            </w:tc>
            <w:tc>
              <w:tcPr>
                <w:tcW w:w="4675" w:type="dxa"/>
              </w:tcPr>
              <w:p w14:paraId="767DB410" w14:textId="7C487780" w:rsidR="001E2177" w:rsidRPr="008C7A3C" w:rsidRDefault="00C8288A" w:rsidP="008C7A3C">
                <w:pPr>
                  <w:widowControl w:val="0"/>
                  <w:spacing w:after="160"/>
                </w:pPr>
                <w:r w:rsidRPr="008C7A3C">
                  <w:t>Despina</w:t>
                </w:r>
              </w:p>
            </w:tc>
          </w:tr>
          <w:tr w:rsidR="001E2177" w14:paraId="3EB2AAC9" w14:textId="77777777" w:rsidTr="00E06C0D">
            <w:tc>
              <w:tcPr>
                <w:tcW w:w="4675" w:type="dxa"/>
              </w:tcPr>
              <w:p w14:paraId="588E4D96" w14:textId="77777777" w:rsidR="001E2177" w:rsidRPr="008C7A3C" w:rsidRDefault="001E2177" w:rsidP="008C7A3C">
                <w:pPr>
                  <w:widowControl w:val="0"/>
                  <w:spacing w:after="160"/>
                </w:pPr>
                <w:r w:rsidRPr="008C7A3C">
                  <w:t>CouchDB (state database)</w:t>
                </w:r>
              </w:p>
            </w:tc>
            <w:tc>
              <w:tcPr>
                <w:tcW w:w="4675" w:type="dxa"/>
              </w:tcPr>
              <w:p w14:paraId="66434B75" w14:textId="21036986" w:rsidR="001E2177" w:rsidRPr="008C7A3C" w:rsidRDefault="00C8288A" w:rsidP="008C7A3C">
                <w:pPr>
                  <w:widowControl w:val="0"/>
                  <w:spacing w:after="160"/>
                </w:pPr>
                <w:r w:rsidRPr="008C7A3C">
                  <w:t>Cupid</w:t>
                </w:r>
              </w:p>
            </w:tc>
          </w:tr>
          <w:tr w:rsidR="001E2177" w14:paraId="58CE9BDE" w14:textId="77777777" w:rsidTr="00E06C0D">
            <w:tc>
              <w:tcPr>
                <w:tcW w:w="4675" w:type="dxa"/>
              </w:tcPr>
              <w:p w14:paraId="674EAE58" w14:textId="77777777" w:rsidR="001E2177" w:rsidRPr="008C7A3C" w:rsidRDefault="001E2177" w:rsidP="008C7A3C">
                <w:pPr>
                  <w:widowControl w:val="0"/>
                  <w:spacing w:after="160"/>
                </w:pPr>
                <w:r w:rsidRPr="008C7A3C">
                  <w:t>Webserver Interface</w:t>
                </w:r>
              </w:p>
            </w:tc>
            <w:tc>
              <w:tcPr>
                <w:tcW w:w="4675" w:type="dxa"/>
              </w:tcPr>
              <w:p w14:paraId="50835131" w14:textId="64A3A0B9" w:rsidR="001E2177" w:rsidRPr="008C7A3C" w:rsidRDefault="005C165E" w:rsidP="008C7A3C">
                <w:pPr>
                  <w:widowControl w:val="0"/>
                  <w:spacing w:after="160"/>
                </w:pPr>
                <w:r w:rsidRPr="008C7A3C">
                  <w:t>Ferdinand</w:t>
                </w:r>
              </w:p>
            </w:tc>
          </w:tr>
          <w:tr w:rsidR="001E2177" w14:paraId="754ADD4C" w14:textId="77777777" w:rsidTr="00E06C0D">
            <w:tc>
              <w:tcPr>
                <w:tcW w:w="4675" w:type="dxa"/>
              </w:tcPr>
              <w:p w14:paraId="093E700A" w14:textId="77777777" w:rsidR="001E2177" w:rsidRPr="008C7A3C" w:rsidRDefault="001E2177" w:rsidP="008C7A3C">
                <w:pPr>
                  <w:widowControl w:val="0"/>
                  <w:spacing w:after="160"/>
                </w:pPr>
                <w:r w:rsidRPr="008C7A3C">
                  <w:t>Admin</w:t>
                </w:r>
              </w:p>
            </w:tc>
            <w:tc>
              <w:tcPr>
                <w:tcW w:w="4675" w:type="dxa"/>
              </w:tcPr>
              <w:p w14:paraId="3B5CE1AF" w14:textId="412B0853" w:rsidR="001E2177" w:rsidRPr="008C7A3C" w:rsidRDefault="00D465F9" w:rsidP="008C7A3C">
                <w:pPr>
                  <w:widowControl w:val="0"/>
                  <w:spacing w:after="160"/>
                </w:pPr>
                <w:r w:rsidRPr="008C7A3C">
                  <w:t>Puck</w:t>
                </w:r>
              </w:p>
            </w:tc>
          </w:tr>
        </w:tbl>
        <w:p w14:paraId="08EFCFC8" w14:textId="77777777" w:rsidR="002506F2" w:rsidRPr="007C61D7" w:rsidRDefault="002506F2" w:rsidP="00FB194C"/>
        <w:tbl>
          <w:tblPr>
            <w:tblStyle w:val="TableGrid"/>
            <w:tblW w:w="0" w:type="auto"/>
            <w:tblLook w:val="04A0" w:firstRow="1" w:lastRow="0" w:firstColumn="1" w:lastColumn="0" w:noHBand="0" w:noVBand="1"/>
          </w:tblPr>
          <w:tblGrid>
            <w:gridCol w:w="4675"/>
            <w:gridCol w:w="4675"/>
          </w:tblGrid>
          <w:tr w:rsidR="00945D0F" w:rsidRPr="007C61D7" w14:paraId="7FA9CDB4" w14:textId="77777777" w:rsidTr="00826773">
            <w:tc>
              <w:tcPr>
                <w:tcW w:w="4675" w:type="dxa"/>
                <w:shd w:val="clear" w:color="auto" w:fill="44546A"/>
              </w:tcPr>
              <w:p w14:paraId="57BF5B8A" w14:textId="77777777" w:rsidR="00945D0F" w:rsidRPr="00B8096F" w:rsidRDefault="00945D0F" w:rsidP="00B8096F">
                <w:pPr>
                  <w:spacing w:after="160"/>
                  <w:rPr>
                    <w:color w:val="FFFFFF"/>
                  </w:rPr>
                </w:pPr>
                <w:r w:rsidRPr="00B8096F">
                  <w:rPr>
                    <w:color w:val="FFFFFF"/>
                  </w:rPr>
                  <w:t>Network location</w:t>
                </w:r>
              </w:p>
            </w:tc>
            <w:tc>
              <w:tcPr>
                <w:tcW w:w="4675" w:type="dxa"/>
                <w:shd w:val="clear" w:color="auto" w:fill="44546A"/>
              </w:tcPr>
              <w:p w14:paraId="63278F1A" w14:textId="77777777" w:rsidR="00945D0F" w:rsidRPr="00B8096F" w:rsidRDefault="00945D0F" w:rsidP="00B8096F">
                <w:pPr>
                  <w:spacing w:after="160"/>
                  <w:rPr>
                    <w:color w:val="FFFFFF"/>
                  </w:rPr>
                </w:pPr>
                <w:r w:rsidRPr="00B8096F">
                  <w:rPr>
                    <w:color w:val="FFFFFF"/>
                  </w:rPr>
                  <w:t>Reference</w:t>
                </w:r>
              </w:p>
            </w:tc>
          </w:tr>
          <w:tr w:rsidR="00945D0F" w:rsidRPr="007C61D7" w14:paraId="7D0C693C" w14:textId="77777777" w:rsidTr="00801E91">
            <w:tc>
              <w:tcPr>
                <w:tcW w:w="4675" w:type="dxa"/>
              </w:tcPr>
              <w:p w14:paraId="30457CDC" w14:textId="3613E0FE" w:rsidR="00945D0F" w:rsidRPr="007C61D7" w:rsidRDefault="00945D0F" w:rsidP="00B8096F">
                <w:pPr>
                  <w:widowControl w:val="0"/>
                  <w:spacing w:after="160"/>
                </w:pPr>
                <w:r w:rsidRPr="007C61D7">
                  <w:t>D</w:t>
                </w:r>
                <w:r w:rsidR="00AD3E3D">
                  <w:t>emilitarized zone</w:t>
                </w:r>
              </w:p>
            </w:tc>
            <w:tc>
              <w:tcPr>
                <w:tcW w:w="4675" w:type="dxa"/>
              </w:tcPr>
              <w:p w14:paraId="74D3D12C" w14:textId="77777777" w:rsidR="00945D0F" w:rsidRPr="007C61D7" w:rsidRDefault="00945D0F" w:rsidP="00B8096F">
                <w:pPr>
                  <w:widowControl w:val="0"/>
                  <w:spacing w:after="160"/>
                </w:pPr>
                <w:r w:rsidRPr="007C61D7">
                  <w:t>DMZ</w:t>
                </w:r>
              </w:p>
            </w:tc>
          </w:tr>
          <w:tr w:rsidR="00945D0F" w:rsidRPr="007C61D7" w14:paraId="24682D8F" w14:textId="77777777" w:rsidTr="00801E91">
            <w:tc>
              <w:tcPr>
                <w:tcW w:w="4675" w:type="dxa"/>
              </w:tcPr>
              <w:p w14:paraId="602E247F" w14:textId="77777777" w:rsidR="00945D0F" w:rsidRPr="007C61D7" w:rsidRDefault="00945D0F" w:rsidP="00B8096F">
                <w:pPr>
                  <w:widowControl w:val="0"/>
                  <w:spacing w:after="160"/>
                </w:pPr>
                <w:r w:rsidRPr="007C61D7">
                  <w:t>Internal network</w:t>
                </w:r>
              </w:p>
            </w:tc>
            <w:tc>
              <w:tcPr>
                <w:tcW w:w="4675" w:type="dxa"/>
              </w:tcPr>
              <w:p w14:paraId="653B0629" w14:textId="77777777" w:rsidR="00945D0F" w:rsidRPr="007C61D7" w:rsidRDefault="00945D0F" w:rsidP="00B8096F">
                <w:pPr>
                  <w:widowControl w:val="0"/>
                  <w:spacing w:after="160"/>
                </w:pPr>
                <w:r w:rsidRPr="007C61D7">
                  <w:t>INT</w:t>
                </w:r>
              </w:p>
            </w:tc>
          </w:tr>
        </w:tbl>
        <w:p w14:paraId="3817EB3C" w14:textId="77777777" w:rsidR="006E0F12" w:rsidRPr="002F48F6" w:rsidRDefault="006E0F12" w:rsidP="00314F84">
          <w:pPr>
            <w:rPr>
              <w:highlight w:val="yellow"/>
            </w:rPr>
          </w:pPr>
        </w:p>
        <w:p w14:paraId="1BE10217" w14:textId="2F6C55AC" w:rsidR="00E84ECE" w:rsidRPr="00A97AB9" w:rsidRDefault="006D4D3E" w:rsidP="00003C96">
          <w:pPr>
            <w:pStyle w:val="Heading2"/>
          </w:pPr>
          <w:bookmarkStart w:id="23" w:name="_Toc72929424"/>
          <w:bookmarkStart w:id="24" w:name="_Toc72929600"/>
          <w:bookmarkStart w:id="25" w:name="_Toc73438579"/>
          <w:r w:rsidRPr="00A97AB9">
            <w:t>Security</w:t>
          </w:r>
          <w:r w:rsidR="00E84ECE" w:rsidRPr="00A97AB9">
            <w:t>matrix</w:t>
          </w:r>
          <w:bookmarkEnd w:id="23"/>
          <w:bookmarkEnd w:id="24"/>
          <w:bookmarkEnd w:id="25"/>
        </w:p>
        <w:p w14:paraId="6E242562" w14:textId="3C894962" w:rsidR="00F5668E" w:rsidRPr="00F5668E" w:rsidRDefault="00F5668E" w:rsidP="00F5668E">
          <w:pPr>
            <w:rPr>
              <w:lang w:val="en-US"/>
            </w:rPr>
          </w:pPr>
          <w:r w:rsidRPr="00F5668E">
            <w:rPr>
              <w:lang w:val="en-US"/>
            </w:rPr>
            <w:t>Table 3-</w:t>
          </w:r>
          <w:r w:rsidR="00F272B2">
            <w:rPr>
              <w:lang w:val="en-US"/>
            </w:rPr>
            <w:t>3</w:t>
          </w:r>
          <w:r w:rsidRPr="00F5668E">
            <w:rPr>
              <w:lang w:val="en-US"/>
            </w:rPr>
            <w:t xml:space="preserve"> shows all ports w</w:t>
          </w:r>
          <w:r>
            <w:rPr>
              <w:lang w:val="en-US"/>
            </w:rPr>
            <w:t>hich will be used by the Hyperledger Fabric applications</w:t>
          </w:r>
          <w:r w:rsidR="00294F2F">
            <w:rPr>
              <w:lang w:val="en-US"/>
            </w:rPr>
            <w:t xml:space="preserve"> and network</w:t>
          </w:r>
          <w:r>
            <w:rPr>
              <w:lang w:val="en-US"/>
            </w:rPr>
            <w:t xml:space="preserve">. </w:t>
          </w:r>
        </w:p>
        <w:p w14:paraId="18027859" w14:textId="5A3C6B8B" w:rsidR="00F5668E" w:rsidRPr="00F5668E" w:rsidRDefault="00F5668E" w:rsidP="00F5668E">
          <w:pPr>
            <w:pStyle w:val="Caption"/>
            <w:keepNext/>
            <w:rPr>
              <w:lang w:val="en-US"/>
            </w:rPr>
          </w:pPr>
          <w:r w:rsidRPr="00F5668E">
            <w:rPr>
              <w:lang w:val="en-US"/>
            </w:rPr>
            <w:t xml:space="preserve">Table </w:t>
          </w:r>
          <w:r w:rsidR="002765E8">
            <w:rPr>
              <w:lang w:val="en-US"/>
            </w:rPr>
            <w:fldChar w:fldCharType="begin"/>
          </w:r>
          <w:r w:rsidR="002765E8">
            <w:rPr>
              <w:lang w:val="en-US"/>
            </w:rPr>
            <w:instrText xml:space="preserve"> STYLEREF 1 \s </w:instrText>
          </w:r>
          <w:r w:rsidR="002765E8">
            <w:rPr>
              <w:lang w:val="en-US"/>
            </w:rPr>
            <w:fldChar w:fldCharType="separate"/>
          </w:r>
          <w:r w:rsidR="002765E8">
            <w:rPr>
              <w:noProof/>
              <w:lang w:val="en-US"/>
            </w:rPr>
            <w:t>3</w:t>
          </w:r>
          <w:r w:rsidR="002765E8">
            <w:rPr>
              <w:lang w:val="en-US"/>
            </w:rPr>
            <w:fldChar w:fldCharType="end"/>
          </w:r>
          <w:r w:rsidR="002765E8">
            <w:rPr>
              <w:lang w:val="en-US"/>
            </w:rPr>
            <w:noBreakHyphen/>
          </w:r>
          <w:r w:rsidR="00F272B2">
            <w:rPr>
              <w:lang w:val="en-US"/>
            </w:rPr>
            <w:t>3</w:t>
          </w:r>
          <w:r w:rsidRPr="00F5668E">
            <w:rPr>
              <w:lang w:val="en-US"/>
            </w:rPr>
            <w:t>: Security matrix used ports</w:t>
          </w:r>
        </w:p>
        <w:tbl>
          <w:tblPr>
            <w:tblStyle w:val="TableGrid"/>
            <w:tblW w:w="0" w:type="auto"/>
            <w:tblLook w:val="04A0" w:firstRow="1" w:lastRow="0" w:firstColumn="1" w:lastColumn="0" w:noHBand="0" w:noVBand="1"/>
          </w:tblPr>
          <w:tblGrid>
            <w:gridCol w:w="4675"/>
            <w:gridCol w:w="4675"/>
          </w:tblGrid>
          <w:tr w:rsidR="00037B58" w:rsidRPr="004E3A53" w14:paraId="06D9ECBE" w14:textId="77777777" w:rsidTr="00B8096F">
            <w:tc>
              <w:tcPr>
                <w:tcW w:w="4675" w:type="dxa"/>
                <w:shd w:val="clear" w:color="auto" w:fill="44546A"/>
              </w:tcPr>
              <w:p w14:paraId="6085D8DB" w14:textId="158395D6" w:rsidR="00037B58" w:rsidRPr="00FC0C37" w:rsidRDefault="00037B58" w:rsidP="00B8096F">
                <w:pPr>
                  <w:spacing w:after="160"/>
                  <w:rPr>
                    <w:color w:val="FFFFFF"/>
                  </w:rPr>
                </w:pPr>
                <w:r w:rsidRPr="00FC0C37">
                  <w:rPr>
                    <w:color w:val="FFFFFF"/>
                  </w:rPr>
                  <w:t xml:space="preserve">Service </w:t>
                </w:r>
              </w:p>
            </w:tc>
            <w:tc>
              <w:tcPr>
                <w:tcW w:w="4675" w:type="dxa"/>
                <w:shd w:val="clear" w:color="auto" w:fill="44546A"/>
              </w:tcPr>
              <w:p w14:paraId="09DD38D5" w14:textId="6F1826F6" w:rsidR="00037B58" w:rsidRPr="00FC0C37" w:rsidRDefault="00037B58" w:rsidP="00B8096F">
                <w:pPr>
                  <w:spacing w:after="160"/>
                  <w:rPr>
                    <w:color w:val="FFFFFF"/>
                  </w:rPr>
                </w:pPr>
                <w:r w:rsidRPr="00FC0C37">
                  <w:rPr>
                    <w:color w:val="FFFFFF"/>
                  </w:rPr>
                  <w:t>Port</w:t>
                </w:r>
              </w:p>
            </w:tc>
          </w:tr>
          <w:tr w:rsidR="00037B58" w:rsidRPr="004E3A53" w14:paraId="0C7F8F03" w14:textId="77777777" w:rsidTr="00037B58">
            <w:tc>
              <w:tcPr>
                <w:tcW w:w="4675" w:type="dxa"/>
              </w:tcPr>
              <w:p w14:paraId="0BDB0D00" w14:textId="528081C6" w:rsidR="00037B58" w:rsidRPr="00FC0C37" w:rsidRDefault="002161B3" w:rsidP="00B8096F">
                <w:pPr>
                  <w:widowControl w:val="0"/>
                  <w:spacing w:after="160"/>
                </w:pPr>
                <w:r w:rsidRPr="00FC0C37">
                  <w:t>HTTPS</w:t>
                </w:r>
              </w:p>
            </w:tc>
            <w:tc>
              <w:tcPr>
                <w:tcW w:w="4675" w:type="dxa"/>
              </w:tcPr>
              <w:p w14:paraId="6D8E7085" w14:textId="179F17A0" w:rsidR="00037B58" w:rsidRPr="00FC0C37" w:rsidRDefault="008303A7" w:rsidP="00B8096F">
                <w:pPr>
                  <w:widowControl w:val="0"/>
                  <w:spacing w:after="160"/>
                </w:pPr>
                <w:r w:rsidRPr="00FC0C37">
                  <w:t>443</w:t>
                </w:r>
              </w:p>
            </w:tc>
          </w:tr>
          <w:tr w:rsidR="00581B5F" w:rsidRPr="004E3A53" w14:paraId="414D8159" w14:textId="77777777" w:rsidTr="00037B58">
            <w:tc>
              <w:tcPr>
                <w:tcW w:w="4675" w:type="dxa"/>
              </w:tcPr>
              <w:p w14:paraId="1AF09C38" w14:textId="48D7C17D" w:rsidR="00581B5F" w:rsidRPr="00FC0C37" w:rsidRDefault="00C27427" w:rsidP="00B8096F">
                <w:pPr>
                  <w:widowControl w:val="0"/>
                  <w:spacing w:after="160"/>
                </w:pPr>
                <w:r>
                  <w:lastRenderedPageBreak/>
                  <w:t>Kafka</w:t>
                </w:r>
              </w:p>
            </w:tc>
            <w:tc>
              <w:tcPr>
                <w:tcW w:w="4675" w:type="dxa"/>
              </w:tcPr>
              <w:p w14:paraId="1BA5C399" w14:textId="5EDA7B7D" w:rsidR="00581B5F" w:rsidRPr="00FC0C37" w:rsidRDefault="00AF603C" w:rsidP="00B8096F">
                <w:pPr>
                  <w:widowControl w:val="0"/>
                  <w:spacing w:after="160"/>
                </w:pPr>
                <w:r>
                  <w:t>9092</w:t>
                </w:r>
              </w:p>
            </w:tc>
          </w:tr>
          <w:tr w:rsidR="003156DA" w:rsidRPr="004E3A53" w14:paraId="64554468" w14:textId="77777777" w:rsidTr="00037B58">
            <w:tc>
              <w:tcPr>
                <w:tcW w:w="4675" w:type="dxa"/>
              </w:tcPr>
              <w:p w14:paraId="20E4CF11" w14:textId="0B2FB7A3" w:rsidR="003156DA" w:rsidRPr="00FC0C37" w:rsidRDefault="0001237F" w:rsidP="00B8096F">
                <w:pPr>
                  <w:widowControl w:val="0"/>
                  <w:spacing w:after="160"/>
                </w:pPr>
                <w:r w:rsidRPr="00FC0C37">
                  <w:t>Fabric CA</w:t>
                </w:r>
              </w:p>
            </w:tc>
            <w:tc>
              <w:tcPr>
                <w:tcW w:w="4675" w:type="dxa"/>
              </w:tcPr>
              <w:p w14:paraId="04E87175" w14:textId="5F1ACEDE" w:rsidR="003156DA" w:rsidRPr="00FC0C37" w:rsidRDefault="0001237F" w:rsidP="00B8096F">
                <w:pPr>
                  <w:widowControl w:val="0"/>
                  <w:spacing w:after="160"/>
                </w:pPr>
                <w:r w:rsidRPr="00FC0C37">
                  <w:t>7054</w:t>
                </w:r>
              </w:p>
            </w:tc>
          </w:tr>
          <w:tr w:rsidR="00F57006" w:rsidRPr="004E3A53" w14:paraId="2FB21D03" w14:textId="77777777" w:rsidTr="00037B58">
            <w:tc>
              <w:tcPr>
                <w:tcW w:w="4675" w:type="dxa"/>
              </w:tcPr>
              <w:p w14:paraId="6061093A" w14:textId="7AAF4D50" w:rsidR="00F57006" w:rsidRPr="00FC0C37" w:rsidRDefault="00F57006" w:rsidP="00B8096F">
                <w:pPr>
                  <w:widowControl w:val="0"/>
                  <w:spacing w:after="160"/>
                </w:pPr>
                <w:r w:rsidRPr="00FC0C37">
                  <w:t>CouchDB</w:t>
                </w:r>
              </w:p>
            </w:tc>
            <w:tc>
              <w:tcPr>
                <w:tcW w:w="4675" w:type="dxa"/>
              </w:tcPr>
              <w:p w14:paraId="05ABED0F" w14:textId="623F28C3" w:rsidR="00F57006" w:rsidRPr="00FC0C37" w:rsidRDefault="00E34B62" w:rsidP="00B8096F">
                <w:pPr>
                  <w:widowControl w:val="0"/>
                  <w:spacing w:after="160"/>
                </w:pPr>
                <w:r w:rsidRPr="00FC0C37">
                  <w:t>59</w:t>
                </w:r>
                <w:r w:rsidR="00CF318A" w:rsidRPr="00FC0C37">
                  <w:t>84</w:t>
                </w:r>
              </w:p>
            </w:tc>
          </w:tr>
          <w:tr w:rsidR="00F57006" w:rsidRPr="004E3A53" w14:paraId="2511AE31" w14:textId="77777777" w:rsidTr="00037B58">
            <w:tc>
              <w:tcPr>
                <w:tcW w:w="4675" w:type="dxa"/>
              </w:tcPr>
              <w:p w14:paraId="57724B50" w14:textId="7775E970" w:rsidR="00F57006" w:rsidRPr="00FC0C37" w:rsidRDefault="00F57006" w:rsidP="00B8096F">
                <w:pPr>
                  <w:widowControl w:val="0"/>
                  <w:spacing w:after="160"/>
                </w:pPr>
                <w:r w:rsidRPr="00FC0C37">
                  <w:t>MSP</w:t>
                </w:r>
              </w:p>
            </w:tc>
            <w:tc>
              <w:tcPr>
                <w:tcW w:w="4675" w:type="dxa"/>
              </w:tcPr>
              <w:p w14:paraId="56C029D5" w14:textId="646DE28C" w:rsidR="00F57006" w:rsidRPr="00FC0C37" w:rsidRDefault="001760B5" w:rsidP="00B8096F">
                <w:pPr>
                  <w:widowControl w:val="0"/>
                  <w:spacing w:after="160"/>
                </w:pPr>
                <w:r w:rsidRPr="00FC0C37">
                  <w:t>8052</w:t>
                </w:r>
              </w:p>
            </w:tc>
          </w:tr>
        </w:tbl>
        <w:p w14:paraId="4FA5954A" w14:textId="437A0D64" w:rsidR="007D6D64" w:rsidRPr="00C30BFE" w:rsidRDefault="007D6D64" w:rsidP="005D5B37"/>
        <w:p w14:paraId="2531968E" w14:textId="2DF64C4F" w:rsidR="00C8122A" w:rsidRPr="00C30BFE" w:rsidRDefault="00C03106" w:rsidP="005D5B37">
          <w:pPr>
            <w:rPr>
              <w:lang w:val="en-US"/>
            </w:rPr>
          </w:pPr>
          <w:r w:rsidRPr="00C30BFE">
            <w:rPr>
              <w:lang w:val="en-US"/>
            </w:rPr>
            <w:t>Table 3-</w:t>
          </w:r>
          <w:r w:rsidR="00F272B2" w:rsidRPr="00C30BFE">
            <w:rPr>
              <w:lang w:val="en-US"/>
            </w:rPr>
            <w:t>4</w:t>
          </w:r>
          <w:r w:rsidRPr="00C30BFE">
            <w:rPr>
              <w:lang w:val="en-US"/>
            </w:rPr>
            <w:t xml:space="preserve"> shows what ports </w:t>
          </w:r>
          <w:r w:rsidR="00C8122A" w:rsidRPr="00C30BFE">
            <w:rPr>
              <w:lang w:val="en-US"/>
            </w:rPr>
            <w:t>must</w:t>
          </w:r>
          <w:r w:rsidR="00FB6658" w:rsidRPr="00C30BFE">
            <w:rPr>
              <w:lang w:val="en-US"/>
            </w:rPr>
            <w:t xml:space="preserve"> be allowed between the different zones. </w:t>
          </w:r>
        </w:p>
        <w:p w14:paraId="611E6B3D" w14:textId="4225708F" w:rsidR="00294F2F" w:rsidRPr="00C30BFE" w:rsidRDefault="00294F2F" w:rsidP="00294F2F">
          <w:pPr>
            <w:pStyle w:val="Caption"/>
            <w:keepNext/>
            <w:rPr>
              <w:lang w:val="en-US"/>
            </w:rPr>
          </w:pPr>
          <w:r w:rsidRPr="00C30BFE">
            <w:rPr>
              <w:lang w:val="en-US"/>
            </w:rPr>
            <w:t xml:space="preserve">Table </w:t>
          </w:r>
          <w:r w:rsidR="002765E8" w:rsidRPr="00C30BFE">
            <w:rPr>
              <w:lang w:val="en-US"/>
            </w:rPr>
            <w:fldChar w:fldCharType="begin"/>
          </w:r>
          <w:r w:rsidR="002765E8" w:rsidRPr="00C30BFE">
            <w:rPr>
              <w:lang w:val="en-US"/>
            </w:rPr>
            <w:instrText xml:space="preserve"> STYLEREF 1 \s </w:instrText>
          </w:r>
          <w:r w:rsidR="002765E8" w:rsidRPr="00C30BFE">
            <w:rPr>
              <w:lang w:val="en-US"/>
            </w:rPr>
            <w:fldChar w:fldCharType="separate"/>
          </w:r>
          <w:r w:rsidR="002765E8" w:rsidRPr="00C30BFE">
            <w:rPr>
              <w:noProof/>
              <w:lang w:val="en-US"/>
            </w:rPr>
            <w:t>3</w:t>
          </w:r>
          <w:r w:rsidR="002765E8" w:rsidRPr="00C30BFE">
            <w:rPr>
              <w:lang w:val="en-US"/>
            </w:rPr>
            <w:fldChar w:fldCharType="end"/>
          </w:r>
          <w:r w:rsidR="002765E8" w:rsidRPr="00C30BFE">
            <w:rPr>
              <w:lang w:val="en-US"/>
            </w:rPr>
            <w:noBreakHyphen/>
          </w:r>
          <w:r w:rsidR="00F272B2" w:rsidRPr="00C30BFE">
            <w:rPr>
              <w:lang w:val="en-US"/>
            </w:rPr>
            <w:t>4</w:t>
          </w:r>
          <w:r w:rsidRPr="00C30BFE">
            <w:rPr>
              <w:lang w:val="en-US"/>
            </w:rPr>
            <w:t>: Security matrix allowed ports</w:t>
          </w:r>
        </w:p>
        <w:tbl>
          <w:tblPr>
            <w:tblStyle w:val="TableGrid"/>
            <w:tblW w:w="9918" w:type="dxa"/>
            <w:tblLook w:val="04A0" w:firstRow="1" w:lastRow="0" w:firstColumn="1" w:lastColumn="0" w:noHBand="0" w:noVBand="1"/>
          </w:tblPr>
          <w:tblGrid>
            <w:gridCol w:w="1267"/>
            <w:gridCol w:w="1268"/>
            <w:gridCol w:w="1265"/>
            <w:gridCol w:w="1265"/>
            <w:gridCol w:w="1265"/>
            <w:gridCol w:w="1265"/>
            <w:gridCol w:w="1265"/>
            <w:gridCol w:w="1058"/>
          </w:tblGrid>
          <w:tr w:rsidR="00F601E8" w:rsidRPr="004E3A53" w14:paraId="03D5FBC3" w14:textId="070F19D9" w:rsidTr="00B8096F">
            <w:tc>
              <w:tcPr>
                <w:tcW w:w="1267" w:type="dxa"/>
                <w:shd w:val="clear" w:color="auto" w:fill="44546A"/>
              </w:tcPr>
              <w:p w14:paraId="1ABC3C44" w14:textId="2443D949" w:rsidR="00F601E8" w:rsidRPr="003914F3" w:rsidRDefault="00F601E8" w:rsidP="00B8096F">
                <w:pPr>
                  <w:spacing w:after="160"/>
                  <w:rPr>
                    <w:color w:val="FFFFFF"/>
                    <w:lang w:val="en-US"/>
                  </w:rPr>
                </w:pPr>
              </w:p>
            </w:tc>
            <w:tc>
              <w:tcPr>
                <w:tcW w:w="1268" w:type="dxa"/>
                <w:shd w:val="clear" w:color="auto" w:fill="44546A"/>
              </w:tcPr>
              <w:p w14:paraId="4260AFBB" w14:textId="1C23C09C" w:rsidR="00F601E8" w:rsidRPr="00B8096F" w:rsidRDefault="00F601E8" w:rsidP="00B8096F">
                <w:pPr>
                  <w:spacing w:after="160"/>
                  <w:rPr>
                    <w:color w:val="FFFFFF"/>
                  </w:rPr>
                </w:pPr>
                <w:r w:rsidRPr="00B8096F">
                  <w:rPr>
                    <w:color w:val="FFFFFF"/>
                  </w:rPr>
                  <w:t>LWM DMZ</w:t>
                </w:r>
              </w:p>
            </w:tc>
            <w:tc>
              <w:tcPr>
                <w:tcW w:w="1265" w:type="dxa"/>
                <w:shd w:val="clear" w:color="auto" w:fill="44546A"/>
              </w:tcPr>
              <w:p w14:paraId="12426729" w14:textId="066A8DCA" w:rsidR="00F601E8" w:rsidRPr="00B8096F" w:rsidRDefault="00F601E8" w:rsidP="00B8096F">
                <w:pPr>
                  <w:spacing w:after="160"/>
                  <w:rPr>
                    <w:color w:val="FFFFFF"/>
                  </w:rPr>
                </w:pPr>
                <w:r w:rsidRPr="00B8096F">
                  <w:rPr>
                    <w:color w:val="FFFFFF"/>
                  </w:rPr>
                  <w:t>LWM INT</w:t>
                </w:r>
              </w:p>
            </w:tc>
            <w:tc>
              <w:tcPr>
                <w:tcW w:w="1265" w:type="dxa"/>
                <w:shd w:val="clear" w:color="auto" w:fill="44546A"/>
              </w:tcPr>
              <w:p w14:paraId="187C5BA6" w14:textId="0E3012D1" w:rsidR="00F601E8" w:rsidRPr="00B8096F" w:rsidRDefault="00F601E8" w:rsidP="00B8096F">
                <w:pPr>
                  <w:spacing w:after="160"/>
                  <w:rPr>
                    <w:color w:val="FFFFFF"/>
                  </w:rPr>
                </w:pPr>
                <w:r w:rsidRPr="00B8096F">
                  <w:rPr>
                    <w:color w:val="FFFFFF"/>
                  </w:rPr>
                  <w:t>DLG DMZ</w:t>
                </w:r>
              </w:p>
            </w:tc>
            <w:tc>
              <w:tcPr>
                <w:tcW w:w="1265" w:type="dxa"/>
                <w:shd w:val="clear" w:color="auto" w:fill="44546A"/>
              </w:tcPr>
              <w:p w14:paraId="75D4BB47" w14:textId="7917A93D" w:rsidR="00F601E8" w:rsidRPr="00B8096F" w:rsidRDefault="00F601E8" w:rsidP="00B8096F">
                <w:pPr>
                  <w:spacing w:after="160"/>
                  <w:rPr>
                    <w:color w:val="FFFFFF"/>
                  </w:rPr>
                </w:pPr>
                <w:r w:rsidRPr="00B8096F">
                  <w:rPr>
                    <w:color w:val="FFFFFF"/>
                  </w:rPr>
                  <w:t>DLG INT</w:t>
                </w:r>
              </w:p>
            </w:tc>
            <w:tc>
              <w:tcPr>
                <w:tcW w:w="1265" w:type="dxa"/>
                <w:shd w:val="clear" w:color="auto" w:fill="44546A"/>
              </w:tcPr>
              <w:p w14:paraId="7D219A09" w14:textId="0529A25C" w:rsidR="00F601E8" w:rsidRPr="00B8096F" w:rsidRDefault="00F601E8" w:rsidP="00B8096F">
                <w:pPr>
                  <w:spacing w:after="160"/>
                  <w:rPr>
                    <w:color w:val="FFFFFF"/>
                  </w:rPr>
                </w:pPr>
                <w:r w:rsidRPr="00B8096F">
                  <w:rPr>
                    <w:color w:val="FFFFFF"/>
                  </w:rPr>
                  <w:t>LNG DMZ</w:t>
                </w:r>
              </w:p>
            </w:tc>
            <w:tc>
              <w:tcPr>
                <w:tcW w:w="1265" w:type="dxa"/>
                <w:shd w:val="clear" w:color="auto" w:fill="44546A"/>
              </w:tcPr>
              <w:p w14:paraId="0D1F463B" w14:textId="690AF92A" w:rsidR="00F601E8" w:rsidRPr="00B8096F" w:rsidRDefault="00F601E8" w:rsidP="00B8096F">
                <w:pPr>
                  <w:spacing w:after="160"/>
                  <w:rPr>
                    <w:color w:val="FFFFFF"/>
                  </w:rPr>
                </w:pPr>
                <w:r w:rsidRPr="00B8096F">
                  <w:rPr>
                    <w:color w:val="FFFFFF"/>
                  </w:rPr>
                  <w:t>LNG INT</w:t>
                </w:r>
              </w:p>
            </w:tc>
            <w:tc>
              <w:tcPr>
                <w:tcW w:w="1058" w:type="dxa"/>
                <w:shd w:val="clear" w:color="auto" w:fill="44546A"/>
              </w:tcPr>
              <w:p w14:paraId="695F3ED8" w14:textId="1C6A8D94" w:rsidR="00F601E8" w:rsidRPr="00B8096F" w:rsidRDefault="002850D6" w:rsidP="00B8096F">
                <w:pPr>
                  <w:spacing w:after="160"/>
                  <w:rPr>
                    <w:color w:val="FFFFFF"/>
                  </w:rPr>
                </w:pPr>
                <w:r w:rsidRPr="00B8096F">
                  <w:rPr>
                    <w:color w:val="FFFFFF"/>
                  </w:rPr>
                  <w:t>To</w:t>
                </w:r>
              </w:p>
            </w:tc>
          </w:tr>
          <w:tr w:rsidR="00F601E8" w:rsidRPr="004E3A53" w14:paraId="51BD4E52" w14:textId="4903FF02" w:rsidTr="00B8096F">
            <w:tc>
              <w:tcPr>
                <w:tcW w:w="1267" w:type="dxa"/>
                <w:shd w:val="clear" w:color="auto" w:fill="44546A"/>
              </w:tcPr>
              <w:p w14:paraId="11EC8023" w14:textId="6A283F76" w:rsidR="00F601E8" w:rsidRPr="00B8096F" w:rsidRDefault="00F601E8" w:rsidP="00B8096F">
                <w:pPr>
                  <w:spacing w:after="160"/>
                  <w:rPr>
                    <w:color w:val="FFFFFF"/>
                  </w:rPr>
                </w:pPr>
                <w:r w:rsidRPr="00B8096F">
                  <w:rPr>
                    <w:color w:val="FFFFFF"/>
                  </w:rPr>
                  <w:t>LWM DMZ</w:t>
                </w:r>
              </w:p>
            </w:tc>
            <w:tc>
              <w:tcPr>
                <w:tcW w:w="1268" w:type="dxa"/>
              </w:tcPr>
              <w:p w14:paraId="38FC799C" w14:textId="0AC08075" w:rsidR="00F601E8" w:rsidRPr="00B8096F" w:rsidRDefault="00E22008" w:rsidP="00B8096F">
                <w:pPr>
                  <w:widowControl w:val="0"/>
                  <w:spacing w:after="160"/>
                </w:pPr>
                <w:r w:rsidRPr="00B8096F">
                  <w:t>---------------</w:t>
                </w:r>
              </w:p>
            </w:tc>
            <w:tc>
              <w:tcPr>
                <w:tcW w:w="1265" w:type="dxa"/>
              </w:tcPr>
              <w:p w14:paraId="48D226AB" w14:textId="020F40A1" w:rsidR="00F601E8" w:rsidRPr="00B8096F" w:rsidRDefault="00E76B70" w:rsidP="00B8096F">
                <w:pPr>
                  <w:widowControl w:val="0"/>
                  <w:spacing w:after="160"/>
                </w:pPr>
                <w:r w:rsidRPr="00B8096F">
                  <w:t>443</w:t>
                </w:r>
                <w:r w:rsidR="006A4C66" w:rsidRPr="00B8096F">
                  <w:t xml:space="preserve">, </w:t>
                </w:r>
                <w:r w:rsidR="000571E4" w:rsidRPr="00B8096F">
                  <w:t>5</w:t>
                </w:r>
                <w:r w:rsidR="005B58C6" w:rsidRPr="00B8096F">
                  <w:t>9</w:t>
                </w:r>
                <w:r w:rsidR="000571E4" w:rsidRPr="00B8096F">
                  <w:t xml:space="preserve">84, </w:t>
                </w:r>
                <w:r w:rsidR="0001237F" w:rsidRPr="00B8096F">
                  <w:t>7054</w:t>
                </w:r>
                <w:r w:rsidR="000B482E" w:rsidRPr="00B8096F">
                  <w:t xml:space="preserve"> </w:t>
                </w:r>
              </w:p>
            </w:tc>
            <w:tc>
              <w:tcPr>
                <w:tcW w:w="1265" w:type="dxa"/>
              </w:tcPr>
              <w:p w14:paraId="41225586" w14:textId="3BA1CEB3" w:rsidR="00F601E8" w:rsidRPr="00B8096F" w:rsidRDefault="003B7CD0" w:rsidP="00B8096F">
                <w:pPr>
                  <w:widowControl w:val="0"/>
                  <w:spacing w:after="160"/>
                </w:pPr>
                <w:r w:rsidRPr="00B8096F">
                  <w:t>443</w:t>
                </w:r>
              </w:p>
            </w:tc>
            <w:tc>
              <w:tcPr>
                <w:tcW w:w="1265" w:type="dxa"/>
              </w:tcPr>
              <w:p w14:paraId="5D37C2A1" w14:textId="7224CB1D" w:rsidR="00F601E8" w:rsidRPr="00B8096F" w:rsidRDefault="004E2AC1" w:rsidP="00B8096F">
                <w:pPr>
                  <w:widowControl w:val="0"/>
                  <w:spacing w:after="160"/>
                </w:pPr>
                <w:r w:rsidRPr="00B8096F">
                  <w:t>X</w:t>
                </w:r>
              </w:p>
            </w:tc>
            <w:tc>
              <w:tcPr>
                <w:tcW w:w="1265" w:type="dxa"/>
              </w:tcPr>
              <w:p w14:paraId="3F32893C" w14:textId="40822868" w:rsidR="00F601E8" w:rsidRPr="00B8096F" w:rsidRDefault="003B7CD0" w:rsidP="00B8096F">
                <w:pPr>
                  <w:widowControl w:val="0"/>
                  <w:spacing w:after="160"/>
                </w:pPr>
                <w:r w:rsidRPr="00B8096F">
                  <w:t>443</w:t>
                </w:r>
              </w:p>
            </w:tc>
            <w:tc>
              <w:tcPr>
                <w:tcW w:w="1265" w:type="dxa"/>
              </w:tcPr>
              <w:p w14:paraId="10C7881C" w14:textId="329A5787" w:rsidR="00F601E8" w:rsidRPr="00B8096F" w:rsidRDefault="004E2AC1" w:rsidP="00B8096F">
                <w:pPr>
                  <w:widowControl w:val="0"/>
                  <w:spacing w:after="160"/>
                </w:pPr>
                <w:r w:rsidRPr="00B8096F">
                  <w:t>X</w:t>
                </w:r>
              </w:p>
            </w:tc>
            <w:tc>
              <w:tcPr>
                <w:tcW w:w="1058" w:type="dxa"/>
              </w:tcPr>
              <w:p w14:paraId="395AD6FA" w14:textId="77777777" w:rsidR="00F601E8" w:rsidRPr="00B8096F" w:rsidRDefault="00F601E8" w:rsidP="00B8096F">
                <w:pPr>
                  <w:widowControl w:val="0"/>
                  <w:spacing w:after="160"/>
                </w:pPr>
              </w:p>
            </w:tc>
          </w:tr>
          <w:tr w:rsidR="00F601E8" w:rsidRPr="004E3A53" w14:paraId="3D9EE8C5" w14:textId="77777777" w:rsidTr="00B8096F">
            <w:tc>
              <w:tcPr>
                <w:tcW w:w="1267" w:type="dxa"/>
                <w:shd w:val="clear" w:color="auto" w:fill="44546A"/>
              </w:tcPr>
              <w:p w14:paraId="35B5441A" w14:textId="1D1FCCF8" w:rsidR="00F601E8" w:rsidRPr="00B8096F" w:rsidRDefault="00F601E8" w:rsidP="00B8096F">
                <w:pPr>
                  <w:spacing w:after="160"/>
                  <w:rPr>
                    <w:color w:val="FFFFFF"/>
                  </w:rPr>
                </w:pPr>
                <w:r w:rsidRPr="00B8096F">
                  <w:rPr>
                    <w:color w:val="FFFFFF"/>
                  </w:rPr>
                  <w:t>LWM INT</w:t>
                </w:r>
              </w:p>
            </w:tc>
            <w:tc>
              <w:tcPr>
                <w:tcW w:w="1268" w:type="dxa"/>
              </w:tcPr>
              <w:p w14:paraId="060257A4" w14:textId="10376FBC" w:rsidR="00F601E8" w:rsidRPr="00B8096F" w:rsidRDefault="0031391A" w:rsidP="00B8096F">
                <w:pPr>
                  <w:widowControl w:val="0"/>
                  <w:spacing w:after="160"/>
                </w:pPr>
                <w:r w:rsidRPr="00B8096F">
                  <w:t>443, 5</w:t>
                </w:r>
                <w:r w:rsidR="005B58C6" w:rsidRPr="00B8096F">
                  <w:t>9</w:t>
                </w:r>
                <w:r w:rsidRPr="00B8096F">
                  <w:t xml:space="preserve">84, </w:t>
                </w:r>
                <w:r w:rsidR="0001237F" w:rsidRPr="00B8096F">
                  <w:t>7054</w:t>
                </w:r>
              </w:p>
            </w:tc>
            <w:tc>
              <w:tcPr>
                <w:tcW w:w="1265" w:type="dxa"/>
              </w:tcPr>
              <w:p w14:paraId="22E8D8EA" w14:textId="02345192" w:rsidR="00F601E8" w:rsidRPr="00B8096F" w:rsidRDefault="00E22008" w:rsidP="00B8096F">
                <w:pPr>
                  <w:widowControl w:val="0"/>
                  <w:spacing w:after="160"/>
                </w:pPr>
                <w:r w:rsidRPr="00B8096F">
                  <w:t>---------------</w:t>
                </w:r>
              </w:p>
            </w:tc>
            <w:tc>
              <w:tcPr>
                <w:tcW w:w="1265" w:type="dxa"/>
              </w:tcPr>
              <w:p w14:paraId="59D65489" w14:textId="16DCD74C" w:rsidR="00F601E8" w:rsidRPr="00B8096F" w:rsidRDefault="006F2DFC" w:rsidP="00B8096F">
                <w:pPr>
                  <w:widowControl w:val="0"/>
                  <w:spacing w:after="160"/>
                </w:pPr>
                <w:r w:rsidRPr="00B8096F">
                  <w:t>X</w:t>
                </w:r>
              </w:p>
            </w:tc>
            <w:tc>
              <w:tcPr>
                <w:tcW w:w="1265" w:type="dxa"/>
              </w:tcPr>
              <w:p w14:paraId="0E75E935" w14:textId="54357FB4" w:rsidR="00F601E8" w:rsidRPr="00B8096F" w:rsidRDefault="0073499B" w:rsidP="00B8096F">
                <w:pPr>
                  <w:widowControl w:val="0"/>
                  <w:spacing w:after="160"/>
                </w:pPr>
                <w:r w:rsidRPr="00B8096F">
                  <w:t>X</w:t>
                </w:r>
              </w:p>
            </w:tc>
            <w:tc>
              <w:tcPr>
                <w:tcW w:w="1265" w:type="dxa"/>
              </w:tcPr>
              <w:p w14:paraId="5C805D22" w14:textId="0B3E2822" w:rsidR="00F601E8" w:rsidRPr="00B8096F" w:rsidRDefault="00DD2EF0" w:rsidP="00B8096F">
                <w:pPr>
                  <w:widowControl w:val="0"/>
                  <w:spacing w:after="160"/>
                </w:pPr>
                <w:r w:rsidRPr="00B8096F">
                  <w:t>X</w:t>
                </w:r>
              </w:p>
            </w:tc>
            <w:tc>
              <w:tcPr>
                <w:tcW w:w="1265" w:type="dxa"/>
              </w:tcPr>
              <w:p w14:paraId="4381DB1C" w14:textId="5F2B0F25" w:rsidR="00F601E8" w:rsidRPr="00B8096F" w:rsidRDefault="0043533C" w:rsidP="00B8096F">
                <w:pPr>
                  <w:widowControl w:val="0"/>
                  <w:spacing w:after="160"/>
                </w:pPr>
                <w:r w:rsidRPr="00B8096F">
                  <w:t>X</w:t>
                </w:r>
              </w:p>
            </w:tc>
            <w:tc>
              <w:tcPr>
                <w:tcW w:w="1058" w:type="dxa"/>
              </w:tcPr>
              <w:p w14:paraId="67BFA161" w14:textId="77777777" w:rsidR="00F601E8" w:rsidRPr="00B8096F" w:rsidRDefault="00F601E8" w:rsidP="00B8096F">
                <w:pPr>
                  <w:widowControl w:val="0"/>
                  <w:spacing w:after="160"/>
                </w:pPr>
              </w:p>
            </w:tc>
          </w:tr>
          <w:tr w:rsidR="00F601E8" w:rsidRPr="004E3A53" w14:paraId="6C25972E" w14:textId="77777777" w:rsidTr="00B8096F">
            <w:tc>
              <w:tcPr>
                <w:tcW w:w="1267" w:type="dxa"/>
                <w:shd w:val="clear" w:color="auto" w:fill="44546A"/>
              </w:tcPr>
              <w:p w14:paraId="7D324596" w14:textId="11D83881" w:rsidR="00F601E8" w:rsidRPr="00B8096F" w:rsidRDefault="00F601E8" w:rsidP="00B8096F">
                <w:pPr>
                  <w:spacing w:after="160"/>
                  <w:rPr>
                    <w:color w:val="FFFFFF"/>
                  </w:rPr>
                </w:pPr>
                <w:r w:rsidRPr="00B8096F">
                  <w:rPr>
                    <w:color w:val="FFFFFF"/>
                  </w:rPr>
                  <w:t>DLG DMZ</w:t>
                </w:r>
              </w:p>
            </w:tc>
            <w:tc>
              <w:tcPr>
                <w:tcW w:w="1268" w:type="dxa"/>
              </w:tcPr>
              <w:p w14:paraId="0CA483C1" w14:textId="222D3154" w:rsidR="00F601E8" w:rsidRPr="00B8096F" w:rsidRDefault="00862E0E" w:rsidP="00B8096F">
                <w:pPr>
                  <w:widowControl w:val="0"/>
                  <w:spacing w:after="160"/>
                </w:pPr>
                <w:r w:rsidRPr="00B8096F">
                  <w:t xml:space="preserve">443, </w:t>
                </w:r>
                <w:r w:rsidR="00AC0593">
                  <w:t>9092</w:t>
                </w:r>
                <w:r w:rsidR="009C54ED" w:rsidRPr="00B8096F">
                  <w:t>, 8052</w:t>
                </w:r>
              </w:p>
            </w:tc>
            <w:tc>
              <w:tcPr>
                <w:tcW w:w="1265" w:type="dxa"/>
              </w:tcPr>
              <w:p w14:paraId="1E5F4B1F" w14:textId="0819E54E" w:rsidR="00F601E8" w:rsidRPr="00B8096F" w:rsidRDefault="008678F8" w:rsidP="00B8096F">
                <w:pPr>
                  <w:widowControl w:val="0"/>
                  <w:spacing w:after="160"/>
                </w:pPr>
                <w:r w:rsidRPr="00B8096F">
                  <w:t>X</w:t>
                </w:r>
              </w:p>
            </w:tc>
            <w:tc>
              <w:tcPr>
                <w:tcW w:w="1265" w:type="dxa"/>
              </w:tcPr>
              <w:p w14:paraId="48D1AD18" w14:textId="02DC0EC4" w:rsidR="00F601E8" w:rsidRPr="00B8096F" w:rsidRDefault="00E22008" w:rsidP="00B8096F">
                <w:pPr>
                  <w:widowControl w:val="0"/>
                  <w:spacing w:after="160"/>
                </w:pPr>
                <w:r w:rsidRPr="00B8096F">
                  <w:t>--------------</w:t>
                </w:r>
                <w:r w:rsidR="0074665F" w:rsidRPr="00B8096F">
                  <w:t>-</w:t>
                </w:r>
              </w:p>
            </w:tc>
            <w:tc>
              <w:tcPr>
                <w:tcW w:w="1265" w:type="dxa"/>
              </w:tcPr>
              <w:p w14:paraId="2EEA3A7A" w14:textId="28989CE5" w:rsidR="00F601E8" w:rsidRPr="00B8096F" w:rsidRDefault="0087023C" w:rsidP="00B8096F">
                <w:pPr>
                  <w:widowControl w:val="0"/>
                  <w:spacing w:after="160"/>
                </w:pPr>
                <w:r w:rsidRPr="00B8096F">
                  <w:t>443, 5</w:t>
                </w:r>
                <w:r w:rsidR="005B58C6" w:rsidRPr="00B8096F">
                  <w:t>9</w:t>
                </w:r>
                <w:r w:rsidRPr="00B8096F">
                  <w:t xml:space="preserve">84, </w:t>
                </w:r>
                <w:r w:rsidR="00720C91" w:rsidRPr="00B8096F">
                  <w:t>7054</w:t>
                </w:r>
                <w:r w:rsidRPr="00B8096F">
                  <w:t xml:space="preserve"> </w:t>
                </w:r>
              </w:p>
            </w:tc>
            <w:tc>
              <w:tcPr>
                <w:tcW w:w="1265" w:type="dxa"/>
              </w:tcPr>
              <w:p w14:paraId="6AD21C1B" w14:textId="7AFADC64" w:rsidR="00F601E8" w:rsidRPr="00B8096F" w:rsidRDefault="00533084" w:rsidP="00B8096F">
                <w:pPr>
                  <w:widowControl w:val="0"/>
                  <w:spacing w:after="160"/>
                </w:pPr>
                <w:r w:rsidRPr="00B8096F">
                  <w:t>443</w:t>
                </w:r>
              </w:p>
            </w:tc>
            <w:tc>
              <w:tcPr>
                <w:tcW w:w="1265" w:type="dxa"/>
              </w:tcPr>
              <w:p w14:paraId="198D2415" w14:textId="2061B843" w:rsidR="00F601E8" w:rsidRPr="00B8096F" w:rsidRDefault="00F0700E" w:rsidP="00B8096F">
                <w:pPr>
                  <w:widowControl w:val="0"/>
                  <w:spacing w:after="160"/>
                </w:pPr>
                <w:r w:rsidRPr="00B8096F">
                  <w:t>X</w:t>
                </w:r>
              </w:p>
            </w:tc>
            <w:tc>
              <w:tcPr>
                <w:tcW w:w="1058" w:type="dxa"/>
              </w:tcPr>
              <w:p w14:paraId="56ADFF3C" w14:textId="77777777" w:rsidR="00F601E8" w:rsidRPr="00B8096F" w:rsidRDefault="00F601E8" w:rsidP="00B8096F">
                <w:pPr>
                  <w:widowControl w:val="0"/>
                  <w:spacing w:after="160"/>
                </w:pPr>
              </w:p>
            </w:tc>
          </w:tr>
          <w:tr w:rsidR="00F601E8" w:rsidRPr="004E3A53" w14:paraId="433C5BC1" w14:textId="77777777" w:rsidTr="00B8096F">
            <w:tc>
              <w:tcPr>
                <w:tcW w:w="1267" w:type="dxa"/>
                <w:shd w:val="clear" w:color="auto" w:fill="44546A"/>
              </w:tcPr>
              <w:p w14:paraId="6BC0C7F0" w14:textId="5117F1FB" w:rsidR="00F601E8" w:rsidRPr="00B8096F" w:rsidRDefault="00F601E8" w:rsidP="00B8096F">
                <w:pPr>
                  <w:spacing w:after="160"/>
                  <w:rPr>
                    <w:color w:val="FFFFFF"/>
                  </w:rPr>
                </w:pPr>
                <w:r w:rsidRPr="00B8096F">
                  <w:rPr>
                    <w:color w:val="FFFFFF"/>
                  </w:rPr>
                  <w:t>DLG INT</w:t>
                </w:r>
              </w:p>
            </w:tc>
            <w:tc>
              <w:tcPr>
                <w:tcW w:w="1268" w:type="dxa"/>
              </w:tcPr>
              <w:p w14:paraId="5DC3271D" w14:textId="429B0AF0" w:rsidR="00F601E8" w:rsidRPr="00B8096F" w:rsidRDefault="00993BB8" w:rsidP="00B8096F">
                <w:pPr>
                  <w:widowControl w:val="0"/>
                  <w:spacing w:after="160"/>
                </w:pPr>
                <w:r w:rsidRPr="00B8096F">
                  <w:t>X</w:t>
                </w:r>
              </w:p>
            </w:tc>
            <w:tc>
              <w:tcPr>
                <w:tcW w:w="1265" w:type="dxa"/>
              </w:tcPr>
              <w:p w14:paraId="22C07727" w14:textId="50FF67C9" w:rsidR="00F601E8" w:rsidRPr="00B8096F" w:rsidRDefault="00993BB8" w:rsidP="00B8096F">
                <w:pPr>
                  <w:widowControl w:val="0"/>
                  <w:spacing w:after="160"/>
                </w:pPr>
                <w:r w:rsidRPr="00B8096F">
                  <w:t>X</w:t>
                </w:r>
              </w:p>
            </w:tc>
            <w:tc>
              <w:tcPr>
                <w:tcW w:w="1265" w:type="dxa"/>
              </w:tcPr>
              <w:p w14:paraId="4CA7D10F" w14:textId="6A4942CF" w:rsidR="00F601E8" w:rsidRPr="00B8096F" w:rsidRDefault="00D452BE" w:rsidP="00B8096F">
                <w:pPr>
                  <w:widowControl w:val="0"/>
                  <w:spacing w:after="160"/>
                </w:pPr>
                <w:r w:rsidRPr="00B8096F">
                  <w:t>443, 5</w:t>
                </w:r>
                <w:r w:rsidR="005B58C6" w:rsidRPr="00B8096F">
                  <w:t>9</w:t>
                </w:r>
                <w:r w:rsidRPr="00B8096F">
                  <w:t xml:space="preserve">84, </w:t>
                </w:r>
                <w:r w:rsidR="00720C91" w:rsidRPr="00B8096F">
                  <w:t xml:space="preserve">7054 </w:t>
                </w:r>
              </w:p>
            </w:tc>
            <w:tc>
              <w:tcPr>
                <w:tcW w:w="1265" w:type="dxa"/>
              </w:tcPr>
              <w:p w14:paraId="5D0C07A3" w14:textId="4547020B" w:rsidR="00F601E8" w:rsidRPr="00B8096F" w:rsidRDefault="00E22008" w:rsidP="00B8096F">
                <w:pPr>
                  <w:widowControl w:val="0"/>
                  <w:spacing w:after="160"/>
                </w:pPr>
                <w:r w:rsidRPr="00B8096F">
                  <w:t>---------------</w:t>
                </w:r>
              </w:p>
            </w:tc>
            <w:tc>
              <w:tcPr>
                <w:tcW w:w="1265" w:type="dxa"/>
              </w:tcPr>
              <w:p w14:paraId="318DD43A" w14:textId="0652C118" w:rsidR="00F601E8" w:rsidRPr="00B8096F" w:rsidRDefault="00977804" w:rsidP="00B8096F">
                <w:pPr>
                  <w:widowControl w:val="0"/>
                  <w:spacing w:after="160"/>
                </w:pPr>
                <w:r w:rsidRPr="00B8096F">
                  <w:t>X</w:t>
                </w:r>
              </w:p>
            </w:tc>
            <w:tc>
              <w:tcPr>
                <w:tcW w:w="1265" w:type="dxa"/>
              </w:tcPr>
              <w:p w14:paraId="29139102" w14:textId="7F00AC38" w:rsidR="00F601E8" w:rsidRPr="00B8096F" w:rsidRDefault="00D80A26" w:rsidP="00B8096F">
                <w:pPr>
                  <w:widowControl w:val="0"/>
                  <w:spacing w:after="160"/>
                </w:pPr>
                <w:r w:rsidRPr="00B8096F">
                  <w:t>X</w:t>
                </w:r>
              </w:p>
            </w:tc>
            <w:tc>
              <w:tcPr>
                <w:tcW w:w="1058" w:type="dxa"/>
              </w:tcPr>
              <w:p w14:paraId="6EAECEB1" w14:textId="77777777" w:rsidR="00F601E8" w:rsidRPr="00B8096F" w:rsidRDefault="00F601E8" w:rsidP="00B8096F">
                <w:pPr>
                  <w:widowControl w:val="0"/>
                  <w:spacing w:after="160"/>
                </w:pPr>
              </w:p>
            </w:tc>
          </w:tr>
          <w:tr w:rsidR="00F601E8" w:rsidRPr="004E3A53" w14:paraId="57103643" w14:textId="77777777" w:rsidTr="00B8096F">
            <w:tc>
              <w:tcPr>
                <w:tcW w:w="1267" w:type="dxa"/>
                <w:shd w:val="clear" w:color="auto" w:fill="44546A"/>
              </w:tcPr>
              <w:p w14:paraId="6D94E418" w14:textId="791B51A1" w:rsidR="00F601E8" w:rsidRPr="00B8096F" w:rsidRDefault="00F601E8" w:rsidP="00B8096F">
                <w:pPr>
                  <w:spacing w:after="160"/>
                  <w:rPr>
                    <w:color w:val="FFFFFF"/>
                  </w:rPr>
                </w:pPr>
                <w:r w:rsidRPr="00B8096F">
                  <w:rPr>
                    <w:color w:val="FFFFFF"/>
                  </w:rPr>
                  <w:t>LNG DMZ</w:t>
                </w:r>
              </w:p>
            </w:tc>
            <w:tc>
              <w:tcPr>
                <w:tcW w:w="1268" w:type="dxa"/>
              </w:tcPr>
              <w:p w14:paraId="03FF4FEE" w14:textId="7990BBA9" w:rsidR="00F601E8" w:rsidRPr="00B8096F" w:rsidRDefault="00075C96" w:rsidP="00B8096F">
                <w:pPr>
                  <w:widowControl w:val="0"/>
                  <w:spacing w:after="160"/>
                </w:pPr>
                <w:r w:rsidRPr="00B8096F">
                  <w:t xml:space="preserve">443, </w:t>
                </w:r>
                <w:r w:rsidR="00AC0593">
                  <w:t>9092</w:t>
                </w:r>
                <w:r w:rsidRPr="00B8096F">
                  <w:t>, 8052</w:t>
                </w:r>
              </w:p>
            </w:tc>
            <w:tc>
              <w:tcPr>
                <w:tcW w:w="1265" w:type="dxa"/>
              </w:tcPr>
              <w:p w14:paraId="74A9FD74" w14:textId="3A38394B" w:rsidR="00F601E8" w:rsidRPr="00B8096F" w:rsidRDefault="0008797B" w:rsidP="00B8096F">
                <w:pPr>
                  <w:widowControl w:val="0"/>
                  <w:spacing w:after="160"/>
                </w:pPr>
                <w:r w:rsidRPr="00B8096F">
                  <w:t>X</w:t>
                </w:r>
              </w:p>
            </w:tc>
            <w:tc>
              <w:tcPr>
                <w:tcW w:w="1265" w:type="dxa"/>
              </w:tcPr>
              <w:p w14:paraId="386D3A7C" w14:textId="378B77DD" w:rsidR="00F601E8" w:rsidRPr="00B8096F" w:rsidRDefault="007A0EC1" w:rsidP="00B8096F">
                <w:pPr>
                  <w:widowControl w:val="0"/>
                  <w:spacing w:after="160"/>
                </w:pPr>
                <w:r w:rsidRPr="00B8096F">
                  <w:t>443</w:t>
                </w:r>
              </w:p>
            </w:tc>
            <w:tc>
              <w:tcPr>
                <w:tcW w:w="1265" w:type="dxa"/>
              </w:tcPr>
              <w:p w14:paraId="51697DE3" w14:textId="29481992" w:rsidR="00F601E8" w:rsidRPr="00B8096F" w:rsidRDefault="00F3324B" w:rsidP="00B8096F">
                <w:pPr>
                  <w:widowControl w:val="0"/>
                  <w:spacing w:after="160"/>
                </w:pPr>
                <w:r w:rsidRPr="00B8096F">
                  <w:t>X</w:t>
                </w:r>
              </w:p>
            </w:tc>
            <w:tc>
              <w:tcPr>
                <w:tcW w:w="1265" w:type="dxa"/>
              </w:tcPr>
              <w:p w14:paraId="570F5B4F" w14:textId="088AA4F3" w:rsidR="00F601E8" w:rsidRPr="00B8096F" w:rsidRDefault="00E22008" w:rsidP="00B8096F">
                <w:pPr>
                  <w:widowControl w:val="0"/>
                  <w:spacing w:after="160"/>
                </w:pPr>
                <w:r w:rsidRPr="00B8096F">
                  <w:t>---------------</w:t>
                </w:r>
              </w:p>
            </w:tc>
            <w:tc>
              <w:tcPr>
                <w:tcW w:w="1265" w:type="dxa"/>
              </w:tcPr>
              <w:p w14:paraId="032ECA7B" w14:textId="212C5B30" w:rsidR="00F601E8" w:rsidRPr="00B8096F" w:rsidRDefault="00936B68" w:rsidP="00B8096F">
                <w:pPr>
                  <w:widowControl w:val="0"/>
                  <w:spacing w:after="160"/>
                </w:pPr>
                <w:r w:rsidRPr="00B8096F">
                  <w:t xml:space="preserve">443, </w:t>
                </w:r>
                <w:r w:rsidR="00E22FB5" w:rsidRPr="00B8096F">
                  <w:t xml:space="preserve">4369, </w:t>
                </w:r>
                <w:r w:rsidR="00720C91" w:rsidRPr="00B8096F">
                  <w:t>7054</w:t>
                </w:r>
                <w:r w:rsidR="00E22FB5" w:rsidRPr="00B8096F">
                  <w:t xml:space="preserve"> </w:t>
                </w:r>
              </w:p>
            </w:tc>
            <w:tc>
              <w:tcPr>
                <w:tcW w:w="1058" w:type="dxa"/>
              </w:tcPr>
              <w:p w14:paraId="351A8FED" w14:textId="77777777" w:rsidR="00F601E8" w:rsidRPr="00B8096F" w:rsidRDefault="00F601E8" w:rsidP="00B8096F">
                <w:pPr>
                  <w:widowControl w:val="0"/>
                  <w:spacing w:after="160"/>
                </w:pPr>
              </w:p>
            </w:tc>
          </w:tr>
          <w:tr w:rsidR="00F601E8" w:rsidRPr="004E3A53" w14:paraId="3E16ADAB" w14:textId="77777777" w:rsidTr="00B8096F">
            <w:tc>
              <w:tcPr>
                <w:tcW w:w="1267" w:type="dxa"/>
                <w:shd w:val="clear" w:color="auto" w:fill="44546A"/>
              </w:tcPr>
              <w:p w14:paraId="2199D776" w14:textId="09A0D958" w:rsidR="00F601E8" w:rsidRPr="00B8096F" w:rsidRDefault="00F601E8" w:rsidP="00B8096F">
                <w:pPr>
                  <w:spacing w:after="160"/>
                  <w:rPr>
                    <w:color w:val="FFFFFF"/>
                  </w:rPr>
                </w:pPr>
                <w:r w:rsidRPr="00B8096F">
                  <w:rPr>
                    <w:color w:val="FFFFFF"/>
                  </w:rPr>
                  <w:t>LNG INT</w:t>
                </w:r>
              </w:p>
            </w:tc>
            <w:tc>
              <w:tcPr>
                <w:tcW w:w="1268" w:type="dxa"/>
              </w:tcPr>
              <w:p w14:paraId="25EB7D32" w14:textId="0428D6C2" w:rsidR="00F601E8" w:rsidRPr="00B8096F" w:rsidRDefault="003D1FBE" w:rsidP="00B8096F">
                <w:pPr>
                  <w:widowControl w:val="0"/>
                  <w:spacing w:after="160"/>
                </w:pPr>
                <w:r w:rsidRPr="00B8096F">
                  <w:t>X</w:t>
                </w:r>
              </w:p>
            </w:tc>
            <w:tc>
              <w:tcPr>
                <w:tcW w:w="1265" w:type="dxa"/>
              </w:tcPr>
              <w:p w14:paraId="562EAAE6" w14:textId="35EAE3FA" w:rsidR="00F601E8" w:rsidRPr="00B8096F" w:rsidRDefault="00E229FE" w:rsidP="00B8096F">
                <w:pPr>
                  <w:widowControl w:val="0"/>
                  <w:spacing w:after="160"/>
                </w:pPr>
                <w:r w:rsidRPr="00B8096F">
                  <w:t>X</w:t>
                </w:r>
              </w:p>
            </w:tc>
            <w:tc>
              <w:tcPr>
                <w:tcW w:w="1265" w:type="dxa"/>
              </w:tcPr>
              <w:p w14:paraId="575F1B2F" w14:textId="4612FCA6" w:rsidR="00F601E8" w:rsidRPr="00B8096F" w:rsidRDefault="00375ADE" w:rsidP="00B8096F">
                <w:pPr>
                  <w:widowControl w:val="0"/>
                  <w:spacing w:after="160"/>
                </w:pPr>
                <w:r w:rsidRPr="00B8096F">
                  <w:t>X</w:t>
                </w:r>
              </w:p>
            </w:tc>
            <w:tc>
              <w:tcPr>
                <w:tcW w:w="1265" w:type="dxa"/>
              </w:tcPr>
              <w:p w14:paraId="76A2CDE9" w14:textId="0CEE3651" w:rsidR="00F601E8" w:rsidRPr="00B8096F" w:rsidRDefault="00977CBF" w:rsidP="00B8096F">
                <w:pPr>
                  <w:widowControl w:val="0"/>
                  <w:spacing w:after="160"/>
                </w:pPr>
                <w:r w:rsidRPr="00B8096F">
                  <w:t>X</w:t>
                </w:r>
              </w:p>
            </w:tc>
            <w:tc>
              <w:tcPr>
                <w:tcW w:w="1265" w:type="dxa"/>
              </w:tcPr>
              <w:p w14:paraId="5EC25CCD" w14:textId="6A27893E" w:rsidR="00F601E8" w:rsidRPr="00B8096F" w:rsidRDefault="00000C84" w:rsidP="00B8096F">
                <w:pPr>
                  <w:widowControl w:val="0"/>
                  <w:spacing w:after="160"/>
                </w:pPr>
                <w:r w:rsidRPr="00B8096F">
                  <w:t xml:space="preserve">443, </w:t>
                </w:r>
                <w:r w:rsidR="00AB2D96" w:rsidRPr="00B8096F">
                  <w:t xml:space="preserve">5984, </w:t>
                </w:r>
                <w:r w:rsidR="00464FEA">
                  <w:t>7054</w:t>
                </w:r>
              </w:p>
            </w:tc>
            <w:tc>
              <w:tcPr>
                <w:tcW w:w="1265" w:type="dxa"/>
              </w:tcPr>
              <w:p w14:paraId="616F19BC" w14:textId="471B7172" w:rsidR="00F601E8" w:rsidRPr="00B8096F" w:rsidRDefault="00E22008" w:rsidP="00B8096F">
                <w:pPr>
                  <w:widowControl w:val="0"/>
                  <w:spacing w:after="160"/>
                </w:pPr>
                <w:r w:rsidRPr="00B8096F">
                  <w:t>---------------</w:t>
                </w:r>
              </w:p>
            </w:tc>
            <w:tc>
              <w:tcPr>
                <w:tcW w:w="1058" w:type="dxa"/>
              </w:tcPr>
              <w:p w14:paraId="7E3B2566" w14:textId="77777777" w:rsidR="00F601E8" w:rsidRPr="00B8096F" w:rsidRDefault="00F601E8" w:rsidP="00B8096F">
                <w:pPr>
                  <w:widowControl w:val="0"/>
                  <w:spacing w:after="160"/>
                </w:pPr>
              </w:p>
            </w:tc>
          </w:tr>
          <w:tr w:rsidR="00F601E8" w:rsidRPr="007C61D7" w14:paraId="7B92E261" w14:textId="77777777" w:rsidTr="00B8096F">
            <w:tc>
              <w:tcPr>
                <w:tcW w:w="1267" w:type="dxa"/>
                <w:shd w:val="clear" w:color="auto" w:fill="44546A"/>
              </w:tcPr>
              <w:p w14:paraId="72432CD4" w14:textId="0B461CEB" w:rsidR="00F601E8" w:rsidRPr="00B8096F" w:rsidRDefault="002850D6" w:rsidP="00B8096F">
                <w:pPr>
                  <w:spacing w:after="160"/>
                  <w:rPr>
                    <w:color w:val="FFFFFF"/>
                  </w:rPr>
                </w:pPr>
                <w:r w:rsidRPr="00B8096F">
                  <w:rPr>
                    <w:color w:val="FFFFFF"/>
                  </w:rPr>
                  <w:t>From</w:t>
                </w:r>
              </w:p>
            </w:tc>
            <w:tc>
              <w:tcPr>
                <w:tcW w:w="1268" w:type="dxa"/>
              </w:tcPr>
              <w:p w14:paraId="161BB95A" w14:textId="77777777" w:rsidR="00F601E8" w:rsidRPr="007C61D7" w:rsidRDefault="00F601E8" w:rsidP="00B8096F">
                <w:pPr>
                  <w:widowControl w:val="0"/>
                  <w:spacing w:after="160"/>
                </w:pPr>
              </w:p>
            </w:tc>
            <w:tc>
              <w:tcPr>
                <w:tcW w:w="1265" w:type="dxa"/>
              </w:tcPr>
              <w:p w14:paraId="40A280BF" w14:textId="77777777" w:rsidR="00F601E8" w:rsidRPr="007C61D7" w:rsidRDefault="00F601E8" w:rsidP="00B8096F">
                <w:pPr>
                  <w:widowControl w:val="0"/>
                  <w:spacing w:after="160"/>
                </w:pPr>
              </w:p>
            </w:tc>
            <w:tc>
              <w:tcPr>
                <w:tcW w:w="1265" w:type="dxa"/>
              </w:tcPr>
              <w:p w14:paraId="3531EB11" w14:textId="77777777" w:rsidR="00F601E8" w:rsidRPr="007C61D7" w:rsidRDefault="00F601E8" w:rsidP="00B8096F">
                <w:pPr>
                  <w:widowControl w:val="0"/>
                  <w:spacing w:after="160"/>
                </w:pPr>
              </w:p>
            </w:tc>
            <w:tc>
              <w:tcPr>
                <w:tcW w:w="1265" w:type="dxa"/>
              </w:tcPr>
              <w:p w14:paraId="5713B02F" w14:textId="77777777" w:rsidR="00F601E8" w:rsidRPr="007C61D7" w:rsidRDefault="00F601E8" w:rsidP="00B8096F">
                <w:pPr>
                  <w:widowControl w:val="0"/>
                  <w:spacing w:after="160"/>
                </w:pPr>
              </w:p>
            </w:tc>
            <w:tc>
              <w:tcPr>
                <w:tcW w:w="1265" w:type="dxa"/>
              </w:tcPr>
              <w:p w14:paraId="295AE014" w14:textId="77777777" w:rsidR="00F601E8" w:rsidRPr="007C61D7" w:rsidRDefault="00F601E8" w:rsidP="00B8096F">
                <w:pPr>
                  <w:widowControl w:val="0"/>
                  <w:spacing w:after="160"/>
                </w:pPr>
              </w:p>
            </w:tc>
            <w:tc>
              <w:tcPr>
                <w:tcW w:w="1265" w:type="dxa"/>
              </w:tcPr>
              <w:p w14:paraId="1E53336A" w14:textId="77777777" w:rsidR="00F601E8" w:rsidRPr="007C61D7" w:rsidRDefault="00F601E8" w:rsidP="00B8096F">
                <w:pPr>
                  <w:widowControl w:val="0"/>
                  <w:spacing w:after="160"/>
                </w:pPr>
              </w:p>
            </w:tc>
            <w:tc>
              <w:tcPr>
                <w:tcW w:w="1058" w:type="dxa"/>
              </w:tcPr>
              <w:p w14:paraId="78E81C4E" w14:textId="77777777" w:rsidR="00F601E8" w:rsidRPr="007C61D7" w:rsidRDefault="00F601E8" w:rsidP="00B8096F">
                <w:pPr>
                  <w:widowControl w:val="0"/>
                  <w:spacing w:after="160"/>
                </w:pPr>
              </w:p>
            </w:tc>
          </w:tr>
        </w:tbl>
        <w:p w14:paraId="4C9927AA" w14:textId="64F482C2" w:rsidR="007D6D64" w:rsidRPr="00DF2BAF" w:rsidRDefault="007D6D64" w:rsidP="005D5B37">
          <w:pPr>
            <w:rPr>
              <w:color w:val="FF0000"/>
            </w:rPr>
          </w:pPr>
        </w:p>
        <w:p w14:paraId="607D05AA" w14:textId="2370CA59" w:rsidR="005D5B37" w:rsidRPr="00803100" w:rsidRDefault="003A4774" w:rsidP="005D5B37">
          <w:pPr>
            <w:pStyle w:val="Heading1"/>
          </w:pPr>
          <w:bookmarkStart w:id="26" w:name="_Toc72929425"/>
          <w:bookmarkStart w:id="27" w:name="_Toc72929601"/>
          <w:bookmarkStart w:id="28" w:name="_Toc73438580"/>
          <w:r>
            <w:lastRenderedPageBreak/>
            <w:t>Infrastructur</w:t>
          </w:r>
          <w:r w:rsidR="00584625">
            <w:t>e</w:t>
          </w:r>
          <w:r w:rsidR="00CD5AAF">
            <w:t xml:space="preserve"> </w:t>
          </w:r>
          <w:r>
            <w:t>s</w:t>
          </w:r>
          <w:r w:rsidR="007E1618">
            <w:t>ervices</w:t>
          </w:r>
          <w:bookmarkEnd w:id="26"/>
          <w:bookmarkEnd w:id="27"/>
          <w:bookmarkEnd w:id="28"/>
        </w:p>
        <w:p w14:paraId="5D0185F6" w14:textId="58877642" w:rsidR="001E111F" w:rsidRPr="001E111F" w:rsidRDefault="008032E0" w:rsidP="001E111F">
          <w:pPr>
            <w:rPr>
              <w:lang w:val="en-US"/>
            </w:rPr>
          </w:pPr>
          <w:r w:rsidRPr="00376F83">
            <w:rPr>
              <w:lang w:val="en-US"/>
            </w:rPr>
            <w:t xml:space="preserve">This chapter </w:t>
          </w:r>
          <w:r w:rsidR="00376F83" w:rsidRPr="00376F83">
            <w:rPr>
              <w:lang w:val="en-US"/>
            </w:rPr>
            <w:t>will describe al</w:t>
          </w:r>
          <w:r w:rsidR="00376F83">
            <w:rPr>
              <w:lang w:val="en-US"/>
            </w:rPr>
            <w:t xml:space="preserve">l services which will be used to </w:t>
          </w:r>
          <w:r w:rsidR="00083E01">
            <w:rPr>
              <w:lang w:val="en-US"/>
            </w:rPr>
            <w:t xml:space="preserve">build the Hyperledger Fabric blockchain network for Lamb Weston, Lineage and DLG. The services </w:t>
          </w:r>
          <w:r w:rsidR="00D96E35">
            <w:rPr>
              <w:lang w:val="en-US"/>
            </w:rPr>
            <w:t xml:space="preserve">are </w:t>
          </w:r>
          <w:r w:rsidR="00083E01">
            <w:rPr>
              <w:lang w:val="en-US"/>
            </w:rPr>
            <w:t xml:space="preserve">based on the OIAm open repository. </w:t>
          </w:r>
          <w:r w:rsidR="00D96E35">
            <w:rPr>
              <w:lang w:val="en-US"/>
            </w:rPr>
            <w:br/>
          </w:r>
          <w:r w:rsidR="000E31C3">
            <w:rPr>
              <w:lang w:val="en-US"/>
            </w:rPr>
            <w:t xml:space="preserve">The </w:t>
          </w:r>
          <w:r w:rsidR="00CD573C">
            <w:rPr>
              <w:lang w:val="en-US"/>
            </w:rPr>
            <w:t xml:space="preserve">required </w:t>
          </w:r>
          <w:r w:rsidR="000E31C3">
            <w:rPr>
              <w:lang w:val="en-US"/>
            </w:rPr>
            <w:t xml:space="preserve">(virtual) hardware, software, </w:t>
          </w:r>
          <w:r w:rsidR="005A759C">
            <w:rPr>
              <w:lang w:val="en-US"/>
            </w:rPr>
            <w:t>specifications,</w:t>
          </w:r>
          <w:r w:rsidR="000E31C3">
            <w:rPr>
              <w:lang w:val="en-US"/>
            </w:rPr>
            <w:t xml:space="preserve"> </w:t>
          </w:r>
          <w:r w:rsidR="00DB41BC">
            <w:rPr>
              <w:lang w:val="en-US"/>
            </w:rPr>
            <w:t xml:space="preserve">and connections with and impact on adjacent infrastructure services will be specified for each service. </w:t>
          </w:r>
          <w:r w:rsidR="005A759C">
            <w:rPr>
              <w:lang w:val="en-US"/>
            </w:rPr>
            <w:t xml:space="preserve">The services will be based on </w:t>
          </w:r>
          <w:r w:rsidR="00144AA3">
            <w:rPr>
              <w:lang w:val="en-US"/>
            </w:rPr>
            <w:t xml:space="preserve">requirements </w:t>
          </w:r>
          <w:r w:rsidR="003347DC">
            <w:rPr>
              <w:lang w:val="en-US"/>
            </w:rPr>
            <w:t xml:space="preserve">from the Requirement </w:t>
          </w:r>
          <w:r w:rsidR="005335A5">
            <w:rPr>
              <w:lang w:val="en-US"/>
            </w:rPr>
            <w:t>Traceability</w:t>
          </w:r>
          <w:r w:rsidR="003347DC">
            <w:rPr>
              <w:lang w:val="en-US"/>
            </w:rPr>
            <w:t xml:space="preserve"> Matrix</w:t>
          </w:r>
          <w:r w:rsidR="006E326C">
            <w:rPr>
              <w:lang w:val="en-US"/>
            </w:rPr>
            <w:t xml:space="preserve"> </w:t>
          </w:r>
          <w:sdt>
            <w:sdtPr>
              <w:rPr>
                <w:lang w:val="en-US"/>
              </w:rPr>
              <w:id w:val="-598794365"/>
              <w:citation/>
            </w:sdtPr>
            <w:sdtEndPr/>
            <w:sdtContent>
              <w:r w:rsidR="006E326C">
                <w:rPr>
                  <w:lang w:val="en-US"/>
                </w:rPr>
                <w:fldChar w:fldCharType="begin"/>
              </w:r>
              <w:r w:rsidR="006E326C">
                <w:rPr>
                  <w:lang w:val="en-US"/>
                </w:rPr>
                <w:instrText xml:space="preserve"> CITATION Imm21 \l 1033 </w:instrText>
              </w:r>
              <w:r w:rsidR="006E326C">
                <w:rPr>
                  <w:lang w:val="en-US"/>
                </w:rPr>
                <w:fldChar w:fldCharType="separate"/>
              </w:r>
              <w:r w:rsidR="006576C3">
                <w:rPr>
                  <w:noProof/>
                  <w:lang w:val="en-US"/>
                </w:rPr>
                <w:t>[1]</w:t>
              </w:r>
              <w:r w:rsidR="006E326C">
                <w:rPr>
                  <w:lang w:val="en-US"/>
                </w:rPr>
                <w:fldChar w:fldCharType="end"/>
              </w:r>
            </w:sdtContent>
          </w:sdt>
          <w:r w:rsidR="003347DC">
            <w:rPr>
              <w:lang w:val="en-US"/>
            </w:rPr>
            <w:t xml:space="preserve">. </w:t>
          </w:r>
          <w:r w:rsidR="005A759C">
            <w:rPr>
              <w:lang w:val="en-US"/>
            </w:rPr>
            <w:t xml:space="preserve"> </w:t>
          </w:r>
        </w:p>
        <w:p w14:paraId="7B6E8826" w14:textId="5B279D60" w:rsidR="00C152B0" w:rsidRDefault="00FE2AB9" w:rsidP="003C349D">
          <w:pPr>
            <w:rPr>
              <w:b/>
              <w:bCs/>
              <w:lang w:val="en-US"/>
            </w:rPr>
          </w:pPr>
          <w:r>
            <w:rPr>
              <w:b/>
              <w:bCs/>
              <w:lang w:val="en-US"/>
            </w:rPr>
            <w:t xml:space="preserve">The hardware specifications of every </w:t>
          </w:r>
          <w:r w:rsidR="00122D59">
            <w:rPr>
              <w:b/>
              <w:bCs/>
              <w:lang w:val="en-US"/>
            </w:rPr>
            <w:t>docker container</w:t>
          </w:r>
          <w:r>
            <w:rPr>
              <w:b/>
              <w:bCs/>
              <w:lang w:val="en-US"/>
            </w:rPr>
            <w:t xml:space="preserve"> can be found in the </w:t>
          </w:r>
          <w:r w:rsidR="003C349D" w:rsidRPr="003C349D">
            <w:rPr>
              <w:b/>
              <w:bCs/>
              <w:lang w:val="en-US"/>
            </w:rPr>
            <w:t>Facilities</w:t>
          </w:r>
          <w:r w:rsidR="00122D59">
            <w:rPr>
              <w:b/>
              <w:bCs/>
              <w:lang w:val="en-US"/>
            </w:rPr>
            <w:t xml:space="preserve"> </w:t>
          </w:r>
          <w:r w:rsidR="003C349D" w:rsidRPr="003C349D">
            <w:rPr>
              <w:b/>
              <w:bCs/>
              <w:lang w:val="en-US"/>
            </w:rPr>
            <w:t>Deployment.Docker</w:t>
          </w:r>
          <w:r w:rsidR="00122D59">
            <w:rPr>
              <w:b/>
              <w:bCs/>
              <w:lang w:val="en-US"/>
            </w:rPr>
            <w:t>.</w:t>
          </w:r>
        </w:p>
        <w:p w14:paraId="1610E32A" w14:textId="13F0106C" w:rsidR="009013A7" w:rsidRDefault="005319EE" w:rsidP="0026766C">
          <w:pPr>
            <w:pStyle w:val="Heading2"/>
            <w:rPr>
              <w:lang w:val="en-US"/>
            </w:rPr>
          </w:pPr>
          <w:bookmarkStart w:id="29" w:name="_Toc72929426"/>
          <w:bookmarkStart w:id="30" w:name="_Toc72929602"/>
          <w:bookmarkStart w:id="31" w:name="_Toc73438581"/>
          <w:r w:rsidRPr="08755D78">
            <w:rPr>
              <w:lang w:val="en-US"/>
            </w:rPr>
            <w:t xml:space="preserve">Technical components and specifications for </w:t>
          </w:r>
          <w:r w:rsidR="00F53A48">
            <w:rPr>
              <w:lang w:val="en-US"/>
            </w:rPr>
            <w:t>Datazone Protection</w:t>
          </w:r>
          <w:r w:rsidR="00E915F6">
            <w:rPr>
              <w:lang w:val="en-US"/>
            </w:rPr>
            <w:t>.</w:t>
          </w:r>
          <w:r w:rsidR="00147B78">
            <w:rPr>
              <w:lang w:val="en-US"/>
            </w:rPr>
            <w:t>F</w:t>
          </w:r>
          <w:r w:rsidR="00EF2DDB">
            <w:rPr>
              <w:lang w:val="en-US"/>
            </w:rPr>
            <w:t>irewall</w:t>
          </w:r>
          <w:bookmarkEnd w:id="29"/>
          <w:bookmarkEnd w:id="30"/>
          <w:bookmarkEnd w:id="31"/>
        </w:p>
        <w:p w14:paraId="33E1CB8F" w14:textId="1E6DAEA0" w:rsidR="00C152B0" w:rsidRDefault="00C152B0" w:rsidP="00C152B0">
          <w:pPr>
            <w:pStyle w:val="Heading3"/>
            <w:rPr>
              <w:lang w:val="en-US"/>
            </w:rPr>
          </w:pPr>
          <w:r>
            <w:rPr>
              <w:lang w:val="en-US"/>
            </w:rPr>
            <w:t>Description</w:t>
          </w:r>
        </w:p>
        <w:p w14:paraId="189B9DEA" w14:textId="3CD93D10" w:rsidR="00C152B0" w:rsidRPr="00C152B0" w:rsidRDefault="005324E4" w:rsidP="00C152B0">
          <w:pPr>
            <w:rPr>
              <w:lang w:val="en-US"/>
            </w:rPr>
          </w:pPr>
          <w:r>
            <w:rPr>
              <w:lang w:val="en-US"/>
            </w:rPr>
            <w:t xml:space="preserve">This </w:t>
          </w:r>
          <w:r w:rsidR="004274DE">
            <w:rPr>
              <w:lang w:val="en-US"/>
            </w:rPr>
            <w:t>section</w:t>
          </w:r>
          <w:r>
            <w:rPr>
              <w:lang w:val="en-US"/>
            </w:rPr>
            <w:t xml:space="preserve"> </w:t>
          </w:r>
          <w:r w:rsidR="00EC3ACA">
            <w:rPr>
              <w:lang w:val="en-US"/>
            </w:rPr>
            <w:t xml:space="preserve">covers the </w:t>
          </w:r>
          <w:r w:rsidR="00526F90">
            <w:rPr>
              <w:lang w:val="en-US"/>
            </w:rPr>
            <w:t xml:space="preserve">firewall. </w:t>
          </w:r>
        </w:p>
        <w:p w14:paraId="422089CF" w14:textId="27D2E607" w:rsidR="002A6CE9" w:rsidRDefault="002A6CE9" w:rsidP="002A6CE9">
          <w:pPr>
            <w:pStyle w:val="Heading3"/>
          </w:pPr>
          <w:r>
            <w:t>(Vi</w:t>
          </w:r>
          <w:r w:rsidR="00F82D0E">
            <w:t>rtual</w:t>
          </w:r>
          <w:r>
            <w:t>) hardware</w:t>
          </w:r>
        </w:p>
        <w:p w14:paraId="0D891521" w14:textId="1BC38AFC" w:rsidR="00800BBD" w:rsidRPr="006C6B3D" w:rsidRDefault="00800BBD" w:rsidP="00800BBD">
          <w:pPr>
            <w:rPr>
              <w:lang w:val="en-US"/>
            </w:rPr>
          </w:pPr>
          <w:r w:rsidRPr="006C6B3D">
            <w:rPr>
              <w:lang w:val="en-US"/>
            </w:rPr>
            <w:t xml:space="preserve">Three </w:t>
          </w:r>
          <w:r w:rsidR="006C6B3D" w:rsidRPr="006C6B3D">
            <w:rPr>
              <w:lang w:val="en-US"/>
            </w:rPr>
            <w:t>Fortinet FortiG</w:t>
          </w:r>
          <w:r w:rsidR="006C6B3D">
            <w:rPr>
              <w:lang w:val="en-US"/>
            </w:rPr>
            <w:t>ate 30E firewalls will be used. One for each company (LWM, Lineage and DLG).</w:t>
          </w:r>
        </w:p>
        <w:p w14:paraId="1103340C" w14:textId="549D4215" w:rsidR="002A6CE9" w:rsidRDefault="00876CF7" w:rsidP="00876CF7">
          <w:pPr>
            <w:pStyle w:val="Heading3"/>
          </w:pPr>
          <w:r>
            <w:t>Software</w:t>
          </w:r>
        </w:p>
        <w:p w14:paraId="136256BF" w14:textId="2E4466A3" w:rsidR="006C6B3D" w:rsidRDefault="006C6B3D" w:rsidP="006C6B3D">
          <w:pPr>
            <w:rPr>
              <w:lang w:val="en-US"/>
            </w:rPr>
          </w:pPr>
          <w:r w:rsidRPr="00B66049">
            <w:rPr>
              <w:lang w:val="en-US"/>
            </w:rPr>
            <w:t xml:space="preserve">The </w:t>
          </w:r>
          <w:r>
            <w:rPr>
              <w:lang w:val="en-US"/>
            </w:rPr>
            <w:t>firewalls</w:t>
          </w:r>
          <w:r w:rsidRPr="00B66049">
            <w:rPr>
              <w:lang w:val="en-US"/>
            </w:rPr>
            <w:t xml:space="preserve"> will run t</w:t>
          </w:r>
          <w:r>
            <w:rPr>
              <w:lang w:val="en-US"/>
            </w:rPr>
            <w:t>he following software:</w:t>
          </w:r>
        </w:p>
        <w:tbl>
          <w:tblPr>
            <w:tblStyle w:val="TableGrid"/>
            <w:tblW w:w="0" w:type="auto"/>
            <w:tblLook w:val="04A0" w:firstRow="1" w:lastRow="0" w:firstColumn="1" w:lastColumn="0" w:noHBand="0" w:noVBand="1"/>
          </w:tblPr>
          <w:tblGrid>
            <w:gridCol w:w="4675"/>
            <w:gridCol w:w="4675"/>
          </w:tblGrid>
          <w:tr w:rsidR="006C6B3D" w14:paraId="7AF9D1A1" w14:textId="77777777" w:rsidTr="00B8096F">
            <w:tc>
              <w:tcPr>
                <w:tcW w:w="4675" w:type="dxa"/>
                <w:shd w:val="clear" w:color="auto" w:fill="44546A"/>
              </w:tcPr>
              <w:p w14:paraId="3EA6962F" w14:textId="77777777" w:rsidR="006C6B3D" w:rsidRPr="00B8096F" w:rsidRDefault="006C6B3D" w:rsidP="00B8096F">
                <w:pPr>
                  <w:spacing w:after="160"/>
                  <w:rPr>
                    <w:color w:val="FFFFFF"/>
                  </w:rPr>
                </w:pPr>
                <w:r w:rsidRPr="00B8096F">
                  <w:rPr>
                    <w:color w:val="FFFFFF"/>
                  </w:rPr>
                  <w:t>Operating system</w:t>
                </w:r>
              </w:p>
            </w:tc>
            <w:tc>
              <w:tcPr>
                <w:tcW w:w="4675" w:type="dxa"/>
                <w:shd w:val="clear" w:color="auto" w:fill="44546A"/>
              </w:tcPr>
              <w:p w14:paraId="17DC56C7" w14:textId="77777777" w:rsidR="006C6B3D" w:rsidRPr="00B8096F" w:rsidRDefault="006C6B3D" w:rsidP="00B8096F">
                <w:pPr>
                  <w:spacing w:after="160"/>
                  <w:rPr>
                    <w:color w:val="FFFFFF"/>
                  </w:rPr>
                </w:pPr>
                <w:r w:rsidRPr="00B8096F">
                  <w:rPr>
                    <w:color w:val="FFFFFF"/>
                  </w:rPr>
                  <w:t>Version</w:t>
                </w:r>
              </w:p>
            </w:tc>
          </w:tr>
          <w:tr w:rsidR="006C6B3D" w14:paraId="5787CBD4" w14:textId="77777777" w:rsidTr="001012AE">
            <w:tc>
              <w:tcPr>
                <w:tcW w:w="4675" w:type="dxa"/>
              </w:tcPr>
              <w:p w14:paraId="5CEBF650" w14:textId="559AC979" w:rsidR="006C6B3D" w:rsidRPr="00B8096F" w:rsidRDefault="006C6B3D" w:rsidP="00B8096F">
                <w:pPr>
                  <w:widowControl w:val="0"/>
                  <w:spacing w:after="160"/>
                </w:pPr>
                <w:r w:rsidRPr="00B8096F">
                  <w:t>FortiOS</w:t>
                </w:r>
              </w:p>
            </w:tc>
            <w:tc>
              <w:tcPr>
                <w:tcW w:w="4675" w:type="dxa"/>
              </w:tcPr>
              <w:p w14:paraId="63553965" w14:textId="254D723E" w:rsidR="006C6B3D" w:rsidRPr="00B8096F" w:rsidRDefault="006C6B3D" w:rsidP="00B8096F">
                <w:pPr>
                  <w:widowControl w:val="0"/>
                  <w:spacing w:after="160"/>
                </w:pPr>
                <w:r w:rsidRPr="00B8096F">
                  <w:t>7.0</w:t>
                </w:r>
              </w:p>
            </w:tc>
          </w:tr>
        </w:tbl>
        <w:p w14:paraId="7E5A7309" w14:textId="77777777" w:rsidR="006C6B3D" w:rsidRPr="006C6B3D" w:rsidRDefault="006C6B3D" w:rsidP="006C6B3D"/>
        <w:p w14:paraId="2C4E5846" w14:textId="760934BE" w:rsidR="00876CF7" w:rsidRDefault="003D2D75" w:rsidP="00876CF7">
          <w:pPr>
            <w:pStyle w:val="Heading3"/>
          </w:pPr>
          <w:r>
            <w:t>S</w:t>
          </w:r>
          <w:r w:rsidR="00F82D0E">
            <w:t>pecifications</w:t>
          </w:r>
        </w:p>
        <w:p w14:paraId="63AB19F3" w14:textId="417D8111" w:rsidR="00461587" w:rsidRDefault="00D120E4" w:rsidP="00461587">
          <w:pPr>
            <w:rPr>
              <w:lang w:val="en-US"/>
            </w:rPr>
          </w:pPr>
          <w:r w:rsidRPr="00D120E4">
            <w:rPr>
              <w:lang w:val="en-US"/>
            </w:rPr>
            <w:t>The following firewall rules w</w:t>
          </w:r>
          <w:r>
            <w:rPr>
              <w:lang w:val="en-US"/>
            </w:rPr>
            <w:t>ill be used:</w:t>
          </w:r>
        </w:p>
        <w:tbl>
          <w:tblPr>
            <w:tblStyle w:val="TableGrid"/>
            <w:tblW w:w="9351" w:type="dxa"/>
            <w:tblLook w:val="04A0" w:firstRow="1" w:lastRow="0" w:firstColumn="1" w:lastColumn="0" w:noHBand="0" w:noVBand="1"/>
          </w:tblPr>
          <w:tblGrid>
            <w:gridCol w:w="3099"/>
            <w:gridCol w:w="2683"/>
            <w:gridCol w:w="3531"/>
            <w:gridCol w:w="38"/>
          </w:tblGrid>
          <w:tr w:rsidR="004F5E91" w:rsidRPr="004E3A53" w14:paraId="485FA189" w14:textId="77777777" w:rsidTr="00973B4E">
            <w:tc>
              <w:tcPr>
                <w:tcW w:w="9351" w:type="dxa"/>
                <w:gridSpan w:val="4"/>
                <w:shd w:val="clear" w:color="auto" w:fill="44546A"/>
              </w:tcPr>
              <w:p w14:paraId="7C5AF46B" w14:textId="69046AA3" w:rsidR="004F5E91" w:rsidRPr="00B8096F" w:rsidRDefault="004F5E91" w:rsidP="00BB665B">
                <w:pPr>
                  <w:spacing w:after="160"/>
                  <w:jc w:val="center"/>
                  <w:rPr>
                    <w:color w:val="FFFFFF"/>
                  </w:rPr>
                </w:pPr>
                <w:r w:rsidRPr="00B8096F">
                  <w:rPr>
                    <w:color w:val="FFFFFF"/>
                  </w:rPr>
                  <w:t>Lamb Weston Firewall</w:t>
                </w:r>
              </w:p>
            </w:tc>
          </w:tr>
          <w:tr w:rsidR="004F5E91" w:rsidRPr="004E3A53" w14:paraId="32795718" w14:textId="77777777" w:rsidTr="00973B4E">
            <w:tc>
              <w:tcPr>
                <w:tcW w:w="3099" w:type="dxa"/>
                <w:shd w:val="clear" w:color="auto" w:fill="44546A"/>
              </w:tcPr>
              <w:p w14:paraId="2A9CD9F8" w14:textId="541F7AAE" w:rsidR="004F5E91" w:rsidRPr="00B8096F" w:rsidRDefault="004F5E91" w:rsidP="00B8096F">
                <w:pPr>
                  <w:spacing w:after="160"/>
                  <w:rPr>
                    <w:color w:val="FFFFFF"/>
                  </w:rPr>
                </w:pPr>
                <w:r w:rsidRPr="00B8096F">
                  <w:rPr>
                    <w:color w:val="FFFFFF"/>
                  </w:rPr>
                  <w:t>Port</w:t>
                </w:r>
              </w:p>
            </w:tc>
            <w:tc>
              <w:tcPr>
                <w:tcW w:w="2683" w:type="dxa"/>
                <w:shd w:val="clear" w:color="auto" w:fill="44546A"/>
              </w:tcPr>
              <w:p w14:paraId="5E62C1EE" w14:textId="7C0F24FD" w:rsidR="004F5E91" w:rsidRPr="00B8096F" w:rsidRDefault="004F5E91" w:rsidP="00B8096F">
                <w:pPr>
                  <w:spacing w:after="160"/>
                  <w:rPr>
                    <w:color w:val="FFFFFF"/>
                  </w:rPr>
                </w:pPr>
                <w:r w:rsidRPr="00B8096F">
                  <w:rPr>
                    <w:color w:val="FFFFFF"/>
                  </w:rPr>
                  <w:t>Protocol</w:t>
                </w:r>
              </w:p>
            </w:tc>
            <w:tc>
              <w:tcPr>
                <w:tcW w:w="3569" w:type="dxa"/>
                <w:gridSpan w:val="2"/>
                <w:shd w:val="clear" w:color="auto" w:fill="44546A"/>
              </w:tcPr>
              <w:p w14:paraId="0DB6A234" w14:textId="444D7394" w:rsidR="004F5E91" w:rsidRPr="00B8096F" w:rsidRDefault="004F5E91" w:rsidP="00B8096F">
                <w:pPr>
                  <w:spacing w:after="160"/>
                  <w:rPr>
                    <w:color w:val="FFFFFF"/>
                  </w:rPr>
                </w:pPr>
                <w:r w:rsidRPr="00B8096F">
                  <w:rPr>
                    <w:color w:val="FFFFFF"/>
                  </w:rPr>
                  <w:t>Allow/deny</w:t>
                </w:r>
              </w:p>
            </w:tc>
          </w:tr>
          <w:tr w:rsidR="004F5E91" w:rsidRPr="004E3A53" w14:paraId="4204F83E" w14:textId="77777777" w:rsidTr="00973B4E">
            <w:trPr>
              <w:gridAfter w:val="1"/>
              <w:wAfter w:w="38" w:type="dxa"/>
            </w:trPr>
            <w:tc>
              <w:tcPr>
                <w:tcW w:w="3099" w:type="dxa"/>
              </w:tcPr>
              <w:p w14:paraId="740F0204" w14:textId="296E5ACD" w:rsidR="004F5E91" w:rsidRPr="00B8096F" w:rsidRDefault="004F5E91" w:rsidP="00B8096F">
                <w:pPr>
                  <w:widowControl w:val="0"/>
                  <w:spacing w:after="160"/>
                </w:pPr>
                <w:r w:rsidRPr="00B8096F">
                  <w:t>443</w:t>
                </w:r>
              </w:p>
            </w:tc>
            <w:tc>
              <w:tcPr>
                <w:tcW w:w="2683" w:type="dxa"/>
              </w:tcPr>
              <w:p w14:paraId="7ECD4C89" w14:textId="104EB8BF" w:rsidR="004F5E91" w:rsidRPr="00B8096F" w:rsidRDefault="004F5E91" w:rsidP="00B8096F">
                <w:pPr>
                  <w:widowControl w:val="0"/>
                  <w:spacing w:after="160"/>
                </w:pPr>
                <w:r w:rsidRPr="00B8096F">
                  <w:t>TCP</w:t>
                </w:r>
              </w:p>
            </w:tc>
            <w:tc>
              <w:tcPr>
                <w:tcW w:w="3531" w:type="dxa"/>
              </w:tcPr>
              <w:p w14:paraId="24FE11FE" w14:textId="1DCA9E32" w:rsidR="004F5E91" w:rsidRPr="00B8096F" w:rsidRDefault="004F5E91" w:rsidP="00B8096F">
                <w:pPr>
                  <w:widowControl w:val="0"/>
                  <w:spacing w:after="160"/>
                </w:pPr>
                <w:r w:rsidRPr="00B8096F">
                  <w:t>Allow</w:t>
                </w:r>
              </w:p>
            </w:tc>
          </w:tr>
          <w:tr w:rsidR="004F5E91" w:rsidRPr="004E3A53" w14:paraId="539971BB" w14:textId="77777777" w:rsidTr="00973B4E">
            <w:trPr>
              <w:gridAfter w:val="1"/>
              <w:wAfter w:w="38" w:type="dxa"/>
            </w:trPr>
            <w:tc>
              <w:tcPr>
                <w:tcW w:w="3099" w:type="dxa"/>
              </w:tcPr>
              <w:p w14:paraId="06C31580" w14:textId="7A22E362" w:rsidR="004F5E91" w:rsidRPr="00B8096F" w:rsidRDefault="009678AD" w:rsidP="00B8096F">
                <w:pPr>
                  <w:widowControl w:val="0"/>
                  <w:spacing w:after="160"/>
                </w:pPr>
                <w:r>
                  <w:t>9092</w:t>
                </w:r>
              </w:p>
            </w:tc>
            <w:tc>
              <w:tcPr>
                <w:tcW w:w="2683" w:type="dxa"/>
              </w:tcPr>
              <w:p w14:paraId="051C70C6" w14:textId="08481B97" w:rsidR="004F5E91" w:rsidRPr="00B8096F" w:rsidRDefault="00400AE2" w:rsidP="00B8096F">
                <w:pPr>
                  <w:widowControl w:val="0"/>
                  <w:spacing w:after="160"/>
                </w:pPr>
                <w:r>
                  <w:t>TCP</w:t>
                </w:r>
              </w:p>
            </w:tc>
            <w:tc>
              <w:tcPr>
                <w:tcW w:w="3531" w:type="dxa"/>
              </w:tcPr>
              <w:p w14:paraId="2F1F01EB" w14:textId="27605132" w:rsidR="004F5E91" w:rsidRPr="00B8096F" w:rsidRDefault="004F5E91" w:rsidP="00B8096F">
                <w:pPr>
                  <w:widowControl w:val="0"/>
                  <w:spacing w:after="160"/>
                </w:pPr>
                <w:r w:rsidRPr="00B8096F">
                  <w:t>Allow</w:t>
                </w:r>
              </w:p>
            </w:tc>
          </w:tr>
          <w:tr w:rsidR="004F5E91" w:rsidRPr="004E3A53" w14:paraId="09A78AD8" w14:textId="77777777" w:rsidTr="00973B4E">
            <w:trPr>
              <w:gridAfter w:val="1"/>
              <w:wAfter w:w="38" w:type="dxa"/>
            </w:trPr>
            <w:tc>
              <w:tcPr>
                <w:tcW w:w="3099" w:type="dxa"/>
              </w:tcPr>
              <w:p w14:paraId="78739FBC" w14:textId="5794169E" w:rsidR="004F5E91" w:rsidRPr="00B8096F" w:rsidRDefault="004F5E91" w:rsidP="00B8096F">
                <w:pPr>
                  <w:widowControl w:val="0"/>
                  <w:spacing w:after="160"/>
                </w:pPr>
                <w:r w:rsidRPr="00B8096F">
                  <w:t>705</w:t>
                </w:r>
                <w:r w:rsidR="00973B4E">
                  <w:t>4</w:t>
                </w:r>
              </w:p>
            </w:tc>
            <w:tc>
              <w:tcPr>
                <w:tcW w:w="2683" w:type="dxa"/>
              </w:tcPr>
              <w:p w14:paraId="06C3F5F2" w14:textId="50BED112" w:rsidR="004F5E91" w:rsidRPr="00B8096F" w:rsidRDefault="00C06D34" w:rsidP="00B8096F">
                <w:pPr>
                  <w:widowControl w:val="0"/>
                  <w:spacing w:after="160"/>
                </w:pPr>
                <w:r>
                  <w:t>TCP</w:t>
                </w:r>
              </w:p>
            </w:tc>
            <w:tc>
              <w:tcPr>
                <w:tcW w:w="3531" w:type="dxa"/>
              </w:tcPr>
              <w:p w14:paraId="26BF0820" w14:textId="334B3A8E" w:rsidR="004F5E91" w:rsidRPr="00B8096F" w:rsidRDefault="004F5E91" w:rsidP="00B8096F">
                <w:pPr>
                  <w:widowControl w:val="0"/>
                  <w:spacing w:after="160"/>
                </w:pPr>
                <w:r w:rsidRPr="00B8096F">
                  <w:t>Allow</w:t>
                </w:r>
              </w:p>
            </w:tc>
          </w:tr>
          <w:tr w:rsidR="004F5E91" w:rsidRPr="004E3A53" w14:paraId="1CFC654A" w14:textId="77777777" w:rsidTr="00973B4E">
            <w:trPr>
              <w:gridAfter w:val="1"/>
              <w:wAfter w:w="38" w:type="dxa"/>
            </w:trPr>
            <w:tc>
              <w:tcPr>
                <w:tcW w:w="3099" w:type="dxa"/>
              </w:tcPr>
              <w:p w14:paraId="3E3BEF39" w14:textId="6E984684" w:rsidR="004F5E91" w:rsidRPr="00B8096F" w:rsidRDefault="004F5E91" w:rsidP="00B8096F">
                <w:pPr>
                  <w:widowControl w:val="0"/>
                  <w:spacing w:after="160"/>
                </w:pPr>
                <w:r w:rsidRPr="00B8096F">
                  <w:t>5984</w:t>
                </w:r>
              </w:p>
            </w:tc>
            <w:tc>
              <w:tcPr>
                <w:tcW w:w="2683" w:type="dxa"/>
              </w:tcPr>
              <w:p w14:paraId="1C5521F8" w14:textId="29DAC561" w:rsidR="004F5E91" w:rsidRPr="00B8096F" w:rsidRDefault="004F5E91" w:rsidP="00B8096F">
                <w:pPr>
                  <w:widowControl w:val="0"/>
                  <w:spacing w:after="160"/>
                </w:pPr>
                <w:r w:rsidRPr="00B8096F">
                  <w:t>TCP</w:t>
                </w:r>
              </w:p>
            </w:tc>
            <w:tc>
              <w:tcPr>
                <w:tcW w:w="3531" w:type="dxa"/>
              </w:tcPr>
              <w:p w14:paraId="0904ECC8" w14:textId="50CD3BF4" w:rsidR="004F5E91" w:rsidRPr="00B8096F" w:rsidRDefault="004F5E91" w:rsidP="00B8096F">
                <w:pPr>
                  <w:widowControl w:val="0"/>
                  <w:spacing w:after="160"/>
                </w:pPr>
                <w:r w:rsidRPr="00B8096F">
                  <w:t>Allow</w:t>
                </w:r>
              </w:p>
            </w:tc>
          </w:tr>
          <w:tr w:rsidR="004F5E91" w:rsidRPr="004E3A53" w14:paraId="773B6CD7" w14:textId="77777777" w:rsidTr="00973B4E">
            <w:trPr>
              <w:gridAfter w:val="1"/>
              <w:wAfter w:w="38" w:type="dxa"/>
            </w:trPr>
            <w:tc>
              <w:tcPr>
                <w:tcW w:w="3099" w:type="dxa"/>
              </w:tcPr>
              <w:p w14:paraId="00630C7F" w14:textId="7C8BDB95" w:rsidR="004F5E91" w:rsidRPr="00B8096F" w:rsidRDefault="00973B4E" w:rsidP="00B8096F">
                <w:pPr>
                  <w:widowControl w:val="0"/>
                  <w:spacing w:after="160"/>
                </w:pPr>
                <w:r>
                  <w:t>8052</w:t>
                </w:r>
              </w:p>
            </w:tc>
            <w:tc>
              <w:tcPr>
                <w:tcW w:w="2683" w:type="dxa"/>
              </w:tcPr>
              <w:p w14:paraId="72E31CEE" w14:textId="43DEA66E" w:rsidR="004F5E91" w:rsidRPr="00B8096F" w:rsidRDefault="004F5E91" w:rsidP="00B8096F">
                <w:pPr>
                  <w:widowControl w:val="0"/>
                  <w:spacing w:after="160"/>
                </w:pPr>
                <w:r w:rsidRPr="00B8096F">
                  <w:t>TCP</w:t>
                </w:r>
              </w:p>
            </w:tc>
            <w:tc>
              <w:tcPr>
                <w:tcW w:w="3531" w:type="dxa"/>
              </w:tcPr>
              <w:p w14:paraId="0DD9CA88" w14:textId="3B2DA769" w:rsidR="004F5E91" w:rsidRPr="00B8096F" w:rsidRDefault="004F5E91" w:rsidP="00B8096F">
                <w:pPr>
                  <w:widowControl w:val="0"/>
                  <w:spacing w:after="160"/>
                </w:pPr>
                <w:r w:rsidRPr="00B8096F">
                  <w:t>Allow</w:t>
                </w:r>
              </w:p>
            </w:tc>
          </w:tr>
        </w:tbl>
        <w:p w14:paraId="362EDC0B" w14:textId="77777777" w:rsidR="00B8018E" w:rsidRPr="004E3A53" w:rsidRDefault="00B8018E" w:rsidP="00B8018E">
          <w:pPr>
            <w:rPr>
              <w:highlight w:val="yellow"/>
              <w:lang w:val="en-US"/>
            </w:rPr>
          </w:pPr>
        </w:p>
        <w:p w14:paraId="3BA3326A" w14:textId="1B1F2816" w:rsidR="00876CF7" w:rsidRDefault="00F82D0E" w:rsidP="00876CF7">
          <w:pPr>
            <w:pStyle w:val="Heading3"/>
            <w:rPr>
              <w:lang w:val="en-US"/>
            </w:rPr>
          </w:pPr>
          <w:r w:rsidRPr="00F82D0E">
            <w:rPr>
              <w:lang w:val="en-US"/>
            </w:rPr>
            <w:lastRenderedPageBreak/>
            <w:t>Connections with and impact o</w:t>
          </w:r>
          <w:r>
            <w:rPr>
              <w:lang w:val="en-US"/>
            </w:rPr>
            <w:t xml:space="preserve">n </w:t>
          </w:r>
          <w:r w:rsidR="00AE7AB2">
            <w:rPr>
              <w:lang w:val="en-US"/>
            </w:rPr>
            <w:t xml:space="preserve">adjacent </w:t>
          </w:r>
          <w:r w:rsidR="00FD623E">
            <w:rPr>
              <w:lang w:val="en-US"/>
            </w:rPr>
            <w:t>infrastructure</w:t>
          </w:r>
          <w:r w:rsidR="008C4F1C">
            <w:rPr>
              <w:lang w:val="en-US"/>
            </w:rPr>
            <w:t xml:space="preserve"> services</w:t>
          </w:r>
        </w:p>
        <w:tbl>
          <w:tblPr>
            <w:tblStyle w:val="TableGrid"/>
            <w:tblW w:w="0" w:type="auto"/>
            <w:tblLook w:val="04A0" w:firstRow="1" w:lastRow="0" w:firstColumn="1" w:lastColumn="0" w:noHBand="0" w:noVBand="1"/>
          </w:tblPr>
          <w:tblGrid>
            <w:gridCol w:w="3319"/>
            <w:gridCol w:w="3339"/>
            <w:gridCol w:w="2692"/>
          </w:tblGrid>
          <w:tr w:rsidR="00147B78" w:rsidRPr="00970F82" w14:paraId="2778A58F" w14:textId="77777777" w:rsidTr="001E709B">
            <w:tc>
              <w:tcPr>
                <w:tcW w:w="3319" w:type="dxa"/>
                <w:shd w:val="clear" w:color="auto" w:fill="44546A"/>
              </w:tcPr>
              <w:p w14:paraId="696C9243" w14:textId="77777777" w:rsidR="00147B78" w:rsidRPr="00C634E1" w:rsidRDefault="00147B78" w:rsidP="00C715AD">
                <w:pPr>
                  <w:spacing w:after="160"/>
                  <w:rPr>
                    <w:color w:val="FFFFFF"/>
                  </w:rPr>
                </w:pPr>
                <w:r w:rsidRPr="00C634E1">
                  <w:rPr>
                    <w:color w:val="FFFFFF"/>
                  </w:rPr>
                  <w:t>Adjacent infrastructure service</w:t>
                </w:r>
              </w:p>
            </w:tc>
            <w:tc>
              <w:tcPr>
                <w:tcW w:w="3339" w:type="dxa"/>
                <w:shd w:val="clear" w:color="auto" w:fill="44546A"/>
              </w:tcPr>
              <w:p w14:paraId="0533F347" w14:textId="77777777" w:rsidR="00147B78" w:rsidRPr="00C634E1" w:rsidRDefault="00147B78" w:rsidP="00C715AD">
                <w:pPr>
                  <w:spacing w:after="160"/>
                  <w:rPr>
                    <w:color w:val="FFFFFF"/>
                  </w:rPr>
                </w:pPr>
                <w:r w:rsidRPr="00C634E1">
                  <w:rPr>
                    <w:color w:val="FFFFFF"/>
                  </w:rPr>
                  <w:t>Description</w:t>
                </w:r>
              </w:p>
            </w:tc>
            <w:tc>
              <w:tcPr>
                <w:tcW w:w="2692" w:type="dxa"/>
                <w:shd w:val="clear" w:color="auto" w:fill="44546A"/>
              </w:tcPr>
              <w:p w14:paraId="3508A397" w14:textId="77777777" w:rsidR="00147B78" w:rsidRPr="00C634E1" w:rsidRDefault="00147B78" w:rsidP="00C715AD">
                <w:pPr>
                  <w:spacing w:after="160"/>
                  <w:rPr>
                    <w:color w:val="FFFFFF"/>
                  </w:rPr>
                </w:pPr>
                <w:r w:rsidRPr="00C634E1">
                  <w:rPr>
                    <w:color w:val="FFFFFF"/>
                  </w:rPr>
                  <w:t xml:space="preserve">Impact </w:t>
                </w:r>
              </w:p>
            </w:tc>
          </w:tr>
          <w:tr w:rsidR="00147B78" w:rsidRPr="00F14F2D" w14:paraId="76D3B53D" w14:textId="77777777" w:rsidTr="001E709B">
            <w:tc>
              <w:tcPr>
                <w:tcW w:w="3319" w:type="dxa"/>
              </w:tcPr>
              <w:p w14:paraId="5A742049" w14:textId="77777777" w:rsidR="00147B78" w:rsidRPr="00516081" w:rsidRDefault="00147B78" w:rsidP="00C715AD">
                <w:pPr>
                  <w:spacing w:after="160"/>
                  <w:rPr>
                    <w:b/>
                    <w:bCs/>
                    <w:i/>
                    <w:lang w:val="en-US"/>
                  </w:rPr>
                </w:pPr>
                <w:r w:rsidRPr="00516081">
                  <w:rPr>
                    <w:b/>
                    <w:bCs/>
                    <w:i/>
                    <w:lang w:val="en-US"/>
                  </w:rPr>
                  <w:t>Identity and Permissions Management.Hyperledger</w:t>
                </w:r>
              </w:p>
            </w:tc>
            <w:tc>
              <w:tcPr>
                <w:tcW w:w="3339" w:type="dxa"/>
              </w:tcPr>
              <w:p w14:paraId="34077958" w14:textId="16407CFA" w:rsidR="00147B78" w:rsidRPr="001E709B" w:rsidRDefault="001E709B" w:rsidP="00C715AD">
                <w:pPr>
                  <w:spacing w:after="160"/>
                  <w:rPr>
                    <w:lang w:val="en-US"/>
                  </w:rPr>
                </w:pPr>
                <w:r w:rsidRPr="00516081">
                  <w:rPr>
                    <w:b/>
                    <w:bCs/>
                    <w:lang w:val="en-US"/>
                  </w:rPr>
                  <w:t>Identity and Permissions Management.Hyperledger</w:t>
                </w:r>
                <w:r w:rsidR="000008E4">
                  <w:rPr>
                    <w:lang w:val="en-US"/>
                  </w:rPr>
                  <w:t xml:space="preserve"> hosts the </w:t>
                </w:r>
                <w:r w:rsidR="002D52EC">
                  <w:rPr>
                    <w:lang w:val="en-US"/>
                  </w:rPr>
                  <w:t xml:space="preserve">certificate authority and MSP. The certificate authority </w:t>
                </w:r>
                <w:r w:rsidR="00994B92">
                  <w:rPr>
                    <w:lang w:val="en-US"/>
                  </w:rPr>
                  <w:t xml:space="preserve">issues certificates </w:t>
                </w:r>
                <w:r w:rsidR="00E97989">
                  <w:rPr>
                    <w:lang w:val="en-US"/>
                  </w:rPr>
                  <w:t xml:space="preserve">to register identities in the blockchain. The MSP </w:t>
                </w:r>
                <w:r w:rsidR="00881D9A">
                  <w:rPr>
                    <w:lang w:val="en-US"/>
                  </w:rPr>
                  <w:t>validates</w:t>
                </w:r>
                <w:r w:rsidR="000B3D05">
                  <w:rPr>
                    <w:lang w:val="en-US"/>
                  </w:rPr>
                  <w:t xml:space="preserve"> and issues certificates</w:t>
                </w:r>
                <w:r w:rsidR="00EE7B5D">
                  <w:rPr>
                    <w:lang w:val="en-US"/>
                  </w:rPr>
                  <w:t xml:space="preserve">. Authenticates the users. </w:t>
                </w:r>
              </w:p>
            </w:tc>
            <w:tc>
              <w:tcPr>
                <w:tcW w:w="2692" w:type="dxa"/>
                <w:vMerge w:val="restart"/>
              </w:tcPr>
              <w:p w14:paraId="1DC7033B" w14:textId="32BA0267" w:rsidR="00147B78" w:rsidRPr="003E3796" w:rsidRDefault="00147B78" w:rsidP="00C715AD">
                <w:pPr>
                  <w:spacing w:after="160"/>
                  <w:rPr>
                    <w:lang w:val="en-US"/>
                  </w:rPr>
                </w:pPr>
                <w:r w:rsidRPr="00516081">
                  <w:rPr>
                    <w:b/>
                    <w:bCs/>
                    <w:lang w:val="en-US"/>
                  </w:rPr>
                  <w:t>Datazone Protection.Firewall</w:t>
                </w:r>
                <w:r w:rsidR="00B35BD4" w:rsidRPr="007D272D">
                  <w:rPr>
                    <w:lang w:val="en-US"/>
                  </w:rPr>
                  <w:t xml:space="preserve"> </w:t>
                </w:r>
                <w:r w:rsidR="003E3796" w:rsidRPr="007D272D">
                  <w:rPr>
                    <w:lang w:val="en-US"/>
                  </w:rPr>
                  <w:t xml:space="preserve">monitors, </w:t>
                </w:r>
                <w:r w:rsidR="00833FDF" w:rsidRPr="007D272D">
                  <w:rPr>
                    <w:lang w:val="en-US"/>
                  </w:rPr>
                  <w:t>filters,</w:t>
                </w:r>
                <w:r w:rsidR="003E3796" w:rsidRPr="007D272D">
                  <w:rPr>
                    <w:lang w:val="en-US"/>
                  </w:rPr>
                  <w:t xml:space="preserve"> and controls all incoming and outgoing </w:t>
                </w:r>
                <w:r w:rsidR="000A2475" w:rsidRPr="007D272D">
                  <w:rPr>
                    <w:lang w:val="en-US"/>
                  </w:rPr>
                  <w:t>traffic</w:t>
                </w:r>
                <w:r w:rsidR="00ED4ADB" w:rsidRPr="007D272D">
                  <w:rPr>
                    <w:lang w:val="en-US"/>
                  </w:rPr>
                  <w:t>.</w:t>
                </w:r>
                <w:r w:rsidR="008A7E7C">
                  <w:rPr>
                    <w:lang w:val="en-US"/>
                  </w:rPr>
                  <w:t xml:space="preserve"> </w:t>
                </w:r>
                <w:r w:rsidR="00B6240F">
                  <w:rPr>
                    <w:lang w:val="en-US"/>
                  </w:rPr>
                  <w:t xml:space="preserve">All </w:t>
                </w:r>
                <w:r w:rsidR="00680FD0">
                  <w:rPr>
                    <w:lang w:val="en-US"/>
                  </w:rPr>
                  <w:t xml:space="preserve">traffic from </w:t>
                </w:r>
                <w:r w:rsidR="00D26EA8">
                  <w:rPr>
                    <w:lang w:val="en-US"/>
                  </w:rPr>
                  <w:t>the internet gets filtered</w:t>
                </w:r>
                <w:r w:rsidR="00FB22FD">
                  <w:rPr>
                    <w:lang w:val="en-US"/>
                  </w:rPr>
                  <w:t xml:space="preserve"> and monitored before it can enter the network. </w:t>
                </w:r>
                <w:r w:rsidR="00D23EAC">
                  <w:rPr>
                    <w:lang w:val="en-US"/>
                  </w:rPr>
                  <w:t xml:space="preserve">All </w:t>
                </w:r>
                <w:r w:rsidR="00596E42">
                  <w:rPr>
                    <w:lang w:val="en-US"/>
                  </w:rPr>
                  <w:t xml:space="preserve">traffic from the network gets filtered before it </w:t>
                </w:r>
                <w:r w:rsidR="00956425">
                  <w:rPr>
                    <w:lang w:val="en-US"/>
                  </w:rPr>
                  <w:t xml:space="preserve">can leave the network. </w:t>
                </w:r>
                <w:r w:rsidR="00A255BC">
                  <w:rPr>
                    <w:lang w:val="en-US"/>
                  </w:rPr>
                  <w:t>It ensures that only allowed traffic enters and leaves the network.</w:t>
                </w:r>
              </w:p>
            </w:tc>
          </w:tr>
          <w:tr w:rsidR="00147B78" w:rsidRPr="00F14F2D" w14:paraId="00F94A20" w14:textId="77777777" w:rsidTr="001E709B">
            <w:tc>
              <w:tcPr>
                <w:tcW w:w="3319" w:type="dxa"/>
              </w:tcPr>
              <w:p w14:paraId="32DCD7F4" w14:textId="77777777" w:rsidR="00147B78" w:rsidRPr="00516081" w:rsidRDefault="00147B78" w:rsidP="00C715AD">
                <w:pPr>
                  <w:rPr>
                    <w:b/>
                    <w:bCs/>
                    <w:i/>
                    <w:lang w:val="en-US"/>
                  </w:rPr>
                </w:pPr>
                <w:r w:rsidRPr="00516081">
                  <w:rPr>
                    <w:b/>
                    <w:bCs/>
                    <w:i/>
                    <w:lang w:val="en-US"/>
                  </w:rPr>
                  <w:t>Relational Data Management.</w:t>
                </w:r>
                <w:r w:rsidRPr="00516081">
                  <w:rPr>
                    <w:b/>
                    <w:bCs/>
                    <w:i/>
                  </w:rPr>
                  <w:t>Datastore</w:t>
                </w:r>
              </w:p>
            </w:tc>
            <w:tc>
              <w:tcPr>
                <w:tcW w:w="3339" w:type="dxa"/>
              </w:tcPr>
              <w:p w14:paraId="5D55699B" w14:textId="64B7925C" w:rsidR="00147B78" w:rsidRPr="003B2E3A" w:rsidRDefault="001E709B" w:rsidP="00C715AD">
                <w:pPr>
                  <w:rPr>
                    <w:lang w:val="en-US"/>
                  </w:rPr>
                </w:pPr>
                <w:r w:rsidRPr="00516081">
                  <w:rPr>
                    <w:b/>
                    <w:bCs/>
                    <w:lang w:val="en-US"/>
                  </w:rPr>
                  <w:t>Relational Data Management.Datastore</w:t>
                </w:r>
                <w:r w:rsidR="0068196E" w:rsidRPr="003B2E3A">
                  <w:rPr>
                    <w:lang w:val="en-US"/>
                  </w:rPr>
                  <w:t xml:space="preserve"> </w:t>
                </w:r>
                <w:r w:rsidR="005B4A42">
                  <w:rPr>
                    <w:lang w:val="en-US"/>
                  </w:rPr>
                  <w:t xml:space="preserve">hosts the blockchain server </w:t>
                </w:r>
                <w:r w:rsidR="00CC36DD">
                  <w:rPr>
                    <w:lang w:val="en-US"/>
                  </w:rPr>
                  <w:t xml:space="preserve">and state database. </w:t>
                </w:r>
                <w:r w:rsidR="00EE7B5D">
                  <w:rPr>
                    <w:lang w:val="en-US"/>
                  </w:rPr>
                  <w:t xml:space="preserve">The blockchain servers hosts </w:t>
                </w:r>
                <w:r w:rsidR="002E5D8D">
                  <w:rPr>
                    <w:lang w:val="en-US"/>
                  </w:rPr>
                  <w:t>the led</w:t>
                </w:r>
                <w:r w:rsidR="00202B20">
                  <w:rPr>
                    <w:lang w:val="en-US"/>
                  </w:rPr>
                  <w:t xml:space="preserve">gers (records </w:t>
                </w:r>
                <w:r w:rsidR="00EB05A0">
                  <w:rPr>
                    <w:lang w:val="en-US"/>
                  </w:rPr>
                  <w:t>all transactions)</w:t>
                </w:r>
                <w:r w:rsidR="00202B20">
                  <w:rPr>
                    <w:lang w:val="en-US"/>
                  </w:rPr>
                  <w:t xml:space="preserve"> and smart contracts</w:t>
                </w:r>
                <w:r w:rsidR="00EB05A0">
                  <w:rPr>
                    <w:lang w:val="en-US"/>
                  </w:rPr>
                  <w:t xml:space="preserve"> (the SLA)</w:t>
                </w:r>
                <w:r w:rsidR="00202B20">
                  <w:rPr>
                    <w:lang w:val="en-US"/>
                  </w:rPr>
                  <w:t xml:space="preserve">. </w:t>
                </w:r>
              </w:p>
            </w:tc>
            <w:tc>
              <w:tcPr>
                <w:tcW w:w="2692" w:type="dxa"/>
                <w:vMerge/>
              </w:tcPr>
              <w:p w14:paraId="30C14177" w14:textId="77777777" w:rsidR="00147B78" w:rsidRPr="003B2E3A" w:rsidRDefault="00147B78" w:rsidP="00C715AD">
                <w:pPr>
                  <w:rPr>
                    <w:lang w:val="en-US"/>
                  </w:rPr>
                </w:pPr>
              </w:p>
            </w:tc>
          </w:tr>
          <w:tr w:rsidR="00147B78" w:rsidRPr="00F14F2D" w14:paraId="4A1E53C1" w14:textId="77777777" w:rsidTr="001E709B">
            <w:tc>
              <w:tcPr>
                <w:tcW w:w="3319" w:type="dxa"/>
              </w:tcPr>
              <w:p w14:paraId="769D6392" w14:textId="77777777" w:rsidR="00147B78" w:rsidRPr="00516081" w:rsidRDefault="00147B78" w:rsidP="00C715AD">
                <w:pPr>
                  <w:rPr>
                    <w:b/>
                    <w:bCs/>
                    <w:i/>
                    <w:lang w:val="en-US"/>
                  </w:rPr>
                </w:pPr>
                <w:r w:rsidRPr="00516081">
                  <w:rPr>
                    <w:b/>
                    <w:bCs/>
                    <w:i/>
                    <w:iCs/>
                    <w:lang w:val="en-US"/>
                  </w:rPr>
                  <w:t xml:space="preserve">Message </w:t>
                </w:r>
                <w:r w:rsidRPr="00516081">
                  <w:rPr>
                    <w:b/>
                    <w:bCs/>
                    <w:i/>
                    <w:lang w:val="en-US"/>
                  </w:rPr>
                  <w:t>Handling</w:t>
                </w:r>
                <w:r w:rsidRPr="00516081">
                  <w:rPr>
                    <w:b/>
                    <w:bCs/>
                    <w:i/>
                    <w:iCs/>
                    <w:lang w:val="en-US"/>
                  </w:rPr>
                  <w:t>.Orderer</w:t>
                </w:r>
              </w:p>
            </w:tc>
            <w:tc>
              <w:tcPr>
                <w:tcW w:w="3339" w:type="dxa"/>
              </w:tcPr>
              <w:p w14:paraId="0F01CFDB" w14:textId="14C93E96" w:rsidR="00147B78" w:rsidRPr="00823A73" w:rsidRDefault="001E709B" w:rsidP="00C715AD">
                <w:pPr>
                  <w:rPr>
                    <w:lang w:val="en-US"/>
                  </w:rPr>
                </w:pPr>
                <w:r w:rsidRPr="00516081">
                  <w:rPr>
                    <w:b/>
                    <w:bCs/>
                    <w:i/>
                    <w:iCs/>
                    <w:lang w:val="en-US"/>
                  </w:rPr>
                  <w:t xml:space="preserve">Message </w:t>
                </w:r>
                <w:r w:rsidRPr="00516081">
                  <w:rPr>
                    <w:b/>
                    <w:bCs/>
                    <w:lang w:val="en-US"/>
                  </w:rPr>
                  <w:t>Handling</w:t>
                </w:r>
                <w:r w:rsidRPr="00516081">
                  <w:rPr>
                    <w:b/>
                    <w:bCs/>
                    <w:i/>
                    <w:iCs/>
                    <w:lang w:val="en-US"/>
                  </w:rPr>
                  <w:t>.Orderer</w:t>
                </w:r>
                <w:r w:rsidR="00823A73">
                  <w:rPr>
                    <w:i/>
                    <w:iCs/>
                    <w:lang w:val="en-US"/>
                  </w:rPr>
                  <w:t xml:space="preserve"> </w:t>
                </w:r>
                <w:r w:rsidR="00823A73">
                  <w:rPr>
                    <w:lang w:val="en-US"/>
                  </w:rPr>
                  <w:t xml:space="preserve">is used to </w:t>
                </w:r>
                <w:r w:rsidR="0068196E">
                  <w:rPr>
                    <w:lang w:val="en-US"/>
                  </w:rPr>
                  <w:t>order the blockchain transactions.</w:t>
                </w:r>
              </w:p>
            </w:tc>
            <w:tc>
              <w:tcPr>
                <w:tcW w:w="2692" w:type="dxa"/>
                <w:vMerge/>
              </w:tcPr>
              <w:p w14:paraId="538FAE4B" w14:textId="77777777" w:rsidR="00147B78" w:rsidRPr="00823A73" w:rsidRDefault="00147B78" w:rsidP="00C715AD">
                <w:pPr>
                  <w:rPr>
                    <w:lang w:val="en-US"/>
                  </w:rPr>
                </w:pPr>
              </w:p>
            </w:tc>
          </w:tr>
          <w:tr w:rsidR="00147B78" w:rsidRPr="00F14F2D" w14:paraId="5FBFF77F" w14:textId="77777777" w:rsidTr="001E709B">
            <w:tc>
              <w:tcPr>
                <w:tcW w:w="3319" w:type="dxa"/>
              </w:tcPr>
              <w:p w14:paraId="087FEB28" w14:textId="77777777" w:rsidR="00147B78" w:rsidRPr="00516081" w:rsidRDefault="00147B78" w:rsidP="00C715AD">
                <w:pPr>
                  <w:rPr>
                    <w:b/>
                    <w:bCs/>
                    <w:i/>
                    <w:iCs/>
                    <w:lang w:val="en-US"/>
                  </w:rPr>
                </w:pPr>
                <w:r w:rsidRPr="00516081">
                  <w:rPr>
                    <w:b/>
                    <w:bCs/>
                    <w:i/>
                    <w:iCs/>
                    <w:lang w:val="en-US"/>
                  </w:rPr>
                  <w:t>Facilities Deployment.Docker</w:t>
                </w:r>
              </w:p>
            </w:tc>
            <w:tc>
              <w:tcPr>
                <w:tcW w:w="3339" w:type="dxa"/>
              </w:tcPr>
              <w:p w14:paraId="2E6D216B" w14:textId="3498D375" w:rsidR="00147B78" w:rsidRPr="008930DF" w:rsidRDefault="001E709B" w:rsidP="00C715AD">
                <w:pPr>
                  <w:rPr>
                    <w:lang w:val="en-US"/>
                  </w:rPr>
                </w:pPr>
                <w:r w:rsidRPr="00516081">
                  <w:rPr>
                    <w:b/>
                    <w:bCs/>
                    <w:i/>
                    <w:iCs/>
                    <w:lang w:val="en-US"/>
                  </w:rPr>
                  <w:t>Facilities Deployment.Docker</w:t>
                </w:r>
                <w:r w:rsidR="00A84324">
                  <w:rPr>
                    <w:i/>
                    <w:iCs/>
                    <w:lang w:val="en-US"/>
                  </w:rPr>
                  <w:t xml:space="preserve"> </w:t>
                </w:r>
                <w:r w:rsidR="008930DF">
                  <w:rPr>
                    <w:lang w:val="en-US"/>
                  </w:rPr>
                  <w:t xml:space="preserve">provides the docker containers used to run Hyperledger Fabric </w:t>
                </w:r>
                <w:r w:rsidR="00823A73">
                  <w:rPr>
                    <w:lang w:val="en-US"/>
                  </w:rPr>
                  <w:t>services.</w:t>
                </w:r>
              </w:p>
            </w:tc>
            <w:tc>
              <w:tcPr>
                <w:tcW w:w="2692" w:type="dxa"/>
                <w:vMerge/>
              </w:tcPr>
              <w:p w14:paraId="2BA7CF14" w14:textId="77777777" w:rsidR="00147B78" w:rsidRPr="008930DF" w:rsidRDefault="00147B78" w:rsidP="00C715AD">
                <w:pPr>
                  <w:rPr>
                    <w:lang w:val="en-US"/>
                  </w:rPr>
                </w:pPr>
              </w:p>
            </w:tc>
          </w:tr>
          <w:tr w:rsidR="00147B78" w:rsidRPr="00F14F2D" w14:paraId="0B15B345" w14:textId="77777777" w:rsidTr="001E709B">
            <w:tc>
              <w:tcPr>
                <w:tcW w:w="3319" w:type="dxa"/>
              </w:tcPr>
              <w:p w14:paraId="6286BD0B" w14:textId="77777777" w:rsidR="00147B78" w:rsidRPr="00516081" w:rsidRDefault="00147B78" w:rsidP="00C715AD">
                <w:pPr>
                  <w:spacing w:after="160"/>
                  <w:rPr>
                    <w:b/>
                    <w:bCs/>
                    <w:i/>
                  </w:rPr>
                </w:pPr>
                <w:r w:rsidRPr="00516081">
                  <w:rPr>
                    <w:b/>
                    <w:bCs/>
                    <w:i/>
                  </w:rPr>
                  <w:t>Application Hosting.Webinterface</w:t>
                </w:r>
              </w:p>
            </w:tc>
            <w:tc>
              <w:tcPr>
                <w:tcW w:w="3339" w:type="dxa"/>
              </w:tcPr>
              <w:p w14:paraId="660F3D24" w14:textId="67FFE74F" w:rsidR="00147B78" w:rsidRPr="00FE1A8D" w:rsidRDefault="001E709B" w:rsidP="00C715AD">
                <w:pPr>
                  <w:spacing w:after="160"/>
                  <w:rPr>
                    <w:lang w:val="en-US"/>
                  </w:rPr>
                </w:pPr>
                <w:r w:rsidRPr="00516081">
                  <w:rPr>
                    <w:b/>
                    <w:bCs/>
                    <w:lang w:val="en-US"/>
                  </w:rPr>
                  <w:t>Application Hosting.Webinterface</w:t>
                </w:r>
                <w:r w:rsidR="00266230" w:rsidRPr="00FE1A8D">
                  <w:rPr>
                    <w:lang w:val="en-US"/>
                  </w:rPr>
                  <w:t xml:space="preserve"> hosts </w:t>
                </w:r>
                <w:r w:rsidR="00FE1A8D" w:rsidRPr="00FE1A8D">
                  <w:rPr>
                    <w:lang w:val="en-US"/>
                  </w:rPr>
                  <w:t>t</w:t>
                </w:r>
                <w:r w:rsidR="00FE1A8D">
                  <w:rPr>
                    <w:lang w:val="en-US"/>
                  </w:rPr>
                  <w:t>he API used for retrieving and storing sensor data</w:t>
                </w:r>
                <w:r w:rsidR="00271D79">
                  <w:rPr>
                    <w:lang w:val="en-US"/>
                  </w:rPr>
                  <w:t xml:space="preserve">. </w:t>
                </w:r>
                <w:r w:rsidR="00AF74F9">
                  <w:rPr>
                    <w:lang w:val="en-US"/>
                  </w:rPr>
                  <w:t xml:space="preserve">Also hosts </w:t>
                </w:r>
                <w:r w:rsidR="00DF1E39">
                  <w:rPr>
                    <w:lang w:val="en-US"/>
                  </w:rPr>
                  <w:t xml:space="preserve">the webserver interface used </w:t>
                </w:r>
                <w:r w:rsidR="003E6340">
                  <w:rPr>
                    <w:lang w:val="en-US"/>
                  </w:rPr>
                  <w:t xml:space="preserve">to </w:t>
                </w:r>
                <w:r w:rsidR="00A84324">
                  <w:rPr>
                    <w:lang w:val="en-US"/>
                  </w:rPr>
                  <w:t>inspect the blockchain data.</w:t>
                </w:r>
              </w:p>
            </w:tc>
            <w:tc>
              <w:tcPr>
                <w:tcW w:w="2692" w:type="dxa"/>
                <w:vMerge/>
              </w:tcPr>
              <w:p w14:paraId="71A9685D" w14:textId="77777777" w:rsidR="00147B78" w:rsidRPr="00FE1A8D" w:rsidRDefault="00147B78" w:rsidP="00C715AD">
                <w:pPr>
                  <w:spacing w:after="160"/>
                  <w:rPr>
                    <w:lang w:val="en-US"/>
                  </w:rPr>
                </w:pPr>
              </w:p>
            </w:tc>
          </w:tr>
          <w:tr w:rsidR="00147B78" w:rsidRPr="00F14F2D" w14:paraId="7EA14F00" w14:textId="77777777" w:rsidTr="001E709B">
            <w:tc>
              <w:tcPr>
                <w:tcW w:w="3319" w:type="dxa"/>
              </w:tcPr>
              <w:p w14:paraId="5A8B1EBA" w14:textId="11EACF4C" w:rsidR="00147B78" w:rsidRPr="00516081" w:rsidRDefault="00AF61AA" w:rsidP="00C715AD">
                <w:pPr>
                  <w:spacing w:after="160"/>
                  <w:rPr>
                    <w:b/>
                    <w:bCs/>
                    <w:i/>
                  </w:rPr>
                </w:pPr>
                <w:r w:rsidRPr="00516081">
                  <w:rPr>
                    <w:b/>
                    <w:bCs/>
                    <w:i/>
                    <w:iCs/>
                    <w:lang w:val="en-US"/>
                  </w:rPr>
                  <w:t>Data Transport.Router</w:t>
                </w:r>
              </w:p>
            </w:tc>
            <w:tc>
              <w:tcPr>
                <w:tcW w:w="3339" w:type="dxa"/>
              </w:tcPr>
              <w:p w14:paraId="2626BC69" w14:textId="7E593F90" w:rsidR="00147B78" w:rsidRPr="001E709B" w:rsidRDefault="001E709B" w:rsidP="00C715AD">
                <w:pPr>
                  <w:spacing w:after="160"/>
                  <w:rPr>
                    <w:lang w:val="en-US"/>
                  </w:rPr>
                </w:pPr>
                <w:r w:rsidRPr="00516081">
                  <w:rPr>
                    <w:b/>
                    <w:bCs/>
                    <w:lang w:val="en-US"/>
                  </w:rPr>
                  <w:t>Data Transport.Router</w:t>
                </w:r>
                <w:r>
                  <w:rPr>
                    <w:lang w:val="en-US"/>
                  </w:rPr>
                  <w:t xml:space="preserve"> connect all adjacent services to the internet and each other.</w:t>
                </w:r>
              </w:p>
            </w:tc>
            <w:tc>
              <w:tcPr>
                <w:tcW w:w="2692" w:type="dxa"/>
                <w:vMerge/>
              </w:tcPr>
              <w:p w14:paraId="3716BEC5" w14:textId="77777777" w:rsidR="00147B78" w:rsidRPr="001E709B" w:rsidRDefault="00147B78" w:rsidP="00C715AD">
                <w:pPr>
                  <w:spacing w:after="160"/>
                  <w:rPr>
                    <w:lang w:val="en-US"/>
                  </w:rPr>
                </w:pPr>
              </w:p>
            </w:tc>
          </w:tr>
        </w:tbl>
        <w:p w14:paraId="7A238496" w14:textId="77777777" w:rsidR="0081101E" w:rsidRDefault="0081101E" w:rsidP="00DF33FB">
          <w:pPr>
            <w:rPr>
              <w:lang w:val="en-US"/>
            </w:rPr>
          </w:pPr>
        </w:p>
        <w:p w14:paraId="4A04B532" w14:textId="3234C8F5" w:rsidR="00C958AB" w:rsidRDefault="003A4774" w:rsidP="00C958AB">
          <w:pPr>
            <w:pStyle w:val="Heading3"/>
          </w:pPr>
          <w:r>
            <w:t>Requirement processing</w:t>
          </w:r>
        </w:p>
        <w:p w14:paraId="7FC06D79" w14:textId="77777777" w:rsidR="00E35B16" w:rsidRPr="00571178" w:rsidRDefault="00E35B16" w:rsidP="00E35B16">
          <w:pPr>
            <w:pStyle w:val="Heading4"/>
            <w:rPr>
              <w:i w:val="0"/>
            </w:rPr>
          </w:pPr>
          <w:r>
            <w:t>Functional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268"/>
            <w:gridCol w:w="5670"/>
          </w:tblGrid>
          <w:tr w:rsidR="00E35B16" w14:paraId="1D035BF9" w14:textId="77777777" w:rsidTr="0009510A">
            <w:tc>
              <w:tcPr>
                <w:tcW w:w="1410" w:type="dxa"/>
                <w:shd w:val="clear" w:color="auto" w:fill="44546A"/>
              </w:tcPr>
              <w:p w14:paraId="1434AF8C" w14:textId="77777777" w:rsidR="00E35B16" w:rsidRDefault="00E35B16" w:rsidP="00090970">
                <w:pPr>
                  <w:spacing w:line="240" w:lineRule="auto"/>
                  <w:rPr>
                    <w:color w:val="FFFFFF"/>
                  </w:rPr>
                </w:pPr>
                <w:r>
                  <w:rPr>
                    <w:color w:val="FFFFFF"/>
                  </w:rPr>
                  <w:t>Requirement</w:t>
                </w:r>
              </w:p>
            </w:tc>
            <w:tc>
              <w:tcPr>
                <w:tcW w:w="2268" w:type="dxa"/>
                <w:shd w:val="clear" w:color="auto" w:fill="44546A"/>
              </w:tcPr>
              <w:p w14:paraId="443F599D" w14:textId="77777777" w:rsidR="00E35B16" w:rsidRDefault="00E35B16" w:rsidP="00090970">
                <w:pPr>
                  <w:spacing w:line="240" w:lineRule="auto"/>
                  <w:rPr>
                    <w:color w:val="FFFFFF"/>
                  </w:rPr>
                </w:pPr>
                <w:r>
                  <w:rPr>
                    <w:color w:val="FFFFFF"/>
                  </w:rPr>
                  <w:t>Description</w:t>
                </w:r>
              </w:p>
            </w:tc>
            <w:tc>
              <w:tcPr>
                <w:tcW w:w="5670" w:type="dxa"/>
                <w:shd w:val="clear" w:color="auto" w:fill="44546A"/>
              </w:tcPr>
              <w:p w14:paraId="4D5DA803" w14:textId="77777777" w:rsidR="00E35B16" w:rsidRDefault="00E35B16" w:rsidP="00090970">
                <w:pPr>
                  <w:spacing w:line="240" w:lineRule="auto"/>
                  <w:rPr>
                    <w:color w:val="FFFFFF"/>
                  </w:rPr>
                </w:pPr>
                <w:r>
                  <w:rPr>
                    <w:color w:val="FFFFFF"/>
                  </w:rPr>
                  <w:t>Technical Processing</w:t>
                </w:r>
              </w:p>
            </w:tc>
          </w:tr>
          <w:tr w:rsidR="00E35B16" w:rsidRPr="00F14F2D" w14:paraId="7B077BAF" w14:textId="77777777" w:rsidTr="0009510A">
            <w:trPr>
              <w:trHeight w:val="224"/>
            </w:trPr>
            <w:tc>
              <w:tcPr>
                <w:tcW w:w="1410" w:type="dxa"/>
                <w:shd w:val="clear" w:color="auto" w:fill="auto"/>
              </w:tcPr>
              <w:p w14:paraId="24EC33FA" w14:textId="6A6F5B40" w:rsidR="00E35B16" w:rsidRDefault="00E35B16" w:rsidP="00090970">
                <w:pPr>
                  <w:widowControl w:val="0"/>
                  <w:spacing w:line="240" w:lineRule="auto"/>
                </w:pPr>
                <w:r>
                  <w:t>R</w:t>
                </w:r>
                <w:r w:rsidR="002852CB">
                  <w:t>42</w:t>
                </w:r>
              </w:p>
            </w:tc>
            <w:tc>
              <w:tcPr>
                <w:tcW w:w="2268" w:type="dxa"/>
                <w:shd w:val="clear" w:color="auto" w:fill="auto"/>
              </w:tcPr>
              <w:p w14:paraId="1492D377" w14:textId="265B708E" w:rsidR="00E35B16" w:rsidRPr="001611FB" w:rsidRDefault="00E35B16" w:rsidP="00090970">
                <w:pPr>
                  <w:widowControl w:val="0"/>
                  <w:spacing w:line="240" w:lineRule="auto"/>
                  <w:rPr>
                    <w:lang w:val="en-US"/>
                  </w:rPr>
                </w:pPr>
                <w:r w:rsidRPr="001611FB">
                  <w:rPr>
                    <w:lang w:val="en-US"/>
                  </w:rPr>
                  <w:t xml:space="preserve">Each network should </w:t>
                </w:r>
                <w:r w:rsidR="00D41728">
                  <w:rPr>
                    <w:lang w:val="en-US"/>
                  </w:rPr>
                  <w:t xml:space="preserve">possess the ability to </w:t>
                </w:r>
                <w:r w:rsidR="002C4E8B">
                  <w:rPr>
                    <w:lang w:val="en-US"/>
                  </w:rPr>
                  <w:t>open and close ports.</w:t>
                </w:r>
              </w:p>
            </w:tc>
            <w:tc>
              <w:tcPr>
                <w:tcW w:w="5670" w:type="dxa"/>
                <w:shd w:val="clear" w:color="auto" w:fill="auto"/>
              </w:tcPr>
              <w:p w14:paraId="5FC7474F" w14:textId="5BA6439F" w:rsidR="00E35B16" w:rsidRPr="001611FB" w:rsidRDefault="0095026C" w:rsidP="00090970">
                <w:pPr>
                  <w:spacing w:before="240" w:after="240"/>
                  <w:rPr>
                    <w:lang w:val="en-US"/>
                  </w:rPr>
                </w:pPr>
                <w:r>
                  <w:rPr>
                    <w:lang w:val="en-US"/>
                  </w:rPr>
                  <w:t>Each network will have a Fortinet FortiGate 30E</w:t>
                </w:r>
                <w:r w:rsidR="00134C7E">
                  <w:rPr>
                    <w:lang w:val="en-US"/>
                  </w:rPr>
                  <w:t xml:space="preserve"> Firewall</w:t>
                </w:r>
                <w:r>
                  <w:rPr>
                    <w:lang w:val="en-US"/>
                  </w:rPr>
                  <w:t>.</w:t>
                </w:r>
              </w:p>
            </w:tc>
          </w:tr>
        </w:tbl>
        <w:p w14:paraId="2E6B5B1C" w14:textId="77777777" w:rsidR="00FA64C6" w:rsidRPr="001611FB" w:rsidRDefault="00FA64C6" w:rsidP="00E35B16">
          <w:pPr>
            <w:rPr>
              <w:i/>
              <w:lang w:val="en-US"/>
            </w:rPr>
          </w:pPr>
        </w:p>
        <w:p w14:paraId="2F6C4202" w14:textId="77777777" w:rsidR="00E35B16" w:rsidRDefault="00E35B16" w:rsidP="00E35B16">
          <w:pPr>
            <w:pStyle w:val="Heading4"/>
            <w:rPr>
              <w:i w:val="0"/>
            </w:rPr>
          </w:pPr>
          <w:r>
            <w:lastRenderedPageBreak/>
            <w:t>Quality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190"/>
            <w:gridCol w:w="5465"/>
          </w:tblGrid>
          <w:tr w:rsidR="00E35B16" w14:paraId="60C9B908" w14:textId="77777777" w:rsidTr="0009510A">
            <w:trPr>
              <w:trHeight w:val="233"/>
            </w:trPr>
            <w:tc>
              <w:tcPr>
                <w:tcW w:w="1693" w:type="dxa"/>
                <w:shd w:val="clear" w:color="auto" w:fill="44546A"/>
              </w:tcPr>
              <w:p w14:paraId="672D15B3" w14:textId="77777777" w:rsidR="00E35B16" w:rsidRDefault="00E35B16" w:rsidP="00090970">
                <w:pPr>
                  <w:spacing w:line="240" w:lineRule="auto"/>
                  <w:rPr>
                    <w:color w:val="FFFFFF"/>
                  </w:rPr>
                </w:pPr>
                <w:r>
                  <w:rPr>
                    <w:color w:val="FFFFFF"/>
                  </w:rPr>
                  <w:t>Quality attribute</w:t>
                </w:r>
              </w:p>
            </w:tc>
            <w:tc>
              <w:tcPr>
                <w:tcW w:w="2190" w:type="dxa"/>
                <w:shd w:val="clear" w:color="auto" w:fill="44546A"/>
              </w:tcPr>
              <w:p w14:paraId="47A65F1A" w14:textId="77777777" w:rsidR="00E35B16" w:rsidRDefault="00E35B16" w:rsidP="00090970">
                <w:pPr>
                  <w:spacing w:line="240" w:lineRule="auto"/>
                  <w:rPr>
                    <w:color w:val="FFFFFF"/>
                  </w:rPr>
                </w:pPr>
                <w:r>
                  <w:rPr>
                    <w:color w:val="FFFFFF"/>
                  </w:rPr>
                  <w:t>Value</w:t>
                </w:r>
              </w:p>
            </w:tc>
            <w:tc>
              <w:tcPr>
                <w:tcW w:w="5465" w:type="dxa"/>
                <w:shd w:val="clear" w:color="auto" w:fill="44546A"/>
              </w:tcPr>
              <w:p w14:paraId="549B3193" w14:textId="77777777" w:rsidR="00E35B16" w:rsidRDefault="00E35B16" w:rsidP="00090970">
                <w:pPr>
                  <w:spacing w:line="240" w:lineRule="auto"/>
                  <w:rPr>
                    <w:color w:val="FFFFFF"/>
                  </w:rPr>
                </w:pPr>
                <w:r>
                  <w:rPr>
                    <w:color w:val="FFFFFF"/>
                  </w:rPr>
                  <w:t>Technical Processing</w:t>
                </w:r>
              </w:p>
            </w:tc>
          </w:tr>
          <w:tr w:rsidR="00E35B16" w14:paraId="3B4FA673" w14:textId="77777777" w:rsidTr="0009510A">
            <w:trPr>
              <w:trHeight w:val="273"/>
            </w:trPr>
            <w:tc>
              <w:tcPr>
                <w:tcW w:w="1693" w:type="dxa"/>
                <w:shd w:val="clear" w:color="auto" w:fill="auto"/>
              </w:tcPr>
              <w:p w14:paraId="35CC3F93" w14:textId="77777777" w:rsidR="00E35B16" w:rsidRDefault="00E35B16" w:rsidP="00090970">
                <w:pPr>
                  <w:spacing w:line="240" w:lineRule="auto"/>
                </w:pPr>
                <w:r>
                  <w:t>Adaptability</w:t>
                </w:r>
              </w:p>
            </w:tc>
            <w:tc>
              <w:tcPr>
                <w:tcW w:w="2190" w:type="dxa"/>
                <w:shd w:val="clear" w:color="auto" w:fill="auto"/>
              </w:tcPr>
              <w:p w14:paraId="77AFB1CE" w14:textId="77777777" w:rsidR="00E35B16" w:rsidRDefault="00E35B16" w:rsidP="00090970">
                <w:pPr>
                  <w:spacing w:line="240" w:lineRule="auto"/>
                </w:pPr>
                <w:r>
                  <w:t>N/A</w:t>
                </w:r>
              </w:p>
            </w:tc>
            <w:tc>
              <w:tcPr>
                <w:tcW w:w="5465" w:type="dxa"/>
                <w:shd w:val="clear" w:color="auto" w:fill="auto"/>
              </w:tcPr>
              <w:p w14:paraId="2A453003" w14:textId="77777777" w:rsidR="00E35B16" w:rsidRDefault="00E35B16" w:rsidP="00090970">
                <w:pPr>
                  <w:spacing w:line="240" w:lineRule="auto"/>
                </w:pPr>
                <w:r>
                  <w:t>N/A</w:t>
                </w:r>
              </w:p>
            </w:tc>
          </w:tr>
          <w:tr w:rsidR="00E35B16" w14:paraId="41B7CC2D" w14:textId="77777777" w:rsidTr="0009510A">
            <w:trPr>
              <w:trHeight w:val="233"/>
            </w:trPr>
            <w:tc>
              <w:tcPr>
                <w:tcW w:w="1693" w:type="dxa"/>
                <w:shd w:val="clear" w:color="auto" w:fill="auto"/>
              </w:tcPr>
              <w:p w14:paraId="79B16EED" w14:textId="77777777" w:rsidR="00E35B16" w:rsidRDefault="00E35B16" w:rsidP="00090970">
                <w:pPr>
                  <w:spacing w:line="240" w:lineRule="auto"/>
                </w:pPr>
                <w:r>
                  <w:t>Scalability</w:t>
                </w:r>
              </w:p>
            </w:tc>
            <w:tc>
              <w:tcPr>
                <w:tcW w:w="2190" w:type="dxa"/>
                <w:shd w:val="clear" w:color="auto" w:fill="auto"/>
              </w:tcPr>
              <w:p w14:paraId="26F9828B" w14:textId="77777777" w:rsidR="00E35B16" w:rsidRDefault="00E35B16" w:rsidP="00090970">
                <w:pPr>
                  <w:spacing w:line="240" w:lineRule="auto"/>
                </w:pPr>
                <w:r>
                  <w:t>N/A</w:t>
                </w:r>
              </w:p>
            </w:tc>
            <w:tc>
              <w:tcPr>
                <w:tcW w:w="5465" w:type="dxa"/>
                <w:shd w:val="clear" w:color="auto" w:fill="auto"/>
              </w:tcPr>
              <w:p w14:paraId="4D11DF7E" w14:textId="77777777" w:rsidR="00E35B16" w:rsidRDefault="00E35B16" w:rsidP="00090970">
                <w:pPr>
                  <w:spacing w:line="240" w:lineRule="auto"/>
                </w:pPr>
                <w:r>
                  <w:t>N/A</w:t>
                </w:r>
              </w:p>
            </w:tc>
          </w:tr>
          <w:tr w:rsidR="00E35B16" w14:paraId="3EE05DAA" w14:textId="77777777" w:rsidTr="0009510A">
            <w:trPr>
              <w:trHeight w:val="233"/>
            </w:trPr>
            <w:tc>
              <w:tcPr>
                <w:tcW w:w="1693" w:type="dxa"/>
                <w:shd w:val="clear" w:color="auto" w:fill="auto"/>
              </w:tcPr>
              <w:p w14:paraId="4320A74D" w14:textId="77777777" w:rsidR="00E35B16" w:rsidRDefault="00E35B16" w:rsidP="00090970">
                <w:pPr>
                  <w:spacing w:line="240" w:lineRule="auto"/>
                </w:pPr>
                <w:r>
                  <w:t>Manageability</w:t>
                </w:r>
              </w:p>
            </w:tc>
            <w:tc>
              <w:tcPr>
                <w:tcW w:w="2190" w:type="dxa"/>
                <w:shd w:val="clear" w:color="auto" w:fill="auto"/>
              </w:tcPr>
              <w:p w14:paraId="56BEFD5A" w14:textId="77777777" w:rsidR="00E35B16" w:rsidRDefault="00E35B16" w:rsidP="00090970">
                <w:pPr>
                  <w:spacing w:line="240" w:lineRule="auto"/>
                </w:pPr>
                <w:r>
                  <w:t>N/A</w:t>
                </w:r>
              </w:p>
            </w:tc>
            <w:tc>
              <w:tcPr>
                <w:tcW w:w="5465" w:type="dxa"/>
                <w:shd w:val="clear" w:color="auto" w:fill="auto"/>
              </w:tcPr>
              <w:p w14:paraId="780A515D" w14:textId="77777777" w:rsidR="00E35B16" w:rsidRDefault="00E35B16" w:rsidP="00090970">
                <w:pPr>
                  <w:spacing w:before="240" w:after="240"/>
                </w:pPr>
                <w:r>
                  <w:t>N/A</w:t>
                </w:r>
              </w:p>
            </w:tc>
          </w:tr>
          <w:tr w:rsidR="00E35B16" w14:paraId="4CB19692" w14:textId="77777777" w:rsidTr="0009510A">
            <w:trPr>
              <w:trHeight w:val="233"/>
            </w:trPr>
            <w:tc>
              <w:tcPr>
                <w:tcW w:w="1693" w:type="dxa"/>
                <w:shd w:val="clear" w:color="auto" w:fill="auto"/>
              </w:tcPr>
              <w:p w14:paraId="4076066B" w14:textId="77777777" w:rsidR="00E35B16" w:rsidRDefault="00E35B16" w:rsidP="00090970">
                <w:pPr>
                  <w:spacing w:line="240" w:lineRule="auto"/>
                </w:pPr>
                <w:r>
                  <w:t>Accountability</w:t>
                </w:r>
              </w:p>
            </w:tc>
            <w:tc>
              <w:tcPr>
                <w:tcW w:w="2190" w:type="dxa"/>
                <w:shd w:val="clear" w:color="auto" w:fill="auto"/>
              </w:tcPr>
              <w:p w14:paraId="0AE1118A" w14:textId="77777777" w:rsidR="00E35B16" w:rsidRDefault="00E35B16" w:rsidP="00090970">
                <w:pPr>
                  <w:spacing w:line="240" w:lineRule="auto"/>
                </w:pPr>
                <w:r>
                  <w:t>N/A</w:t>
                </w:r>
              </w:p>
            </w:tc>
            <w:tc>
              <w:tcPr>
                <w:tcW w:w="5465" w:type="dxa"/>
                <w:shd w:val="clear" w:color="auto" w:fill="auto"/>
              </w:tcPr>
              <w:p w14:paraId="776A865D" w14:textId="77777777" w:rsidR="00E35B16" w:rsidRDefault="00E35B16" w:rsidP="00090970">
                <w:pPr>
                  <w:spacing w:line="240" w:lineRule="auto"/>
                </w:pPr>
                <w:r>
                  <w:t>N/A</w:t>
                </w:r>
              </w:p>
            </w:tc>
          </w:tr>
          <w:tr w:rsidR="00E35B16" w14:paraId="19D3CBB8" w14:textId="77777777" w:rsidTr="0009510A">
            <w:trPr>
              <w:trHeight w:val="225"/>
            </w:trPr>
            <w:tc>
              <w:tcPr>
                <w:tcW w:w="1693" w:type="dxa"/>
                <w:shd w:val="clear" w:color="auto" w:fill="auto"/>
              </w:tcPr>
              <w:p w14:paraId="53EA3162" w14:textId="77777777" w:rsidR="00E35B16" w:rsidRDefault="00E35B16" w:rsidP="00090970">
                <w:pPr>
                  <w:widowControl w:val="0"/>
                  <w:pBdr>
                    <w:top w:val="nil"/>
                    <w:left w:val="nil"/>
                    <w:bottom w:val="nil"/>
                    <w:right w:val="nil"/>
                    <w:between w:val="nil"/>
                  </w:pBdr>
                  <w:spacing w:line="240" w:lineRule="auto"/>
                </w:pPr>
                <w:r>
                  <w:t>Availability</w:t>
                </w:r>
              </w:p>
            </w:tc>
            <w:tc>
              <w:tcPr>
                <w:tcW w:w="2190" w:type="dxa"/>
                <w:shd w:val="clear" w:color="auto" w:fill="auto"/>
              </w:tcPr>
              <w:p w14:paraId="5A756E57" w14:textId="77777777" w:rsidR="00E35B16" w:rsidRDefault="00E35B16" w:rsidP="00090970">
                <w:pPr>
                  <w:spacing w:line="240" w:lineRule="auto"/>
                </w:pPr>
                <w:r>
                  <w:t>N/A</w:t>
                </w:r>
              </w:p>
            </w:tc>
            <w:tc>
              <w:tcPr>
                <w:tcW w:w="5465" w:type="dxa"/>
                <w:shd w:val="clear" w:color="auto" w:fill="auto"/>
              </w:tcPr>
              <w:p w14:paraId="6616F577" w14:textId="77777777" w:rsidR="00E35B16" w:rsidRDefault="00E35B16" w:rsidP="00090970">
                <w:pPr>
                  <w:spacing w:line="240" w:lineRule="auto"/>
                </w:pPr>
                <w:r>
                  <w:t>N/A</w:t>
                </w:r>
              </w:p>
            </w:tc>
          </w:tr>
          <w:tr w:rsidR="00E35B16" w14:paraId="2B1A7A4C" w14:textId="77777777" w:rsidTr="0009510A">
            <w:trPr>
              <w:trHeight w:val="242"/>
            </w:trPr>
            <w:tc>
              <w:tcPr>
                <w:tcW w:w="1693" w:type="dxa"/>
                <w:shd w:val="clear" w:color="auto" w:fill="auto"/>
              </w:tcPr>
              <w:p w14:paraId="6D3B247D" w14:textId="77777777" w:rsidR="00E35B16" w:rsidRDefault="00E35B16" w:rsidP="00090970">
                <w:pPr>
                  <w:spacing w:line="240" w:lineRule="auto"/>
                </w:pPr>
                <w:r>
                  <w:t>Integrity</w:t>
                </w:r>
              </w:p>
            </w:tc>
            <w:tc>
              <w:tcPr>
                <w:tcW w:w="2190" w:type="dxa"/>
                <w:shd w:val="clear" w:color="auto" w:fill="auto"/>
              </w:tcPr>
              <w:p w14:paraId="10F3B6AA" w14:textId="77777777" w:rsidR="00E35B16" w:rsidRDefault="00E35B16" w:rsidP="00090970">
                <w:pPr>
                  <w:spacing w:line="240" w:lineRule="auto"/>
                </w:pPr>
                <w:r>
                  <w:t>N/A</w:t>
                </w:r>
              </w:p>
            </w:tc>
            <w:tc>
              <w:tcPr>
                <w:tcW w:w="5465" w:type="dxa"/>
                <w:shd w:val="clear" w:color="auto" w:fill="auto"/>
              </w:tcPr>
              <w:p w14:paraId="70B356EB" w14:textId="77777777" w:rsidR="00E35B16" w:rsidRDefault="00E35B16" w:rsidP="00090970">
                <w:pPr>
                  <w:spacing w:before="240" w:after="240"/>
                </w:pPr>
                <w:r>
                  <w:t>N/A</w:t>
                </w:r>
              </w:p>
            </w:tc>
          </w:tr>
        </w:tbl>
        <w:p w14:paraId="31D27214" w14:textId="77777777" w:rsidR="00E35B16" w:rsidRDefault="00E35B16" w:rsidP="00E35B16">
          <w:pPr>
            <w:pStyle w:val="Heading4"/>
            <w:rPr>
              <w:i w:val="0"/>
            </w:rPr>
          </w:pPr>
          <w:r>
            <w:t>Principle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1843"/>
            <w:gridCol w:w="5812"/>
          </w:tblGrid>
          <w:tr w:rsidR="00E35B16" w14:paraId="4E8BC7CF" w14:textId="77777777" w:rsidTr="0009510A">
            <w:trPr>
              <w:trHeight w:val="226"/>
            </w:trPr>
            <w:tc>
              <w:tcPr>
                <w:tcW w:w="1693" w:type="dxa"/>
                <w:shd w:val="clear" w:color="auto" w:fill="44546A"/>
              </w:tcPr>
              <w:p w14:paraId="716F3324" w14:textId="77777777" w:rsidR="00E35B16" w:rsidRDefault="00E35B16" w:rsidP="00090970">
                <w:pPr>
                  <w:spacing w:line="240" w:lineRule="auto"/>
                  <w:rPr>
                    <w:color w:val="FFFFFF"/>
                  </w:rPr>
                </w:pPr>
                <w:r>
                  <w:rPr>
                    <w:color w:val="FFFFFF"/>
                  </w:rPr>
                  <w:t>Principle</w:t>
                </w:r>
              </w:p>
            </w:tc>
            <w:tc>
              <w:tcPr>
                <w:tcW w:w="1843" w:type="dxa"/>
                <w:shd w:val="clear" w:color="auto" w:fill="44546A"/>
              </w:tcPr>
              <w:p w14:paraId="5209F007" w14:textId="77777777" w:rsidR="00E35B16" w:rsidRDefault="00E35B16" w:rsidP="00090970">
                <w:pPr>
                  <w:spacing w:line="240" w:lineRule="auto"/>
                  <w:rPr>
                    <w:color w:val="FFFFFF"/>
                  </w:rPr>
                </w:pPr>
                <w:r>
                  <w:rPr>
                    <w:color w:val="FFFFFF"/>
                  </w:rPr>
                  <w:t>Description</w:t>
                </w:r>
              </w:p>
            </w:tc>
            <w:tc>
              <w:tcPr>
                <w:tcW w:w="5812" w:type="dxa"/>
                <w:shd w:val="clear" w:color="auto" w:fill="44546A"/>
              </w:tcPr>
              <w:p w14:paraId="624A116F" w14:textId="77777777" w:rsidR="00E35B16" w:rsidRDefault="00E35B16" w:rsidP="00090970">
                <w:pPr>
                  <w:spacing w:line="240" w:lineRule="auto"/>
                  <w:rPr>
                    <w:color w:val="FFFFFF"/>
                  </w:rPr>
                </w:pPr>
                <w:r>
                  <w:rPr>
                    <w:color w:val="FFFFFF"/>
                  </w:rPr>
                  <w:t>Processing</w:t>
                </w:r>
              </w:p>
            </w:tc>
          </w:tr>
          <w:tr w:rsidR="00E35B16" w14:paraId="32A165E8" w14:textId="77777777" w:rsidTr="0009510A">
            <w:trPr>
              <w:trHeight w:val="213"/>
            </w:trPr>
            <w:tc>
              <w:tcPr>
                <w:tcW w:w="1693" w:type="dxa"/>
                <w:shd w:val="clear" w:color="auto" w:fill="auto"/>
              </w:tcPr>
              <w:p w14:paraId="637D2D09" w14:textId="77777777" w:rsidR="00E35B16" w:rsidRDefault="00E35B16" w:rsidP="00090970">
                <w:pPr>
                  <w:spacing w:line="240" w:lineRule="auto"/>
                </w:pPr>
                <w:r>
                  <w:t>N/A</w:t>
                </w:r>
              </w:p>
            </w:tc>
            <w:tc>
              <w:tcPr>
                <w:tcW w:w="1843" w:type="dxa"/>
                <w:shd w:val="clear" w:color="auto" w:fill="auto"/>
              </w:tcPr>
              <w:p w14:paraId="54358E21" w14:textId="77777777" w:rsidR="00E35B16" w:rsidRDefault="00E35B16" w:rsidP="00090970">
                <w:pPr>
                  <w:spacing w:before="240" w:after="240" w:line="240" w:lineRule="auto"/>
                </w:pPr>
                <w:r>
                  <w:t>N/A</w:t>
                </w:r>
              </w:p>
            </w:tc>
            <w:tc>
              <w:tcPr>
                <w:tcW w:w="5812" w:type="dxa"/>
                <w:shd w:val="clear" w:color="auto" w:fill="auto"/>
              </w:tcPr>
              <w:p w14:paraId="259A7C5B" w14:textId="77777777" w:rsidR="00E35B16" w:rsidRDefault="00E35B16" w:rsidP="00090970">
                <w:pPr>
                  <w:spacing w:before="240" w:after="240"/>
                </w:pPr>
                <w:r>
                  <w:t>N/A</w:t>
                </w:r>
              </w:p>
            </w:tc>
          </w:tr>
        </w:tbl>
        <w:p w14:paraId="3009B70E" w14:textId="77777777" w:rsidR="00E35B16" w:rsidRPr="00E35B16" w:rsidRDefault="00E35B16" w:rsidP="00E35B16"/>
        <w:p w14:paraId="705A6146" w14:textId="579DB38D" w:rsidR="00D91DAB" w:rsidRPr="00D91DAB" w:rsidRDefault="002D35BD" w:rsidP="00D91DAB">
          <w:pPr>
            <w:pStyle w:val="Heading2"/>
            <w:rPr>
              <w:lang w:val="en-US"/>
            </w:rPr>
          </w:pPr>
          <w:bookmarkStart w:id="32" w:name="_Toc72929427"/>
          <w:bookmarkStart w:id="33" w:name="_Toc72929603"/>
          <w:bookmarkStart w:id="34" w:name="_Toc73438582"/>
          <w:r w:rsidRPr="08755D78">
            <w:rPr>
              <w:lang w:val="en-US"/>
            </w:rPr>
            <w:t>Te</w:t>
          </w:r>
          <w:r w:rsidR="00147B78">
            <w:rPr>
              <w:lang w:val="en-US"/>
            </w:rPr>
            <w:t>c</w:t>
          </w:r>
          <w:r w:rsidRPr="08755D78">
            <w:rPr>
              <w:lang w:val="en-US"/>
            </w:rPr>
            <w:t xml:space="preserve">hnical components and specifications for </w:t>
          </w:r>
          <w:r>
            <w:rPr>
              <w:lang w:val="en-US"/>
            </w:rPr>
            <w:t>Data Transport.</w:t>
          </w:r>
          <w:r w:rsidR="00DB35EA">
            <w:rPr>
              <w:lang w:val="en-US"/>
            </w:rPr>
            <w:t>Router</w:t>
          </w:r>
          <w:bookmarkEnd w:id="32"/>
          <w:bookmarkEnd w:id="33"/>
          <w:bookmarkEnd w:id="34"/>
        </w:p>
        <w:p w14:paraId="3B61F21E" w14:textId="70C6B5E1" w:rsidR="00D91DAB" w:rsidRPr="00D91DAB" w:rsidRDefault="00D91DAB" w:rsidP="00D91DAB">
          <w:pPr>
            <w:pStyle w:val="Heading3"/>
            <w:rPr>
              <w:lang w:val="en-US"/>
            </w:rPr>
          </w:pPr>
          <w:r>
            <w:rPr>
              <w:lang w:val="en-US"/>
            </w:rPr>
            <w:t>Description</w:t>
          </w:r>
        </w:p>
        <w:p w14:paraId="707CDB40" w14:textId="20E2DEAD" w:rsidR="00D91DAB" w:rsidRPr="00D91DAB" w:rsidRDefault="00D91DAB" w:rsidP="00D91DAB">
          <w:pPr>
            <w:rPr>
              <w:lang w:val="en-US"/>
            </w:rPr>
          </w:pPr>
          <w:r>
            <w:rPr>
              <w:lang w:val="en-US"/>
            </w:rPr>
            <w:t>This</w:t>
          </w:r>
          <w:r w:rsidR="004274DE">
            <w:rPr>
              <w:lang w:val="en-US"/>
            </w:rPr>
            <w:t xml:space="preserve"> section </w:t>
          </w:r>
          <w:r>
            <w:rPr>
              <w:lang w:val="en-US"/>
            </w:rPr>
            <w:t xml:space="preserve">covers the router. </w:t>
          </w:r>
        </w:p>
        <w:p w14:paraId="60829EC4" w14:textId="5F356804" w:rsidR="002D35BD" w:rsidRDefault="002D35BD" w:rsidP="002D35BD">
          <w:pPr>
            <w:pStyle w:val="Heading3"/>
          </w:pPr>
          <w:r>
            <w:t>(Virtual) hardware</w:t>
          </w:r>
        </w:p>
        <w:p w14:paraId="1105F25A" w14:textId="5A069319" w:rsidR="002D072D" w:rsidRPr="00B66049" w:rsidRDefault="00317298" w:rsidP="002D072D">
          <w:pPr>
            <w:rPr>
              <w:lang w:val="en-US"/>
            </w:rPr>
          </w:pPr>
          <w:r>
            <w:rPr>
              <w:lang w:val="en-US"/>
            </w:rPr>
            <w:t>Three MikroTik RB1100AHx4 routers will be used.</w:t>
          </w:r>
          <w:r w:rsidR="00B66049">
            <w:rPr>
              <w:lang w:val="en-US"/>
            </w:rPr>
            <w:t xml:space="preserve"> One for each company (LWM, Lineage and DLG)</w:t>
          </w:r>
          <w:r w:rsidR="00550BB1">
            <w:rPr>
              <w:lang w:val="en-US"/>
            </w:rPr>
            <w:t xml:space="preserve">. </w:t>
          </w:r>
        </w:p>
        <w:p w14:paraId="0E11B35A" w14:textId="77777777" w:rsidR="002D35BD" w:rsidRDefault="002D35BD" w:rsidP="002D35BD">
          <w:pPr>
            <w:pStyle w:val="Heading3"/>
          </w:pPr>
          <w:r>
            <w:t>Software</w:t>
          </w:r>
        </w:p>
        <w:p w14:paraId="024D071D" w14:textId="49B126BE" w:rsidR="00B66049" w:rsidRDefault="00B66049" w:rsidP="00B66049">
          <w:pPr>
            <w:rPr>
              <w:lang w:val="en-US"/>
            </w:rPr>
          </w:pPr>
          <w:r w:rsidRPr="00B66049">
            <w:rPr>
              <w:lang w:val="en-US"/>
            </w:rPr>
            <w:t>The routers will run t</w:t>
          </w:r>
          <w:r>
            <w:rPr>
              <w:lang w:val="en-US"/>
            </w:rPr>
            <w:t>he following software:</w:t>
          </w:r>
        </w:p>
        <w:tbl>
          <w:tblPr>
            <w:tblStyle w:val="TableGrid"/>
            <w:tblW w:w="9351" w:type="dxa"/>
            <w:tblLook w:val="04A0" w:firstRow="1" w:lastRow="0" w:firstColumn="1" w:lastColumn="0" w:noHBand="0" w:noVBand="1"/>
          </w:tblPr>
          <w:tblGrid>
            <w:gridCol w:w="4675"/>
            <w:gridCol w:w="4676"/>
          </w:tblGrid>
          <w:tr w:rsidR="00F1121F" w14:paraId="54E30C5B" w14:textId="77777777" w:rsidTr="0009510A">
            <w:tc>
              <w:tcPr>
                <w:tcW w:w="4675" w:type="dxa"/>
                <w:shd w:val="clear" w:color="auto" w:fill="44546A"/>
              </w:tcPr>
              <w:p w14:paraId="445D82EB" w14:textId="441FF0EB" w:rsidR="00F1121F" w:rsidRPr="00B64F7B" w:rsidRDefault="00F1121F" w:rsidP="00B64F7B">
                <w:pPr>
                  <w:spacing w:after="160"/>
                  <w:rPr>
                    <w:color w:val="FFFFFF"/>
                  </w:rPr>
                </w:pPr>
                <w:r w:rsidRPr="00B64F7B">
                  <w:rPr>
                    <w:color w:val="FFFFFF"/>
                  </w:rPr>
                  <w:t>Operating system</w:t>
                </w:r>
              </w:p>
            </w:tc>
            <w:tc>
              <w:tcPr>
                <w:tcW w:w="4676" w:type="dxa"/>
                <w:shd w:val="clear" w:color="auto" w:fill="44546A"/>
              </w:tcPr>
              <w:p w14:paraId="52745B65" w14:textId="4B640643" w:rsidR="00F1121F" w:rsidRPr="00B64F7B" w:rsidRDefault="00F1121F" w:rsidP="00B64F7B">
                <w:pPr>
                  <w:spacing w:after="160"/>
                  <w:rPr>
                    <w:color w:val="FFFFFF"/>
                  </w:rPr>
                </w:pPr>
                <w:r w:rsidRPr="00B64F7B">
                  <w:rPr>
                    <w:color w:val="FFFFFF"/>
                  </w:rPr>
                  <w:t>Version</w:t>
                </w:r>
              </w:p>
            </w:tc>
          </w:tr>
          <w:tr w:rsidR="00F1121F" w14:paraId="64FE277C" w14:textId="77777777" w:rsidTr="0009510A">
            <w:tc>
              <w:tcPr>
                <w:tcW w:w="4675" w:type="dxa"/>
              </w:tcPr>
              <w:p w14:paraId="255DD0A8" w14:textId="737ACF3E" w:rsidR="00F1121F" w:rsidRPr="00B64F7B" w:rsidRDefault="00317298" w:rsidP="00B64F7B">
                <w:pPr>
                  <w:spacing w:after="160"/>
                </w:pPr>
                <w:r w:rsidRPr="00B64F7B">
                  <w:t>RouterOS</w:t>
                </w:r>
              </w:p>
            </w:tc>
            <w:tc>
              <w:tcPr>
                <w:tcW w:w="4676" w:type="dxa"/>
              </w:tcPr>
              <w:p w14:paraId="1B1A8F74" w14:textId="535CC14A" w:rsidR="00F1121F" w:rsidRPr="00B64F7B" w:rsidRDefault="000D712B" w:rsidP="00B64F7B">
                <w:pPr>
                  <w:spacing w:after="160"/>
                </w:pPr>
                <w:r w:rsidRPr="00B64F7B">
                  <w:t>6.48.2</w:t>
                </w:r>
              </w:p>
            </w:tc>
          </w:tr>
        </w:tbl>
        <w:p w14:paraId="52DCC37A" w14:textId="6795FCF5" w:rsidR="000D712B" w:rsidRDefault="000D712B" w:rsidP="00876C47">
          <w:pPr>
            <w:rPr>
              <w:lang w:val="en-US"/>
            </w:rPr>
          </w:pPr>
        </w:p>
        <w:p w14:paraId="581A379F" w14:textId="77777777" w:rsidR="002D35BD" w:rsidRDefault="002D35BD" w:rsidP="002D35BD">
          <w:pPr>
            <w:pStyle w:val="Heading3"/>
          </w:pPr>
          <w:r>
            <w:t>Specifications</w:t>
          </w:r>
        </w:p>
        <w:p w14:paraId="503D6D17" w14:textId="71A38A90" w:rsidR="00EA4E12" w:rsidRDefault="00DA01D6" w:rsidP="005311F5">
          <w:pPr>
            <w:rPr>
              <w:lang w:val="en-US"/>
            </w:rPr>
          </w:pPr>
          <w:r w:rsidRPr="00DA01D6">
            <w:rPr>
              <w:lang w:val="en-US"/>
            </w:rPr>
            <w:t>To connect the different sites together site-to-site IPsec (IKEv2) tunnels will be used.</w:t>
          </w:r>
          <w:r w:rsidR="00F7310D">
            <w:rPr>
              <w:lang w:val="en-US"/>
            </w:rPr>
            <w:t xml:space="preserve"> </w:t>
          </w:r>
          <w:r w:rsidR="00413BF7">
            <w:rPr>
              <w:lang w:val="en-US"/>
            </w:rPr>
            <w:br/>
            <w:t xml:space="preserve">The package </w:t>
          </w:r>
          <w:r w:rsidR="00413BF7">
            <w:rPr>
              <w:i/>
              <w:iCs/>
              <w:lang w:val="en-US"/>
            </w:rPr>
            <w:t xml:space="preserve">security </w:t>
          </w:r>
          <w:r w:rsidR="00CA4C86">
            <w:rPr>
              <w:lang w:val="en-US"/>
            </w:rPr>
            <w:t>must</w:t>
          </w:r>
          <w:r w:rsidR="00413BF7">
            <w:rPr>
              <w:lang w:val="en-US"/>
            </w:rPr>
            <w:t xml:space="preserve"> be installed on all routers</w:t>
          </w:r>
          <w:r w:rsidR="00CF2E55">
            <w:rPr>
              <w:lang w:val="en-US"/>
            </w:rPr>
            <w:t xml:space="preserve"> </w:t>
          </w:r>
          <w:r w:rsidR="000513AC">
            <w:rPr>
              <w:lang w:val="en-US"/>
            </w:rPr>
            <w:t>for</w:t>
          </w:r>
          <w:r w:rsidR="00392148">
            <w:rPr>
              <w:lang w:val="en-US"/>
            </w:rPr>
            <w:t xml:space="preserve"> the tunnels to work</w:t>
          </w:r>
          <w:r w:rsidR="00413BF7">
            <w:rPr>
              <w:lang w:val="en-US"/>
            </w:rPr>
            <w:t xml:space="preserve">.  </w:t>
          </w:r>
          <w:r w:rsidR="0018578F">
            <w:rPr>
              <w:lang w:val="en-US"/>
            </w:rPr>
            <w:br/>
          </w:r>
          <w:r w:rsidR="0018578F">
            <w:rPr>
              <w:lang w:val="en-US"/>
            </w:rPr>
            <w:lastRenderedPageBreak/>
            <w:t xml:space="preserve">Configuration for the tunnels can be found on the MikroTik wiki, the following </w:t>
          </w:r>
          <w:r w:rsidR="00BE2402">
            <w:rPr>
              <w:lang w:val="en-US"/>
            </w:rPr>
            <w:t>specifications will be used:</w:t>
          </w:r>
        </w:p>
        <w:tbl>
          <w:tblPr>
            <w:tblStyle w:val="TableGrid"/>
            <w:tblW w:w="9351" w:type="dxa"/>
            <w:tblLook w:val="04A0" w:firstRow="1" w:lastRow="0" w:firstColumn="1" w:lastColumn="0" w:noHBand="0" w:noVBand="1"/>
          </w:tblPr>
          <w:tblGrid>
            <w:gridCol w:w="4675"/>
            <w:gridCol w:w="4676"/>
          </w:tblGrid>
          <w:tr w:rsidR="00830CE1" w14:paraId="4882B4BD" w14:textId="77777777" w:rsidTr="0009510A">
            <w:tc>
              <w:tcPr>
                <w:tcW w:w="4675" w:type="dxa"/>
                <w:shd w:val="clear" w:color="auto" w:fill="44546A"/>
              </w:tcPr>
              <w:p w14:paraId="588FA30B" w14:textId="1BED4FDF" w:rsidR="00830CE1" w:rsidRPr="00B64F7B" w:rsidRDefault="00830CE1" w:rsidP="00B64F7B">
                <w:pPr>
                  <w:spacing w:after="160"/>
                  <w:rPr>
                    <w:color w:val="FFFFFF"/>
                  </w:rPr>
                </w:pPr>
                <w:r w:rsidRPr="00B64F7B">
                  <w:rPr>
                    <w:color w:val="FFFFFF"/>
                  </w:rPr>
                  <w:t>Specification</w:t>
                </w:r>
                <w:r w:rsidR="004C6FA2" w:rsidRPr="00B64F7B">
                  <w:rPr>
                    <w:color w:val="FFFFFF"/>
                  </w:rPr>
                  <w:t xml:space="preserve"> LWM</w:t>
                </w:r>
              </w:p>
            </w:tc>
            <w:tc>
              <w:tcPr>
                <w:tcW w:w="4676" w:type="dxa"/>
                <w:shd w:val="clear" w:color="auto" w:fill="44546A"/>
              </w:tcPr>
              <w:p w14:paraId="196EBE2E" w14:textId="349CFB4F" w:rsidR="00830CE1" w:rsidRPr="00B64F7B" w:rsidRDefault="00A70ABA" w:rsidP="00B64F7B">
                <w:pPr>
                  <w:spacing w:after="160"/>
                  <w:rPr>
                    <w:color w:val="FFFFFF"/>
                  </w:rPr>
                </w:pPr>
                <w:r w:rsidRPr="00B64F7B">
                  <w:rPr>
                    <w:color w:val="FFFFFF"/>
                  </w:rPr>
                  <w:t>Value</w:t>
                </w:r>
              </w:p>
            </w:tc>
          </w:tr>
          <w:tr w:rsidR="00830CE1" w14:paraId="4E9A1F92" w14:textId="77777777" w:rsidTr="0009510A">
            <w:tc>
              <w:tcPr>
                <w:tcW w:w="4675" w:type="dxa"/>
              </w:tcPr>
              <w:p w14:paraId="595CA22E" w14:textId="4C3E29E2" w:rsidR="00830CE1" w:rsidRPr="00B64F7B" w:rsidRDefault="002C3378" w:rsidP="00B64F7B">
                <w:pPr>
                  <w:spacing w:after="160"/>
                </w:pPr>
                <w:r w:rsidRPr="00B64F7B">
                  <w:t>dh-group</w:t>
                </w:r>
              </w:p>
            </w:tc>
            <w:tc>
              <w:tcPr>
                <w:tcW w:w="4676" w:type="dxa"/>
              </w:tcPr>
              <w:p w14:paraId="51C6B1A6" w14:textId="120E1B66" w:rsidR="00830CE1" w:rsidRPr="00B64F7B" w:rsidRDefault="002C3378" w:rsidP="00B64F7B">
                <w:pPr>
                  <w:spacing w:after="160"/>
                </w:pPr>
                <w:r w:rsidRPr="00B64F7B">
                  <w:t>modp2048</w:t>
                </w:r>
              </w:p>
            </w:tc>
          </w:tr>
          <w:tr w:rsidR="00830CE1" w14:paraId="0771696E" w14:textId="77777777" w:rsidTr="0009510A">
            <w:tc>
              <w:tcPr>
                <w:tcW w:w="4675" w:type="dxa"/>
              </w:tcPr>
              <w:p w14:paraId="09B9FDF5" w14:textId="53B4B7D0" w:rsidR="00830CE1" w:rsidRPr="00B64F7B" w:rsidRDefault="002C3378" w:rsidP="00B64F7B">
                <w:pPr>
                  <w:spacing w:after="160"/>
                </w:pPr>
                <w:r w:rsidRPr="00B64F7B">
                  <w:t>enc-algorithm</w:t>
                </w:r>
              </w:p>
            </w:tc>
            <w:tc>
              <w:tcPr>
                <w:tcW w:w="4676" w:type="dxa"/>
              </w:tcPr>
              <w:p w14:paraId="3F505248" w14:textId="741CBB7D" w:rsidR="00830CE1" w:rsidRPr="00B64F7B" w:rsidRDefault="002C3378" w:rsidP="00B64F7B">
                <w:pPr>
                  <w:spacing w:after="160"/>
                </w:pPr>
                <w:r w:rsidRPr="00B64F7B">
                  <w:t>aes-128</w:t>
                </w:r>
              </w:p>
            </w:tc>
          </w:tr>
          <w:tr w:rsidR="00830CE1" w14:paraId="6D517D36" w14:textId="77777777" w:rsidTr="0009510A">
            <w:tc>
              <w:tcPr>
                <w:tcW w:w="4675" w:type="dxa"/>
              </w:tcPr>
              <w:p w14:paraId="24E64933" w14:textId="67B5B37F" w:rsidR="00830CE1" w:rsidRPr="00B64F7B" w:rsidRDefault="00694D9B" w:rsidP="00B64F7B">
                <w:pPr>
                  <w:spacing w:after="160"/>
                </w:pPr>
                <w:r w:rsidRPr="00B64F7B">
                  <w:t xml:space="preserve">Profile </w:t>
                </w:r>
                <w:r w:rsidR="007F2CC6" w:rsidRPr="00B64F7B">
                  <w:t>name</w:t>
                </w:r>
              </w:p>
            </w:tc>
            <w:tc>
              <w:tcPr>
                <w:tcW w:w="4676" w:type="dxa"/>
              </w:tcPr>
              <w:p w14:paraId="3192F1C2" w14:textId="7FE60A8F" w:rsidR="00830CE1" w:rsidRPr="00B64F7B" w:rsidRDefault="00CC68CE" w:rsidP="00B64F7B">
                <w:pPr>
                  <w:spacing w:after="160"/>
                </w:pPr>
                <w:r w:rsidRPr="00B64F7B">
                  <w:t>i</w:t>
                </w:r>
                <w:r w:rsidR="00B90BD9" w:rsidRPr="00B64F7B">
                  <w:t>ke</w:t>
                </w:r>
                <w:r w:rsidR="006C044E" w:rsidRPr="00B64F7B">
                  <w:t>v2</w:t>
                </w:r>
                <w:r w:rsidRPr="00B64F7B">
                  <w:t>-</w:t>
                </w:r>
                <w:r w:rsidR="00650AEC" w:rsidRPr="00B64F7B">
                  <w:t>site</w:t>
                </w:r>
                <w:r w:rsidR="00213C5A" w:rsidRPr="00B64F7B">
                  <w:t>lwm</w:t>
                </w:r>
              </w:p>
            </w:tc>
          </w:tr>
          <w:tr w:rsidR="0073786E" w14:paraId="32FA0703" w14:textId="77777777" w:rsidTr="0009510A">
            <w:tc>
              <w:tcPr>
                <w:tcW w:w="4675" w:type="dxa"/>
              </w:tcPr>
              <w:p w14:paraId="5FA47945" w14:textId="61EAF539" w:rsidR="0073786E" w:rsidRPr="00B64F7B" w:rsidRDefault="00493DE3" w:rsidP="00B64F7B">
                <w:pPr>
                  <w:spacing w:after="160"/>
                </w:pPr>
                <w:r w:rsidRPr="00B64F7B">
                  <w:t>Peer-address</w:t>
                </w:r>
              </w:p>
            </w:tc>
            <w:tc>
              <w:tcPr>
                <w:tcW w:w="4676" w:type="dxa"/>
              </w:tcPr>
              <w:p w14:paraId="43CD386A" w14:textId="644A1BF0" w:rsidR="0073786E" w:rsidRPr="00B64F7B" w:rsidRDefault="001D4D51" w:rsidP="00B64F7B">
                <w:pPr>
                  <w:spacing w:after="160"/>
                </w:pPr>
                <w:r w:rsidRPr="00B64F7B">
                  <w:t>145.</w:t>
                </w:r>
                <w:r w:rsidR="00D47D44" w:rsidRPr="00B64F7B">
                  <w:t>53.</w:t>
                </w:r>
                <w:r w:rsidR="00A120A0" w:rsidRPr="00B64F7B">
                  <w:t>10.0/32</w:t>
                </w:r>
              </w:p>
            </w:tc>
          </w:tr>
          <w:tr w:rsidR="00461D3F" w14:paraId="26A937CD" w14:textId="77777777" w:rsidTr="0009510A">
            <w:tc>
              <w:tcPr>
                <w:tcW w:w="4675" w:type="dxa"/>
              </w:tcPr>
              <w:p w14:paraId="1C704C6A" w14:textId="771FFA76" w:rsidR="00461D3F" w:rsidRPr="00B64F7B" w:rsidRDefault="00617940" w:rsidP="00B64F7B">
                <w:pPr>
                  <w:spacing w:after="160"/>
                </w:pPr>
                <w:r w:rsidRPr="00B64F7B">
                  <w:t>Src-address</w:t>
                </w:r>
              </w:p>
            </w:tc>
            <w:tc>
              <w:tcPr>
                <w:tcW w:w="4676" w:type="dxa"/>
              </w:tcPr>
              <w:p w14:paraId="1B304A90" w14:textId="3925AE13" w:rsidR="00461D3F" w:rsidRPr="00B64F7B" w:rsidRDefault="006F22A5" w:rsidP="00B64F7B">
                <w:pPr>
                  <w:spacing w:after="160"/>
                </w:pPr>
                <w:r w:rsidRPr="00B64F7B">
                  <w:t xml:space="preserve">192.168.1.0/27   </w:t>
                </w:r>
                <w:r w:rsidR="001110B5" w:rsidRPr="00B64F7B">
                  <w:t>192.168.2.</w:t>
                </w:r>
                <w:r w:rsidR="00345F5F" w:rsidRPr="00B64F7B">
                  <w:t>0/25</w:t>
                </w:r>
              </w:p>
            </w:tc>
          </w:tr>
          <w:tr w:rsidR="00461D3F" w14:paraId="76A6DC84" w14:textId="77777777" w:rsidTr="0009510A">
            <w:tc>
              <w:tcPr>
                <w:tcW w:w="4675" w:type="dxa"/>
              </w:tcPr>
              <w:p w14:paraId="125D7277" w14:textId="617673D1" w:rsidR="00461D3F" w:rsidRPr="00B64F7B" w:rsidRDefault="00617940" w:rsidP="00B64F7B">
                <w:pPr>
                  <w:spacing w:after="160"/>
                </w:pPr>
                <w:r w:rsidRPr="00B64F7B">
                  <w:t>Src-port</w:t>
                </w:r>
              </w:p>
            </w:tc>
            <w:tc>
              <w:tcPr>
                <w:tcW w:w="4676" w:type="dxa"/>
              </w:tcPr>
              <w:p w14:paraId="25FD049E" w14:textId="121CDD31" w:rsidR="00461D3F" w:rsidRPr="00B64F7B" w:rsidRDefault="00F80C5C" w:rsidP="00B64F7B">
                <w:pPr>
                  <w:spacing w:after="160"/>
                </w:pPr>
                <w:r w:rsidRPr="00B64F7B">
                  <w:t>Any</w:t>
                </w:r>
              </w:p>
            </w:tc>
          </w:tr>
          <w:tr w:rsidR="00617940" w14:paraId="149DBBAC" w14:textId="77777777" w:rsidTr="0009510A">
            <w:tc>
              <w:tcPr>
                <w:tcW w:w="4675" w:type="dxa"/>
              </w:tcPr>
              <w:p w14:paraId="0A48DF00" w14:textId="3AE0724B" w:rsidR="00617940" w:rsidRPr="00B64F7B" w:rsidRDefault="00605647" w:rsidP="00B64F7B">
                <w:pPr>
                  <w:spacing w:after="160"/>
                </w:pPr>
                <w:r w:rsidRPr="00B64F7B">
                  <w:t>Dst-address</w:t>
                </w:r>
              </w:p>
            </w:tc>
            <w:tc>
              <w:tcPr>
                <w:tcW w:w="4676" w:type="dxa"/>
              </w:tcPr>
              <w:p w14:paraId="677335AE" w14:textId="77777777" w:rsidR="00617940" w:rsidRPr="00B64F7B" w:rsidRDefault="00F67742" w:rsidP="00B64F7B">
                <w:pPr>
                  <w:spacing w:after="160"/>
                </w:pPr>
                <w:r w:rsidRPr="00B64F7B">
                  <w:t xml:space="preserve">192.168.3.0/28 </w:t>
                </w:r>
                <w:r w:rsidR="000E767B" w:rsidRPr="00B64F7B">
                  <w:t xml:space="preserve">  192.168.4.0/25</w:t>
                </w:r>
                <w:r w:rsidR="00BD6018" w:rsidRPr="00B64F7B">
                  <w:t xml:space="preserve">  </w:t>
                </w:r>
              </w:p>
              <w:p w14:paraId="289FC6E3" w14:textId="79776492" w:rsidR="00FC22F8" w:rsidRPr="00B64F7B" w:rsidRDefault="00FC22F8" w:rsidP="00B64F7B">
                <w:pPr>
                  <w:spacing w:after="160"/>
                </w:pPr>
                <w:r w:rsidRPr="00B64F7B">
                  <w:t>192.168.5.0/28   192.168.6.</w:t>
                </w:r>
                <w:r w:rsidR="00062238" w:rsidRPr="00B64F7B">
                  <w:t>0/</w:t>
                </w:r>
                <w:r w:rsidR="002927D4" w:rsidRPr="00B64F7B">
                  <w:t>25</w:t>
                </w:r>
              </w:p>
            </w:tc>
          </w:tr>
          <w:tr w:rsidR="00605647" w14:paraId="4FBDD530" w14:textId="77777777" w:rsidTr="0009510A">
            <w:tc>
              <w:tcPr>
                <w:tcW w:w="4675" w:type="dxa"/>
              </w:tcPr>
              <w:p w14:paraId="26E11853" w14:textId="6C3DBBED" w:rsidR="00605647" w:rsidRPr="00B64F7B" w:rsidRDefault="00605647" w:rsidP="00B64F7B">
                <w:pPr>
                  <w:spacing w:after="160"/>
                </w:pPr>
                <w:r w:rsidRPr="00B64F7B">
                  <w:t>Dst-port</w:t>
                </w:r>
              </w:p>
            </w:tc>
            <w:tc>
              <w:tcPr>
                <w:tcW w:w="4676" w:type="dxa"/>
              </w:tcPr>
              <w:p w14:paraId="246EF51B" w14:textId="74473DFB" w:rsidR="00605647" w:rsidRPr="00B64F7B" w:rsidRDefault="006970B2" w:rsidP="00B64F7B">
                <w:pPr>
                  <w:spacing w:after="160"/>
                </w:pPr>
                <w:r w:rsidRPr="00B64F7B">
                  <w:t>Any</w:t>
                </w:r>
              </w:p>
            </w:tc>
          </w:tr>
          <w:tr w:rsidR="00F42C6D" w14:paraId="6684CECC" w14:textId="77777777" w:rsidTr="0009510A">
            <w:tc>
              <w:tcPr>
                <w:tcW w:w="4675" w:type="dxa"/>
              </w:tcPr>
              <w:p w14:paraId="528B76EA" w14:textId="7041BD71" w:rsidR="00F42C6D" w:rsidRPr="00B64F7B" w:rsidRDefault="008E640F" w:rsidP="00B64F7B">
                <w:pPr>
                  <w:spacing w:after="160"/>
                </w:pPr>
                <w:r w:rsidRPr="00B64F7B">
                  <w:t>secret</w:t>
                </w:r>
              </w:p>
            </w:tc>
            <w:tc>
              <w:tcPr>
                <w:tcW w:w="4676" w:type="dxa"/>
              </w:tcPr>
              <w:p w14:paraId="4B5DBF68" w14:textId="62BB3DD5" w:rsidR="00F42C6D" w:rsidRPr="00B64F7B" w:rsidRDefault="00CB54D3" w:rsidP="00B64F7B">
                <w:pPr>
                  <w:spacing w:after="160"/>
                </w:pPr>
                <w:r w:rsidRPr="00B64F7B">
                  <w:t>XXXX</w:t>
                </w:r>
              </w:p>
            </w:tc>
          </w:tr>
        </w:tbl>
        <w:p w14:paraId="5CDF126A" w14:textId="77777777" w:rsidR="000B26E6" w:rsidRDefault="000B26E6" w:rsidP="005311F5">
          <w:pPr>
            <w:rPr>
              <w:lang w:val="en-US"/>
            </w:rPr>
          </w:pPr>
        </w:p>
        <w:tbl>
          <w:tblPr>
            <w:tblStyle w:val="TableGrid"/>
            <w:tblW w:w="9351" w:type="dxa"/>
            <w:tblLook w:val="04A0" w:firstRow="1" w:lastRow="0" w:firstColumn="1" w:lastColumn="0" w:noHBand="0" w:noVBand="1"/>
          </w:tblPr>
          <w:tblGrid>
            <w:gridCol w:w="4675"/>
            <w:gridCol w:w="4676"/>
          </w:tblGrid>
          <w:tr w:rsidR="00704E81" w14:paraId="577B56B7" w14:textId="77777777" w:rsidTr="0009510A">
            <w:tc>
              <w:tcPr>
                <w:tcW w:w="4675" w:type="dxa"/>
                <w:shd w:val="clear" w:color="auto" w:fill="44546A"/>
              </w:tcPr>
              <w:p w14:paraId="7484B2E9" w14:textId="28A960D8" w:rsidR="00704E81" w:rsidRPr="00B64F7B" w:rsidRDefault="00704E81" w:rsidP="00B64F7B">
                <w:pPr>
                  <w:spacing w:after="160"/>
                  <w:rPr>
                    <w:color w:val="FFFFFF"/>
                  </w:rPr>
                </w:pPr>
                <w:r w:rsidRPr="00B64F7B">
                  <w:rPr>
                    <w:color w:val="FFFFFF"/>
                  </w:rPr>
                  <w:t>Specification Lineage</w:t>
                </w:r>
              </w:p>
            </w:tc>
            <w:tc>
              <w:tcPr>
                <w:tcW w:w="4676" w:type="dxa"/>
                <w:shd w:val="clear" w:color="auto" w:fill="44546A"/>
              </w:tcPr>
              <w:p w14:paraId="21D08497" w14:textId="77777777" w:rsidR="00704E81" w:rsidRPr="00B64F7B" w:rsidRDefault="00704E81" w:rsidP="00B64F7B">
                <w:pPr>
                  <w:spacing w:after="160"/>
                  <w:rPr>
                    <w:color w:val="FFFFFF"/>
                  </w:rPr>
                </w:pPr>
                <w:r w:rsidRPr="00B64F7B">
                  <w:rPr>
                    <w:color w:val="FFFFFF"/>
                  </w:rPr>
                  <w:t>Value</w:t>
                </w:r>
              </w:p>
            </w:tc>
          </w:tr>
          <w:tr w:rsidR="00704E81" w14:paraId="6F633430" w14:textId="77777777" w:rsidTr="0009510A">
            <w:tc>
              <w:tcPr>
                <w:tcW w:w="4675" w:type="dxa"/>
              </w:tcPr>
              <w:p w14:paraId="31BA9DB9" w14:textId="77777777" w:rsidR="00704E81" w:rsidRPr="00B64F7B" w:rsidRDefault="00704E81" w:rsidP="00B64F7B">
                <w:pPr>
                  <w:spacing w:after="160"/>
                </w:pPr>
                <w:r w:rsidRPr="00B64F7B">
                  <w:t>dh-group</w:t>
                </w:r>
              </w:p>
            </w:tc>
            <w:tc>
              <w:tcPr>
                <w:tcW w:w="4676" w:type="dxa"/>
              </w:tcPr>
              <w:p w14:paraId="5F41839E" w14:textId="77777777" w:rsidR="00704E81" w:rsidRPr="00B64F7B" w:rsidRDefault="00704E81" w:rsidP="00B64F7B">
                <w:pPr>
                  <w:spacing w:after="160"/>
                </w:pPr>
                <w:r w:rsidRPr="00B64F7B">
                  <w:t>modp2048</w:t>
                </w:r>
              </w:p>
            </w:tc>
          </w:tr>
          <w:tr w:rsidR="00704E81" w14:paraId="015E2614" w14:textId="77777777" w:rsidTr="0009510A">
            <w:tc>
              <w:tcPr>
                <w:tcW w:w="4675" w:type="dxa"/>
              </w:tcPr>
              <w:p w14:paraId="4BD615F0" w14:textId="77777777" w:rsidR="00704E81" w:rsidRPr="00B64F7B" w:rsidRDefault="00704E81" w:rsidP="00B64F7B">
                <w:pPr>
                  <w:spacing w:after="160"/>
                </w:pPr>
                <w:r w:rsidRPr="00B64F7B">
                  <w:t>enc-algorithm</w:t>
                </w:r>
              </w:p>
            </w:tc>
            <w:tc>
              <w:tcPr>
                <w:tcW w:w="4676" w:type="dxa"/>
              </w:tcPr>
              <w:p w14:paraId="6F1485CE" w14:textId="77777777" w:rsidR="00704E81" w:rsidRPr="00B64F7B" w:rsidRDefault="00704E81" w:rsidP="00B64F7B">
                <w:pPr>
                  <w:spacing w:after="160"/>
                </w:pPr>
                <w:r w:rsidRPr="00B64F7B">
                  <w:t>aes-128</w:t>
                </w:r>
              </w:p>
            </w:tc>
          </w:tr>
          <w:tr w:rsidR="00704E81" w14:paraId="28B1301D" w14:textId="77777777" w:rsidTr="0009510A">
            <w:tc>
              <w:tcPr>
                <w:tcW w:w="4675" w:type="dxa"/>
              </w:tcPr>
              <w:p w14:paraId="13E772A8" w14:textId="77777777" w:rsidR="00704E81" w:rsidRPr="00B64F7B" w:rsidRDefault="00704E81" w:rsidP="00B64F7B">
                <w:pPr>
                  <w:spacing w:after="160"/>
                </w:pPr>
                <w:r w:rsidRPr="00B64F7B">
                  <w:t>Profile name</w:t>
                </w:r>
              </w:p>
            </w:tc>
            <w:tc>
              <w:tcPr>
                <w:tcW w:w="4676" w:type="dxa"/>
              </w:tcPr>
              <w:p w14:paraId="31266303" w14:textId="55E6A7D8" w:rsidR="00704E81" w:rsidRPr="00B64F7B" w:rsidRDefault="00704E81" w:rsidP="00B64F7B">
                <w:pPr>
                  <w:spacing w:after="160"/>
                </w:pPr>
                <w:r w:rsidRPr="00B64F7B">
                  <w:t>ikev2-site</w:t>
                </w:r>
                <w:r w:rsidR="00493DE3" w:rsidRPr="00B64F7B">
                  <w:t>lng</w:t>
                </w:r>
              </w:p>
            </w:tc>
          </w:tr>
          <w:tr w:rsidR="00493DE3" w14:paraId="2768AFF2" w14:textId="77777777" w:rsidTr="0009510A">
            <w:tc>
              <w:tcPr>
                <w:tcW w:w="4675" w:type="dxa"/>
              </w:tcPr>
              <w:p w14:paraId="7EE66162" w14:textId="387CA5B1" w:rsidR="00493DE3" w:rsidRPr="00B64F7B" w:rsidRDefault="00493DE3" w:rsidP="00B64F7B">
                <w:pPr>
                  <w:spacing w:after="160"/>
                </w:pPr>
                <w:r w:rsidRPr="00B64F7B">
                  <w:t>Peer-address</w:t>
                </w:r>
              </w:p>
            </w:tc>
            <w:tc>
              <w:tcPr>
                <w:tcW w:w="4676" w:type="dxa"/>
              </w:tcPr>
              <w:p w14:paraId="6732EADB" w14:textId="4D72197C" w:rsidR="00493DE3" w:rsidRPr="00B64F7B" w:rsidRDefault="00A120A0" w:rsidP="00B64F7B">
                <w:pPr>
                  <w:spacing w:after="160"/>
                </w:pPr>
                <w:r w:rsidRPr="00B64F7B">
                  <w:t>145.53.20.0/32</w:t>
                </w:r>
              </w:p>
            </w:tc>
          </w:tr>
          <w:tr w:rsidR="00704E81" w14:paraId="1B86A19F" w14:textId="77777777" w:rsidTr="0009510A">
            <w:tc>
              <w:tcPr>
                <w:tcW w:w="4675" w:type="dxa"/>
              </w:tcPr>
              <w:p w14:paraId="308F8557" w14:textId="77777777" w:rsidR="00704E81" w:rsidRPr="00B64F7B" w:rsidRDefault="00704E81" w:rsidP="00B64F7B">
                <w:pPr>
                  <w:spacing w:after="160"/>
                </w:pPr>
                <w:r w:rsidRPr="00B64F7B">
                  <w:t>Src-address</w:t>
                </w:r>
              </w:p>
            </w:tc>
            <w:tc>
              <w:tcPr>
                <w:tcW w:w="4676" w:type="dxa"/>
              </w:tcPr>
              <w:p w14:paraId="0CFB30AA" w14:textId="13FA4A68" w:rsidR="00412779" w:rsidRPr="00B64F7B" w:rsidRDefault="00412779" w:rsidP="00B64F7B">
                <w:pPr>
                  <w:spacing w:after="160"/>
                </w:pPr>
                <w:r w:rsidRPr="00B64F7B">
                  <w:t>192.168.3.0/28   192.168.4.0/25</w:t>
                </w:r>
              </w:p>
            </w:tc>
          </w:tr>
          <w:tr w:rsidR="00704E81" w14:paraId="740981A2" w14:textId="77777777" w:rsidTr="0009510A">
            <w:tc>
              <w:tcPr>
                <w:tcW w:w="4675" w:type="dxa"/>
              </w:tcPr>
              <w:p w14:paraId="16F300E8" w14:textId="77777777" w:rsidR="00704E81" w:rsidRPr="00B64F7B" w:rsidRDefault="00704E81" w:rsidP="00B64F7B">
                <w:pPr>
                  <w:spacing w:after="160"/>
                </w:pPr>
                <w:r w:rsidRPr="00B64F7B">
                  <w:t>Src-port</w:t>
                </w:r>
              </w:p>
            </w:tc>
            <w:tc>
              <w:tcPr>
                <w:tcW w:w="4676" w:type="dxa"/>
              </w:tcPr>
              <w:p w14:paraId="03767F97" w14:textId="429FE832" w:rsidR="00704E81" w:rsidRPr="00B64F7B" w:rsidRDefault="006970B2" w:rsidP="00B64F7B">
                <w:pPr>
                  <w:spacing w:after="160"/>
                </w:pPr>
                <w:r w:rsidRPr="00B64F7B">
                  <w:t>Any</w:t>
                </w:r>
              </w:p>
            </w:tc>
          </w:tr>
          <w:tr w:rsidR="00704E81" w14:paraId="5C247C13" w14:textId="77777777" w:rsidTr="0009510A">
            <w:tc>
              <w:tcPr>
                <w:tcW w:w="4675" w:type="dxa"/>
              </w:tcPr>
              <w:p w14:paraId="2BBF07C5" w14:textId="77777777" w:rsidR="00704E81" w:rsidRPr="00B64F7B" w:rsidRDefault="00704E81" w:rsidP="00B64F7B">
                <w:pPr>
                  <w:spacing w:after="160"/>
                </w:pPr>
                <w:r w:rsidRPr="00B64F7B">
                  <w:t>Dst-address</w:t>
                </w:r>
              </w:p>
            </w:tc>
            <w:tc>
              <w:tcPr>
                <w:tcW w:w="4676" w:type="dxa"/>
              </w:tcPr>
              <w:p w14:paraId="3C0FABB2" w14:textId="77777777" w:rsidR="00704E81" w:rsidRPr="00B64F7B" w:rsidRDefault="00412779" w:rsidP="00B64F7B">
                <w:pPr>
                  <w:spacing w:after="160"/>
                </w:pPr>
                <w:r w:rsidRPr="00B64F7B">
                  <w:t>192.168.1.0/27   192.168.2.0/25</w:t>
                </w:r>
              </w:p>
              <w:p w14:paraId="5A99DF9D" w14:textId="780EDC7E" w:rsidR="00412779" w:rsidRPr="00B64F7B" w:rsidRDefault="008F0FB7" w:rsidP="00B64F7B">
                <w:pPr>
                  <w:spacing w:after="160"/>
                </w:pPr>
                <w:r w:rsidRPr="00B64F7B">
                  <w:t>192.168.5.0/28   192.168.6.0/25</w:t>
                </w:r>
              </w:p>
            </w:tc>
          </w:tr>
          <w:tr w:rsidR="00704E81" w14:paraId="0BD36079" w14:textId="77777777" w:rsidTr="0009510A">
            <w:tc>
              <w:tcPr>
                <w:tcW w:w="4675" w:type="dxa"/>
              </w:tcPr>
              <w:p w14:paraId="7EB8D045" w14:textId="77777777" w:rsidR="00704E81" w:rsidRPr="00B64F7B" w:rsidRDefault="00704E81" w:rsidP="00B64F7B">
                <w:pPr>
                  <w:spacing w:after="160"/>
                </w:pPr>
                <w:r w:rsidRPr="00B64F7B">
                  <w:t>Dst-port</w:t>
                </w:r>
              </w:p>
            </w:tc>
            <w:tc>
              <w:tcPr>
                <w:tcW w:w="4676" w:type="dxa"/>
              </w:tcPr>
              <w:p w14:paraId="131AF270" w14:textId="31E000BE" w:rsidR="00704E81" w:rsidRPr="00B64F7B" w:rsidRDefault="006970B2" w:rsidP="00B64F7B">
                <w:pPr>
                  <w:spacing w:after="160"/>
                </w:pPr>
                <w:r w:rsidRPr="00B64F7B">
                  <w:t>Any</w:t>
                </w:r>
              </w:p>
            </w:tc>
          </w:tr>
          <w:tr w:rsidR="00704E81" w14:paraId="6B153B02" w14:textId="77777777" w:rsidTr="0009510A">
            <w:tc>
              <w:tcPr>
                <w:tcW w:w="4675" w:type="dxa"/>
              </w:tcPr>
              <w:p w14:paraId="4728B4C2" w14:textId="77777777" w:rsidR="00704E81" w:rsidRPr="00B64F7B" w:rsidRDefault="00704E81" w:rsidP="00B64F7B">
                <w:pPr>
                  <w:spacing w:after="160"/>
                </w:pPr>
                <w:r w:rsidRPr="00B64F7B">
                  <w:t>secret</w:t>
                </w:r>
              </w:p>
            </w:tc>
            <w:tc>
              <w:tcPr>
                <w:tcW w:w="4676" w:type="dxa"/>
              </w:tcPr>
              <w:p w14:paraId="7FAB5628" w14:textId="77777777" w:rsidR="00704E81" w:rsidRPr="00B64F7B" w:rsidRDefault="00704E81" w:rsidP="00B64F7B">
                <w:pPr>
                  <w:spacing w:after="160"/>
                </w:pPr>
                <w:r w:rsidRPr="00B64F7B">
                  <w:t>XXXX</w:t>
                </w:r>
              </w:p>
            </w:tc>
          </w:tr>
        </w:tbl>
        <w:p w14:paraId="78ED7024" w14:textId="77777777" w:rsidR="00493DE3" w:rsidRDefault="00493DE3" w:rsidP="005311F5">
          <w:pPr>
            <w:rPr>
              <w:lang w:val="en-US"/>
            </w:rPr>
          </w:pPr>
        </w:p>
        <w:tbl>
          <w:tblPr>
            <w:tblStyle w:val="TableGrid"/>
            <w:tblW w:w="9351" w:type="dxa"/>
            <w:tblLook w:val="04A0" w:firstRow="1" w:lastRow="0" w:firstColumn="1" w:lastColumn="0" w:noHBand="0" w:noVBand="1"/>
          </w:tblPr>
          <w:tblGrid>
            <w:gridCol w:w="4675"/>
            <w:gridCol w:w="4676"/>
          </w:tblGrid>
          <w:tr w:rsidR="00704E81" w14:paraId="3E271870" w14:textId="77777777" w:rsidTr="0009510A">
            <w:tc>
              <w:tcPr>
                <w:tcW w:w="4675" w:type="dxa"/>
                <w:shd w:val="clear" w:color="auto" w:fill="44546A"/>
              </w:tcPr>
              <w:p w14:paraId="05CC275B" w14:textId="6EB6531D" w:rsidR="00704E81" w:rsidRPr="00B64F7B" w:rsidRDefault="00704E81" w:rsidP="00B64F7B">
                <w:pPr>
                  <w:spacing w:after="160"/>
                  <w:rPr>
                    <w:color w:val="FFFFFF"/>
                  </w:rPr>
                </w:pPr>
                <w:r w:rsidRPr="00B64F7B">
                  <w:rPr>
                    <w:color w:val="FFFFFF"/>
                  </w:rPr>
                  <w:t>Specification DLG</w:t>
                </w:r>
              </w:p>
            </w:tc>
            <w:tc>
              <w:tcPr>
                <w:tcW w:w="4676" w:type="dxa"/>
                <w:shd w:val="clear" w:color="auto" w:fill="44546A"/>
              </w:tcPr>
              <w:p w14:paraId="040E92EC" w14:textId="77777777" w:rsidR="00704E81" w:rsidRPr="00B64F7B" w:rsidRDefault="00704E81" w:rsidP="00B64F7B">
                <w:pPr>
                  <w:spacing w:after="160"/>
                  <w:rPr>
                    <w:color w:val="FFFFFF"/>
                  </w:rPr>
                </w:pPr>
                <w:r w:rsidRPr="00B64F7B">
                  <w:rPr>
                    <w:color w:val="FFFFFF"/>
                  </w:rPr>
                  <w:t>Value</w:t>
                </w:r>
              </w:p>
            </w:tc>
          </w:tr>
          <w:tr w:rsidR="00704E81" w14:paraId="15AD5C28" w14:textId="77777777" w:rsidTr="0009510A">
            <w:tc>
              <w:tcPr>
                <w:tcW w:w="4675" w:type="dxa"/>
              </w:tcPr>
              <w:p w14:paraId="7CE15D12" w14:textId="77777777" w:rsidR="00704E81" w:rsidRPr="00B64F7B" w:rsidRDefault="00704E81" w:rsidP="00B64F7B">
                <w:pPr>
                  <w:spacing w:after="160"/>
                </w:pPr>
                <w:r w:rsidRPr="00B64F7B">
                  <w:t>dh-group</w:t>
                </w:r>
              </w:p>
            </w:tc>
            <w:tc>
              <w:tcPr>
                <w:tcW w:w="4676" w:type="dxa"/>
              </w:tcPr>
              <w:p w14:paraId="6CBC7A51" w14:textId="77777777" w:rsidR="00704E81" w:rsidRPr="00B64F7B" w:rsidRDefault="00704E81" w:rsidP="00B64F7B">
                <w:pPr>
                  <w:spacing w:after="160"/>
                </w:pPr>
                <w:r w:rsidRPr="00B64F7B">
                  <w:t>modp2048</w:t>
                </w:r>
              </w:p>
            </w:tc>
          </w:tr>
          <w:tr w:rsidR="00704E81" w14:paraId="531534B2" w14:textId="77777777" w:rsidTr="0009510A">
            <w:tc>
              <w:tcPr>
                <w:tcW w:w="4675" w:type="dxa"/>
              </w:tcPr>
              <w:p w14:paraId="36B51F35" w14:textId="77777777" w:rsidR="00704E81" w:rsidRPr="00B64F7B" w:rsidRDefault="00704E81" w:rsidP="00B64F7B">
                <w:pPr>
                  <w:spacing w:after="160"/>
                </w:pPr>
                <w:r w:rsidRPr="00B64F7B">
                  <w:t>enc-algorithm</w:t>
                </w:r>
              </w:p>
            </w:tc>
            <w:tc>
              <w:tcPr>
                <w:tcW w:w="4676" w:type="dxa"/>
              </w:tcPr>
              <w:p w14:paraId="5D7B0254" w14:textId="77777777" w:rsidR="00704E81" w:rsidRPr="00B64F7B" w:rsidRDefault="00704E81" w:rsidP="00B64F7B">
                <w:pPr>
                  <w:spacing w:after="160"/>
                </w:pPr>
                <w:r w:rsidRPr="00B64F7B">
                  <w:t>aes-128</w:t>
                </w:r>
              </w:p>
            </w:tc>
          </w:tr>
          <w:tr w:rsidR="00704E81" w14:paraId="72D2636E" w14:textId="77777777" w:rsidTr="0009510A">
            <w:tc>
              <w:tcPr>
                <w:tcW w:w="4675" w:type="dxa"/>
              </w:tcPr>
              <w:p w14:paraId="6F9364E2" w14:textId="77777777" w:rsidR="00704E81" w:rsidRPr="00B64F7B" w:rsidRDefault="00704E81" w:rsidP="00B64F7B">
                <w:pPr>
                  <w:spacing w:after="160"/>
                </w:pPr>
                <w:r w:rsidRPr="00B64F7B">
                  <w:lastRenderedPageBreak/>
                  <w:t>Profile name</w:t>
                </w:r>
              </w:p>
            </w:tc>
            <w:tc>
              <w:tcPr>
                <w:tcW w:w="4676" w:type="dxa"/>
              </w:tcPr>
              <w:p w14:paraId="0492123D" w14:textId="78522A93" w:rsidR="00704E81" w:rsidRPr="00B64F7B" w:rsidRDefault="00704E81" w:rsidP="00B64F7B">
                <w:pPr>
                  <w:spacing w:after="160"/>
                </w:pPr>
                <w:r w:rsidRPr="00B64F7B">
                  <w:t>ikev2-site</w:t>
                </w:r>
                <w:r w:rsidR="00493DE3" w:rsidRPr="00B64F7B">
                  <w:t>dlg</w:t>
                </w:r>
              </w:p>
            </w:tc>
          </w:tr>
          <w:tr w:rsidR="00493DE3" w14:paraId="3E76CB50" w14:textId="77777777" w:rsidTr="0009510A">
            <w:tc>
              <w:tcPr>
                <w:tcW w:w="4675" w:type="dxa"/>
              </w:tcPr>
              <w:p w14:paraId="5BF3DCF6" w14:textId="0397B3D4" w:rsidR="00493DE3" w:rsidRPr="00B64F7B" w:rsidRDefault="00493DE3" w:rsidP="00B64F7B">
                <w:pPr>
                  <w:spacing w:after="160"/>
                </w:pPr>
                <w:r w:rsidRPr="00B64F7B">
                  <w:t>Peer-address</w:t>
                </w:r>
              </w:p>
            </w:tc>
            <w:tc>
              <w:tcPr>
                <w:tcW w:w="4676" w:type="dxa"/>
              </w:tcPr>
              <w:p w14:paraId="3570ABAD" w14:textId="30EFD661" w:rsidR="00493DE3" w:rsidRPr="00B64F7B" w:rsidRDefault="00A120A0" w:rsidP="00B64F7B">
                <w:pPr>
                  <w:spacing w:after="160"/>
                </w:pPr>
                <w:r w:rsidRPr="00B64F7B">
                  <w:t>145.53.30.0/32</w:t>
                </w:r>
              </w:p>
            </w:tc>
          </w:tr>
          <w:tr w:rsidR="00704E81" w14:paraId="5D16C064" w14:textId="77777777" w:rsidTr="0009510A">
            <w:tc>
              <w:tcPr>
                <w:tcW w:w="4675" w:type="dxa"/>
              </w:tcPr>
              <w:p w14:paraId="0C3D78C9" w14:textId="77777777" w:rsidR="00704E81" w:rsidRPr="00B64F7B" w:rsidRDefault="00704E81" w:rsidP="00B64F7B">
                <w:pPr>
                  <w:spacing w:after="160"/>
                </w:pPr>
                <w:r w:rsidRPr="00B64F7B">
                  <w:t>Src-address</w:t>
                </w:r>
              </w:p>
            </w:tc>
            <w:tc>
              <w:tcPr>
                <w:tcW w:w="4676" w:type="dxa"/>
              </w:tcPr>
              <w:p w14:paraId="2D4F7A62" w14:textId="7F70A17D" w:rsidR="00704E81" w:rsidRPr="00B64F7B" w:rsidRDefault="007E62CD" w:rsidP="00B64F7B">
                <w:pPr>
                  <w:spacing w:after="160"/>
                </w:pPr>
                <w:r w:rsidRPr="00B64F7B">
                  <w:t>192.168.5.0/28   192.168.6.0/25</w:t>
                </w:r>
              </w:p>
            </w:tc>
          </w:tr>
          <w:tr w:rsidR="00704E81" w14:paraId="0695B39D" w14:textId="77777777" w:rsidTr="0009510A">
            <w:tc>
              <w:tcPr>
                <w:tcW w:w="4675" w:type="dxa"/>
              </w:tcPr>
              <w:p w14:paraId="4CDF9E69" w14:textId="77777777" w:rsidR="00704E81" w:rsidRPr="00B64F7B" w:rsidRDefault="00704E81" w:rsidP="00B64F7B">
                <w:pPr>
                  <w:spacing w:after="160"/>
                </w:pPr>
                <w:r w:rsidRPr="00B64F7B">
                  <w:t>Src-port</w:t>
                </w:r>
              </w:p>
            </w:tc>
            <w:tc>
              <w:tcPr>
                <w:tcW w:w="4676" w:type="dxa"/>
              </w:tcPr>
              <w:p w14:paraId="39CCF311" w14:textId="0FA14174" w:rsidR="00704E81" w:rsidRPr="00B64F7B" w:rsidRDefault="0007479D" w:rsidP="00B64F7B">
                <w:pPr>
                  <w:spacing w:after="160"/>
                </w:pPr>
                <w:r w:rsidRPr="00B64F7B">
                  <w:t>Any</w:t>
                </w:r>
              </w:p>
            </w:tc>
          </w:tr>
          <w:tr w:rsidR="00704E81" w14:paraId="52CC4E85" w14:textId="77777777" w:rsidTr="0009510A">
            <w:tc>
              <w:tcPr>
                <w:tcW w:w="4675" w:type="dxa"/>
              </w:tcPr>
              <w:p w14:paraId="381838BF" w14:textId="77777777" w:rsidR="00704E81" w:rsidRPr="00B64F7B" w:rsidRDefault="00704E81" w:rsidP="00B64F7B">
                <w:pPr>
                  <w:spacing w:after="160"/>
                </w:pPr>
                <w:r w:rsidRPr="00B64F7B">
                  <w:t>Dst-address</w:t>
                </w:r>
              </w:p>
            </w:tc>
            <w:tc>
              <w:tcPr>
                <w:tcW w:w="4676" w:type="dxa"/>
              </w:tcPr>
              <w:p w14:paraId="38B9B359" w14:textId="77777777" w:rsidR="00704E81" w:rsidRPr="00B64F7B" w:rsidRDefault="007E62CD" w:rsidP="00B64F7B">
                <w:pPr>
                  <w:spacing w:after="160"/>
                </w:pPr>
                <w:r w:rsidRPr="00B64F7B">
                  <w:t>192.168.3.0/28   192.168.4.0/25</w:t>
                </w:r>
              </w:p>
              <w:p w14:paraId="1445BF65" w14:textId="119680CA" w:rsidR="007E62CD" w:rsidRPr="00B64F7B" w:rsidRDefault="007E62CD" w:rsidP="00B64F7B">
                <w:pPr>
                  <w:spacing w:after="160"/>
                </w:pPr>
                <w:r w:rsidRPr="00B64F7B">
                  <w:t>192.168.1.0/27   192.168.2.0/25</w:t>
                </w:r>
              </w:p>
            </w:tc>
          </w:tr>
          <w:tr w:rsidR="00704E81" w14:paraId="4F3A3B3B" w14:textId="77777777" w:rsidTr="0009510A">
            <w:tc>
              <w:tcPr>
                <w:tcW w:w="4675" w:type="dxa"/>
              </w:tcPr>
              <w:p w14:paraId="02ED3370" w14:textId="77777777" w:rsidR="00704E81" w:rsidRPr="00B64F7B" w:rsidRDefault="00704E81" w:rsidP="00B64F7B">
                <w:pPr>
                  <w:spacing w:after="160"/>
                </w:pPr>
                <w:r w:rsidRPr="00B64F7B">
                  <w:t>Dst-port</w:t>
                </w:r>
              </w:p>
            </w:tc>
            <w:tc>
              <w:tcPr>
                <w:tcW w:w="4676" w:type="dxa"/>
              </w:tcPr>
              <w:p w14:paraId="60DB1179" w14:textId="10B89F7E" w:rsidR="00704E81" w:rsidRPr="00B64F7B" w:rsidRDefault="0007479D" w:rsidP="00B64F7B">
                <w:pPr>
                  <w:spacing w:after="160"/>
                </w:pPr>
                <w:r w:rsidRPr="00B64F7B">
                  <w:t>Any</w:t>
                </w:r>
              </w:p>
            </w:tc>
          </w:tr>
          <w:tr w:rsidR="00704E81" w14:paraId="6C1975E5" w14:textId="77777777" w:rsidTr="0009510A">
            <w:tc>
              <w:tcPr>
                <w:tcW w:w="4675" w:type="dxa"/>
              </w:tcPr>
              <w:p w14:paraId="07FF22F9" w14:textId="77777777" w:rsidR="00704E81" w:rsidRPr="00B64F7B" w:rsidRDefault="00704E81" w:rsidP="00B64F7B">
                <w:pPr>
                  <w:spacing w:after="160"/>
                </w:pPr>
                <w:r w:rsidRPr="00B64F7B">
                  <w:t>secret</w:t>
                </w:r>
              </w:p>
            </w:tc>
            <w:tc>
              <w:tcPr>
                <w:tcW w:w="4676" w:type="dxa"/>
              </w:tcPr>
              <w:p w14:paraId="61ED6A72" w14:textId="77777777" w:rsidR="00704E81" w:rsidRPr="00B64F7B" w:rsidRDefault="00704E81" w:rsidP="00B64F7B">
                <w:pPr>
                  <w:spacing w:after="160"/>
                </w:pPr>
                <w:r w:rsidRPr="00B64F7B">
                  <w:t>XXXX</w:t>
                </w:r>
              </w:p>
            </w:tc>
          </w:tr>
        </w:tbl>
        <w:p w14:paraId="448E8B9C" w14:textId="77777777" w:rsidR="00C34290" w:rsidRDefault="00C34290" w:rsidP="005311F5">
          <w:pPr>
            <w:rPr>
              <w:lang w:val="en-US"/>
            </w:rPr>
          </w:pPr>
        </w:p>
        <w:p w14:paraId="00D4A3E2" w14:textId="77777777" w:rsidR="002D35BD" w:rsidRPr="00970F82" w:rsidRDefault="002D35BD" w:rsidP="002D35BD">
          <w:pPr>
            <w:pStyle w:val="Heading3"/>
            <w:rPr>
              <w:lang w:val="en-US"/>
            </w:rPr>
          </w:pPr>
          <w:r w:rsidRPr="00970F82">
            <w:rPr>
              <w:lang w:val="en-US"/>
            </w:rPr>
            <w:t>Connections with and impact on adjacent infrastructure services</w:t>
          </w:r>
        </w:p>
        <w:tbl>
          <w:tblPr>
            <w:tblStyle w:val="TableGrid"/>
            <w:tblW w:w="0" w:type="auto"/>
            <w:tblLook w:val="04A0" w:firstRow="1" w:lastRow="0" w:firstColumn="1" w:lastColumn="0" w:noHBand="0" w:noVBand="1"/>
          </w:tblPr>
          <w:tblGrid>
            <w:gridCol w:w="3319"/>
            <w:gridCol w:w="3339"/>
            <w:gridCol w:w="2692"/>
          </w:tblGrid>
          <w:tr w:rsidR="00EB05A0" w:rsidRPr="00970F82" w14:paraId="7399225A" w14:textId="77777777" w:rsidTr="00C715AD">
            <w:tc>
              <w:tcPr>
                <w:tcW w:w="3319" w:type="dxa"/>
                <w:shd w:val="clear" w:color="auto" w:fill="44546A"/>
              </w:tcPr>
              <w:p w14:paraId="08A3FF73" w14:textId="77777777" w:rsidR="00EB05A0" w:rsidRPr="00C634E1" w:rsidRDefault="00EB05A0" w:rsidP="00C715AD">
                <w:pPr>
                  <w:spacing w:after="160"/>
                  <w:rPr>
                    <w:color w:val="FFFFFF"/>
                  </w:rPr>
                </w:pPr>
                <w:r w:rsidRPr="00C634E1">
                  <w:rPr>
                    <w:color w:val="FFFFFF"/>
                  </w:rPr>
                  <w:t>Adjacent infrastructure service</w:t>
                </w:r>
              </w:p>
            </w:tc>
            <w:tc>
              <w:tcPr>
                <w:tcW w:w="3339" w:type="dxa"/>
                <w:shd w:val="clear" w:color="auto" w:fill="44546A"/>
              </w:tcPr>
              <w:p w14:paraId="168BA058" w14:textId="77777777" w:rsidR="00EB05A0" w:rsidRPr="00C634E1" w:rsidRDefault="00EB05A0" w:rsidP="00C715AD">
                <w:pPr>
                  <w:spacing w:after="160"/>
                  <w:rPr>
                    <w:color w:val="FFFFFF"/>
                  </w:rPr>
                </w:pPr>
                <w:r w:rsidRPr="00C634E1">
                  <w:rPr>
                    <w:color w:val="FFFFFF"/>
                  </w:rPr>
                  <w:t>Description</w:t>
                </w:r>
              </w:p>
            </w:tc>
            <w:tc>
              <w:tcPr>
                <w:tcW w:w="2692" w:type="dxa"/>
                <w:shd w:val="clear" w:color="auto" w:fill="44546A"/>
              </w:tcPr>
              <w:p w14:paraId="059300FA" w14:textId="77777777" w:rsidR="00EB05A0" w:rsidRPr="00C634E1" w:rsidRDefault="00EB05A0" w:rsidP="00C715AD">
                <w:pPr>
                  <w:spacing w:after="160"/>
                  <w:rPr>
                    <w:color w:val="FFFFFF"/>
                  </w:rPr>
                </w:pPr>
                <w:r w:rsidRPr="00C634E1">
                  <w:rPr>
                    <w:color w:val="FFFFFF"/>
                  </w:rPr>
                  <w:t xml:space="preserve">Impact </w:t>
                </w:r>
              </w:p>
            </w:tc>
          </w:tr>
          <w:tr w:rsidR="00EB05A0" w:rsidRPr="00F14F2D" w14:paraId="714B3DA1" w14:textId="77777777" w:rsidTr="00C715AD">
            <w:tc>
              <w:tcPr>
                <w:tcW w:w="3319" w:type="dxa"/>
              </w:tcPr>
              <w:p w14:paraId="54C7C4FD" w14:textId="77777777" w:rsidR="00EB05A0" w:rsidRPr="00516081" w:rsidRDefault="00EB05A0" w:rsidP="00C715AD">
                <w:pPr>
                  <w:spacing w:after="160"/>
                  <w:rPr>
                    <w:b/>
                    <w:bCs/>
                    <w:lang w:val="en-US"/>
                  </w:rPr>
                </w:pPr>
                <w:r w:rsidRPr="00516081">
                  <w:rPr>
                    <w:b/>
                    <w:bCs/>
                    <w:lang w:val="en-US"/>
                  </w:rPr>
                  <w:t>Identity and Permissions Management.Hyperledger</w:t>
                </w:r>
              </w:p>
            </w:tc>
            <w:tc>
              <w:tcPr>
                <w:tcW w:w="3339" w:type="dxa"/>
              </w:tcPr>
              <w:p w14:paraId="0EDD0624" w14:textId="77777777" w:rsidR="00EB05A0" w:rsidRPr="001E709B" w:rsidRDefault="00EB05A0" w:rsidP="00C715AD">
                <w:pPr>
                  <w:spacing w:after="160"/>
                  <w:rPr>
                    <w:lang w:val="en-US"/>
                  </w:rPr>
                </w:pPr>
                <w:r w:rsidRPr="00516081">
                  <w:rPr>
                    <w:b/>
                    <w:bCs/>
                    <w:lang w:val="en-US"/>
                  </w:rPr>
                  <w:t>Identity and Permissions Management.Hyperledger</w:t>
                </w:r>
                <w:r>
                  <w:rPr>
                    <w:lang w:val="en-US"/>
                  </w:rPr>
                  <w:t xml:space="preserve"> hosts the certificate authority and MSP. The certificate authority issues certificates to register identities in the blockchain. The MSP validates and issues certificates. Authenticates the users. </w:t>
                </w:r>
              </w:p>
            </w:tc>
            <w:tc>
              <w:tcPr>
                <w:tcW w:w="2692" w:type="dxa"/>
                <w:vMerge w:val="restart"/>
              </w:tcPr>
              <w:p w14:paraId="50413997" w14:textId="27B16D83" w:rsidR="00EB05A0" w:rsidRPr="003E3796" w:rsidRDefault="00EB05A0" w:rsidP="00C715AD">
                <w:pPr>
                  <w:spacing w:after="160"/>
                  <w:rPr>
                    <w:lang w:val="en-US"/>
                  </w:rPr>
                </w:pPr>
                <w:r w:rsidRPr="00516081">
                  <w:rPr>
                    <w:b/>
                    <w:bCs/>
                    <w:lang w:val="en-US"/>
                  </w:rPr>
                  <w:t>Data Transport.Router</w:t>
                </w:r>
                <w:r>
                  <w:rPr>
                    <w:lang w:val="en-US"/>
                  </w:rPr>
                  <w:t xml:space="preserve"> connect</w:t>
                </w:r>
                <w:r w:rsidR="00DB24BD">
                  <w:rPr>
                    <w:lang w:val="en-US"/>
                  </w:rPr>
                  <w:t>s</w:t>
                </w:r>
                <w:r>
                  <w:rPr>
                    <w:lang w:val="en-US"/>
                  </w:rPr>
                  <w:t xml:space="preserve"> all adjacent services to the internet and each other. This services routes all the data of the adjacent services so they can communicate.</w:t>
                </w:r>
              </w:p>
            </w:tc>
          </w:tr>
          <w:tr w:rsidR="00EB05A0" w:rsidRPr="00F14F2D" w14:paraId="2F063799" w14:textId="77777777" w:rsidTr="00C715AD">
            <w:tc>
              <w:tcPr>
                <w:tcW w:w="3319" w:type="dxa"/>
              </w:tcPr>
              <w:p w14:paraId="6E883947" w14:textId="77777777" w:rsidR="00EB05A0" w:rsidRPr="00516081" w:rsidRDefault="00EB05A0" w:rsidP="00C715AD">
                <w:pPr>
                  <w:rPr>
                    <w:b/>
                    <w:bCs/>
                    <w:lang w:val="en-US"/>
                  </w:rPr>
                </w:pPr>
                <w:r w:rsidRPr="00516081">
                  <w:rPr>
                    <w:b/>
                    <w:bCs/>
                    <w:lang w:val="en-US"/>
                  </w:rPr>
                  <w:t>Relational Data Management.</w:t>
                </w:r>
                <w:r w:rsidRPr="00516081">
                  <w:rPr>
                    <w:b/>
                    <w:bCs/>
                  </w:rPr>
                  <w:t>Datastore</w:t>
                </w:r>
              </w:p>
            </w:tc>
            <w:tc>
              <w:tcPr>
                <w:tcW w:w="3339" w:type="dxa"/>
              </w:tcPr>
              <w:p w14:paraId="7B0A594B" w14:textId="77777777" w:rsidR="00EB05A0" w:rsidRPr="003B2E3A" w:rsidRDefault="00EB05A0" w:rsidP="00C715AD">
                <w:pPr>
                  <w:rPr>
                    <w:lang w:val="en-US"/>
                  </w:rPr>
                </w:pPr>
                <w:r w:rsidRPr="00516081">
                  <w:rPr>
                    <w:b/>
                    <w:bCs/>
                    <w:lang w:val="en-US"/>
                  </w:rPr>
                  <w:t>Relational Data Management.Datastore</w:t>
                </w:r>
                <w:r w:rsidRPr="003B2E3A">
                  <w:rPr>
                    <w:lang w:val="en-US"/>
                  </w:rPr>
                  <w:t xml:space="preserve"> </w:t>
                </w:r>
                <w:r>
                  <w:rPr>
                    <w:lang w:val="en-US"/>
                  </w:rPr>
                  <w:t xml:space="preserve">hosts the blockchain server and state database. The blockchain servers hosts the ledgers (records all transactions) and smart contracts (the SLA). </w:t>
                </w:r>
              </w:p>
            </w:tc>
            <w:tc>
              <w:tcPr>
                <w:tcW w:w="2692" w:type="dxa"/>
                <w:vMerge/>
              </w:tcPr>
              <w:p w14:paraId="57107FDD" w14:textId="77777777" w:rsidR="00EB05A0" w:rsidRPr="003B2E3A" w:rsidRDefault="00EB05A0" w:rsidP="00C715AD">
                <w:pPr>
                  <w:rPr>
                    <w:lang w:val="en-US"/>
                  </w:rPr>
                </w:pPr>
              </w:p>
            </w:tc>
          </w:tr>
          <w:tr w:rsidR="00EB05A0" w:rsidRPr="00F14F2D" w14:paraId="43FA040B" w14:textId="77777777" w:rsidTr="00C715AD">
            <w:tc>
              <w:tcPr>
                <w:tcW w:w="3319" w:type="dxa"/>
              </w:tcPr>
              <w:p w14:paraId="1C8FBB28" w14:textId="77777777" w:rsidR="00EB05A0" w:rsidRPr="00516081" w:rsidRDefault="00EB05A0" w:rsidP="00C715AD">
                <w:pPr>
                  <w:rPr>
                    <w:b/>
                    <w:bCs/>
                    <w:lang w:val="en-US"/>
                  </w:rPr>
                </w:pPr>
                <w:r w:rsidRPr="00516081">
                  <w:rPr>
                    <w:b/>
                    <w:bCs/>
                    <w:i/>
                    <w:iCs/>
                    <w:lang w:val="en-US"/>
                  </w:rPr>
                  <w:t xml:space="preserve">Message </w:t>
                </w:r>
                <w:r w:rsidRPr="00516081">
                  <w:rPr>
                    <w:b/>
                    <w:bCs/>
                    <w:lang w:val="en-US"/>
                  </w:rPr>
                  <w:t>Handling</w:t>
                </w:r>
                <w:r w:rsidRPr="00516081">
                  <w:rPr>
                    <w:b/>
                    <w:bCs/>
                    <w:i/>
                    <w:iCs/>
                    <w:lang w:val="en-US"/>
                  </w:rPr>
                  <w:t>.Orderer</w:t>
                </w:r>
              </w:p>
            </w:tc>
            <w:tc>
              <w:tcPr>
                <w:tcW w:w="3339" w:type="dxa"/>
              </w:tcPr>
              <w:p w14:paraId="510BA773" w14:textId="77777777" w:rsidR="00EB05A0" w:rsidRPr="00823A73" w:rsidRDefault="00EB05A0" w:rsidP="00C715AD">
                <w:pPr>
                  <w:rPr>
                    <w:lang w:val="en-US"/>
                  </w:rPr>
                </w:pPr>
                <w:r w:rsidRPr="00516081">
                  <w:rPr>
                    <w:b/>
                    <w:bCs/>
                    <w:i/>
                    <w:iCs/>
                    <w:lang w:val="en-US"/>
                  </w:rPr>
                  <w:t xml:space="preserve">Message </w:t>
                </w:r>
                <w:r w:rsidRPr="00516081">
                  <w:rPr>
                    <w:b/>
                    <w:bCs/>
                    <w:lang w:val="en-US"/>
                  </w:rPr>
                  <w:t>Handling</w:t>
                </w:r>
                <w:r w:rsidRPr="00516081">
                  <w:rPr>
                    <w:b/>
                    <w:bCs/>
                    <w:i/>
                    <w:iCs/>
                    <w:lang w:val="en-US"/>
                  </w:rPr>
                  <w:t>.Orderer</w:t>
                </w:r>
                <w:r>
                  <w:rPr>
                    <w:i/>
                    <w:iCs/>
                    <w:lang w:val="en-US"/>
                  </w:rPr>
                  <w:t xml:space="preserve"> </w:t>
                </w:r>
                <w:r>
                  <w:rPr>
                    <w:lang w:val="en-US"/>
                  </w:rPr>
                  <w:t>is used to order the blockchain transactions.</w:t>
                </w:r>
              </w:p>
            </w:tc>
            <w:tc>
              <w:tcPr>
                <w:tcW w:w="2692" w:type="dxa"/>
                <w:vMerge/>
              </w:tcPr>
              <w:p w14:paraId="4723D047" w14:textId="77777777" w:rsidR="00EB05A0" w:rsidRPr="00823A73" w:rsidRDefault="00EB05A0" w:rsidP="00C715AD">
                <w:pPr>
                  <w:rPr>
                    <w:lang w:val="en-US"/>
                  </w:rPr>
                </w:pPr>
              </w:p>
            </w:tc>
          </w:tr>
          <w:tr w:rsidR="00EB05A0" w:rsidRPr="00F14F2D" w14:paraId="1FC9EEBA" w14:textId="77777777" w:rsidTr="00C715AD">
            <w:tc>
              <w:tcPr>
                <w:tcW w:w="3319" w:type="dxa"/>
              </w:tcPr>
              <w:p w14:paraId="6979E213" w14:textId="77777777" w:rsidR="00EB05A0" w:rsidRPr="00516081" w:rsidRDefault="00EB05A0" w:rsidP="00C715AD">
                <w:pPr>
                  <w:rPr>
                    <w:b/>
                    <w:bCs/>
                    <w:i/>
                    <w:iCs/>
                    <w:lang w:val="en-US"/>
                  </w:rPr>
                </w:pPr>
                <w:r w:rsidRPr="00516081">
                  <w:rPr>
                    <w:b/>
                    <w:bCs/>
                    <w:i/>
                    <w:iCs/>
                    <w:lang w:val="en-US"/>
                  </w:rPr>
                  <w:t>Facilities Deployment.Docker</w:t>
                </w:r>
              </w:p>
            </w:tc>
            <w:tc>
              <w:tcPr>
                <w:tcW w:w="3339" w:type="dxa"/>
              </w:tcPr>
              <w:p w14:paraId="03E2E911" w14:textId="77777777" w:rsidR="00EB05A0" w:rsidRPr="008930DF" w:rsidRDefault="00EB05A0" w:rsidP="00C715AD">
                <w:pPr>
                  <w:rPr>
                    <w:lang w:val="en-US"/>
                  </w:rPr>
                </w:pPr>
                <w:r w:rsidRPr="00516081">
                  <w:rPr>
                    <w:b/>
                    <w:bCs/>
                    <w:i/>
                    <w:iCs/>
                    <w:lang w:val="en-US"/>
                  </w:rPr>
                  <w:t>Facilities Deployment.Docker</w:t>
                </w:r>
                <w:r>
                  <w:rPr>
                    <w:i/>
                    <w:iCs/>
                    <w:lang w:val="en-US"/>
                  </w:rPr>
                  <w:t xml:space="preserve"> </w:t>
                </w:r>
                <w:r>
                  <w:rPr>
                    <w:lang w:val="en-US"/>
                  </w:rPr>
                  <w:t>provides the docker containers used to run Hyperledger Fabric services.</w:t>
                </w:r>
              </w:p>
            </w:tc>
            <w:tc>
              <w:tcPr>
                <w:tcW w:w="2692" w:type="dxa"/>
                <w:vMerge/>
              </w:tcPr>
              <w:p w14:paraId="3313F5D0" w14:textId="77777777" w:rsidR="00EB05A0" w:rsidRPr="008930DF" w:rsidRDefault="00EB05A0" w:rsidP="00C715AD">
                <w:pPr>
                  <w:rPr>
                    <w:lang w:val="en-US"/>
                  </w:rPr>
                </w:pPr>
              </w:p>
            </w:tc>
          </w:tr>
          <w:tr w:rsidR="00EB05A0" w:rsidRPr="00F14F2D" w14:paraId="56AD212F" w14:textId="77777777" w:rsidTr="00C715AD">
            <w:tc>
              <w:tcPr>
                <w:tcW w:w="3319" w:type="dxa"/>
              </w:tcPr>
              <w:p w14:paraId="20D817F6" w14:textId="77777777" w:rsidR="00EB05A0" w:rsidRPr="00516081" w:rsidRDefault="00EB05A0" w:rsidP="00C715AD">
                <w:pPr>
                  <w:spacing w:after="160"/>
                  <w:rPr>
                    <w:b/>
                    <w:bCs/>
                  </w:rPr>
                </w:pPr>
                <w:r w:rsidRPr="00516081">
                  <w:rPr>
                    <w:b/>
                    <w:bCs/>
                  </w:rPr>
                  <w:t>Application Hosting.Webinterface</w:t>
                </w:r>
              </w:p>
            </w:tc>
            <w:tc>
              <w:tcPr>
                <w:tcW w:w="3339" w:type="dxa"/>
              </w:tcPr>
              <w:p w14:paraId="1D1BE94C" w14:textId="77777777" w:rsidR="00EB05A0" w:rsidRPr="00FE1A8D" w:rsidRDefault="00EB05A0" w:rsidP="00C715AD">
                <w:pPr>
                  <w:spacing w:after="160"/>
                  <w:rPr>
                    <w:lang w:val="en-US"/>
                  </w:rPr>
                </w:pPr>
                <w:r w:rsidRPr="00516081">
                  <w:rPr>
                    <w:b/>
                    <w:bCs/>
                    <w:lang w:val="en-US"/>
                  </w:rPr>
                  <w:t>Application Hosting.Webinterface</w:t>
                </w:r>
                <w:r w:rsidRPr="00FE1A8D">
                  <w:rPr>
                    <w:lang w:val="en-US"/>
                  </w:rPr>
                  <w:t xml:space="preserve"> hosts t</w:t>
                </w:r>
                <w:r>
                  <w:rPr>
                    <w:lang w:val="en-US"/>
                  </w:rPr>
                  <w:t>he API used for retrieving and storing sensor data. Also hosts the webserver interface used to inspect the blockchain data.</w:t>
                </w:r>
              </w:p>
            </w:tc>
            <w:tc>
              <w:tcPr>
                <w:tcW w:w="2692" w:type="dxa"/>
                <w:vMerge/>
              </w:tcPr>
              <w:p w14:paraId="52D1D389" w14:textId="77777777" w:rsidR="00EB05A0" w:rsidRPr="00FE1A8D" w:rsidRDefault="00EB05A0" w:rsidP="00C715AD">
                <w:pPr>
                  <w:spacing w:after="160"/>
                  <w:rPr>
                    <w:lang w:val="en-US"/>
                  </w:rPr>
                </w:pPr>
              </w:p>
            </w:tc>
          </w:tr>
          <w:tr w:rsidR="00EB05A0" w:rsidRPr="00F14F2D" w14:paraId="01A30B18" w14:textId="77777777" w:rsidTr="00C715AD">
            <w:tc>
              <w:tcPr>
                <w:tcW w:w="3319" w:type="dxa"/>
              </w:tcPr>
              <w:p w14:paraId="4ADEEFED" w14:textId="77777777" w:rsidR="00EB05A0" w:rsidRPr="00516081" w:rsidRDefault="00EB05A0" w:rsidP="00C715AD">
                <w:pPr>
                  <w:spacing w:after="160"/>
                  <w:rPr>
                    <w:b/>
                    <w:bCs/>
                  </w:rPr>
                </w:pPr>
                <w:r w:rsidRPr="00516081">
                  <w:rPr>
                    <w:b/>
                    <w:bCs/>
                  </w:rPr>
                  <w:lastRenderedPageBreak/>
                  <w:t>Datazone Protection.Firewall</w:t>
                </w:r>
              </w:p>
            </w:tc>
            <w:tc>
              <w:tcPr>
                <w:tcW w:w="3339" w:type="dxa"/>
              </w:tcPr>
              <w:p w14:paraId="65A7277E" w14:textId="77777777" w:rsidR="00EB05A0" w:rsidRPr="001E709B" w:rsidRDefault="00EB05A0" w:rsidP="00C715AD">
                <w:pPr>
                  <w:spacing w:after="160"/>
                  <w:rPr>
                    <w:lang w:val="en-US"/>
                  </w:rPr>
                </w:pPr>
                <w:r w:rsidRPr="00516081">
                  <w:rPr>
                    <w:b/>
                    <w:bCs/>
                    <w:lang w:val="en-US"/>
                  </w:rPr>
                  <w:t>Datazone Protection.Firewall</w:t>
                </w:r>
                <w:r w:rsidRPr="007D272D">
                  <w:rPr>
                    <w:lang w:val="en-US"/>
                  </w:rPr>
                  <w:t xml:space="preserve"> monitors, filters, and controls all incoming and outgoing traffic.</w:t>
                </w:r>
              </w:p>
            </w:tc>
            <w:tc>
              <w:tcPr>
                <w:tcW w:w="2692" w:type="dxa"/>
                <w:vMerge/>
              </w:tcPr>
              <w:p w14:paraId="58A30927" w14:textId="77777777" w:rsidR="00EB05A0" w:rsidRPr="001E709B" w:rsidRDefault="00EB05A0" w:rsidP="00C715AD">
                <w:pPr>
                  <w:spacing w:after="160"/>
                  <w:rPr>
                    <w:lang w:val="en-US"/>
                  </w:rPr>
                </w:pPr>
              </w:p>
            </w:tc>
          </w:tr>
        </w:tbl>
        <w:p w14:paraId="1B278162" w14:textId="77777777" w:rsidR="00147B78" w:rsidRPr="00940DF9" w:rsidRDefault="00147B78" w:rsidP="00940DF9">
          <w:pPr>
            <w:rPr>
              <w:lang w:val="en-US"/>
            </w:rPr>
          </w:pPr>
        </w:p>
        <w:p w14:paraId="031D735C" w14:textId="365895A5" w:rsidR="00ED1340" w:rsidRPr="00ED1340" w:rsidRDefault="002D35BD" w:rsidP="00ED1340">
          <w:pPr>
            <w:pStyle w:val="Heading3"/>
          </w:pPr>
          <w:r>
            <w:t>Requirement processing</w:t>
          </w:r>
        </w:p>
        <w:p w14:paraId="7EA9346A" w14:textId="77777777" w:rsidR="00ED1340" w:rsidRPr="00571178" w:rsidRDefault="00ED1340" w:rsidP="00ED1340">
          <w:pPr>
            <w:pStyle w:val="Heading4"/>
            <w:rPr>
              <w:i w:val="0"/>
            </w:rPr>
          </w:pPr>
          <w:r>
            <w:t>Functional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268"/>
            <w:gridCol w:w="5670"/>
          </w:tblGrid>
          <w:tr w:rsidR="00ED1340" w14:paraId="11B7D73A" w14:textId="77777777" w:rsidTr="0009510A">
            <w:tc>
              <w:tcPr>
                <w:tcW w:w="1410" w:type="dxa"/>
                <w:shd w:val="clear" w:color="auto" w:fill="44546A"/>
              </w:tcPr>
              <w:p w14:paraId="3C4CC909" w14:textId="77777777" w:rsidR="00ED1340" w:rsidRDefault="00ED1340" w:rsidP="001012AE">
                <w:pPr>
                  <w:spacing w:line="240" w:lineRule="auto"/>
                  <w:rPr>
                    <w:color w:val="FFFFFF"/>
                  </w:rPr>
                </w:pPr>
                <w:r>
                  <w:rPr>
                    <w:color w:val="FFFFFF"/>
                  </w:rPr>
                  <w:t>Requirement</w:t>
                </w:r>
              </w:p>
            </w:tc>
            <w:tc>
              <w:tcPr>
                <w:tcW w:w="2268" w:type="dxa"/>
                <w:shd w:val="clear" w:color="auto" w:fill="44546A"/>
              </w:tcPr>
              <w:p w14:paraId="68C921ED" w14:textId="2FC63D14" w:rsidR="00ED1340" w:rsidRDefault="000F12E9" w:rsidP="001012AE">
                <w:pPr>
                  <w:spacing w:line="240" w:lineRule="auto"/>
                  <w:rPr>
                    <w:color w:val="FFFFFF"/>
                  </w:rPr>
                </w:pPr>
                <w:r>
                  <w:rPr>
                    <w:color w:val="FFFFFF"/>
                  </w:rPr>
                  <w:t>Description</w:t>
                </w:r>
              </w:p>
            </w:tc>
            <w:tc>
              <w:tcPr>
                <w:tcW w:w="5670" w:type="dxa"/>
                <w:shd w:val="clear" w:color="auto" w:fill="44546A"/>
              </w:tcPr>
              <w:p w14:paraId="07278221" w14:textId="77777777" w:rsidR="00ED1340" w:rsidRDefault="00ED1340" w:rsidP="001012AE">
                <w:pPr>
                  <w:spacing w:line="240" w:lineRule="auto"/>
                  <w:rPr>
                    <w:color w:val="FFFFFF"/>
                  </w:rPr>
                </w:pPr>
                <w:r>
                  <w:rPr>
                    <w:color w:val="FFFFFF"/>
                  </w:rPr>
                  <w:t>Technical Processing</w:t>
                </w:r>
              </w:p>
            </w:tc>
          </w:tr>
          <w:tr w:rsidR="00ED1340" w:rsidRPr="00F14F2D" w14:paraId="0B9E1544" w14:textId="77777777" w:rsidTr="0009510A">
            <w:trPr>
              <w:trHeight w:val="224"/>
            </w:trPr>
            <w:tc>
              <w:tcPr>
                <w:tcW w:w="1410" w:type="dxa"/>
                <w:shd w:val="clear" w:color="auto" w:fill="auto"/>
              </w:tcPr>
              <w:p w14:paraId="54C87821" w14:textId="46821E26" w:rsidR="00ED1340" w:rsidRDefault="003C4B12" w:rsidP="001012AE">
                <w:pPr>
                  <w:widowControl w:val="0"/>
                  <w:spacing w:line="240" w:lineRule="auto"/>
                </w:pPr>
                <w:r>
                  <w:t>R</w:t>
                </w:r>
                <w:r w:rsidR="004456D8">
                  <w:t>41</w:t>
                </w:r>
              </w:p>
            </w:tc>
            <w:tc>
              <w:tcPr>
                <w:tcW w:w="2268" w:type="dxa"/>
                <w:shd w:val="clear" w:color="auto" w:fill="auto"/>
              </w:tcPr>
              <w:p w14:paraId="29B55C56" w14:textId="1BD29DB8" w:rsidR="00ED1340" w:rsidRPr="001611FB" w:rsidRDefault="00542389" w:rsidP="001012AE">
                <w:pPr>
                  <w:widowControl w:val="0"/>
                  <w:spacing w:line="240" w:lineRule="auto"/>
                  <w:rPr>
                    <w:lang w:val="en-US"/>
                  </w:rPr>
                </w:pPr>
                <w:r>
                  <w:rPr>
                    <w:lang w:val="en-US"/>
                  </w:rPr>
                  <w:t xml:space="preserve">Each network </w:t>
                </w:r>
                <w:r w:rsidR="0005736B">
                  <w:rPr>
                    <w:lang w:val="en-US"/>
                  </w:rPr>
                  <w:t xml:space="preserve">should possess the ability </w:t>
                </w:r>
                <w:r w:rsidR="00E14B70">
                  <w:rPr>
                    <w:lang w:val="en-US"/>
                  </w:rPr>
                  <w:t>to route internet traffic.</w:t>
                </w:r>
              </w:p>
            </w:tc>
            <w:tc>
              <w:tcPr>
                <w:tcW w:w="5670" w:type="dxa"/>
                <w:shd w:val="clear" w:color="auto" w:fill="auto"/>
              </w:tcPr>
              <w:p w14:paraId="2DA41A9F" w14:textId="6130225F" w:rsidR="00ED1340" w:rsidRPr="001611FB" w:rsidRDefault="007E788D" w:rsidP="001012AE">
                <w:pPr>
                  <w:spacing w:before="240" w:after="240"/>
                  <w:rPr>
                    <w:lang w:val="en-US"/>
                  </w:rPr>
                </w:pPr>
                <w:r>
                  <w:rPr>
                    <w:lang w:val="en-US"/>
                  </w:rPr>
                  <w:t>Each network will have a MikroTik RB1100AHx4 router.</w:t>
                </w:r>
              </w:p>
            </w:tc>
          </w:tr>
          <w:tr w:rsidR="006E66D5" w:rsidRPr="00F14F2D" w14:paraId="6E342349" w14:textId="77777777" w:rsidTr="0009510A">
            <w:trPr>
              <w:trHeight w:val="224"/>
            </w:trPr>
            <w:tc>
              <w:tcPr>
                <w:tcW w:w="1410" w:type="dxa"/>
                <w:shd w:val="clear" w:color="auto" w:fill="auto"/>
              </w:tcPr>
              <w:p w14:paraId="2177F7A0" w14:textId="0A188693" w:rsidR="006E66D5" w:rsidRDefault="006E66D5" w:rsidP="001012AE">
                <w:pPr>
                  <w:widowControl w:val="0"/>
                  <w:spacing w:line="240" w:lineRule="auto"/>
                </w:pPr>
                <w:r>
                  <w:t>R43</w:t>
                </w:r>
              </w:p>
            </w:tc>
            <w:tc>
              <w:tcPr>
                <w:tcW w:w="2268" w:type="dxa"/>
                <w:shd w:val="clear" w:color="auto" w:fill="auto"/>
              </w:tcPr>
              <w:p w14:paraId="12636635" w14:textId="23BE86AD" w:rsidR="006E66D5" w:rsidRPr="0027506D" w:rsidRDefault="0027506D" w:rsidP="001012AE">
                <w:pPr>
                  <w:widowControl w:val="0"/>
                  <w:spacing w:line="240" w:lineRule="auto"/>
                  <w:rPr>
                    <w:lang w:val="en-US"/>
                  </w:rPr>
                </w:pPr>
                <w:r>
                  <w:rPr>
                    <w:lang w:val="en-US"/>
                  </w:rPr>
                  <w:t>A</w:t>
                </w:r>
                <w:r w:rsidRPr="0027506D">
                  <w:rPr>
                    <w:lang w:val="en-US"/>
                  </w:rPr>
                  <w:t xml:space="preserve"> secure connection must be established between sites</w:t>
                </w:r>
              </w:p>
            </w:tc>
            <w:tc>
              <w:tcPr>
                <w:tcW w:w="5670" w:type="dxa"/>
                <w:shd w:val="clear" w:color="auto" w:fill="auto"/>
              </w:tcPr>
              <w:p w14:paraId="0A54B1C2" w14:textId="4B2BF3B1" w:rsidR="006E66D5" w:rsidRPr="0027506D" w:rsidRDefault="00327FA2" w:rsidP="001012AE">
                <w:pPr>
                  <w:spacing w:before="240" w:after="240"/>
                  <w:rPr>
                    <w:lang w:val="en-US"/>
                  </w:rPr>
                </w:pPr>
                <w:r>
                  <w:rPr>
                    <w:lang w:val="en-US"/>
                  </w:rPr>
                  <w:t xml:space="preserve">A secure </w:t>
                </w:r>
                <w:r w:rsidRPr="00DA01D6">
                  <w:rPr>
                    <w:lang w:val="en-US"/>
                  </w:rPr>
                  <w:t>IPsec (IKEv2)</w:t>
                </w:r>
                <w:r>
                  <w:rPr>
                    <w:lang w:val="en-US"/>
                  </w:rPr>
                  <w:t xml:space="preserve"> tunnel will be established between </w:t>
                </w:r>
                <w:r w:rsidR="00AA5CDC">
                  <w:rPr>
                    <w:lang w:val="en-US"/>
                  </w:rPr>
                  <w:t xml:space="preserve">each site. </w:t>
                </w:r>
              </w:p>
            </w:tc>
          </w:tr>
        </w:tbl>
        <w:p w14:paraId="4AA27A77" w14:textId="77777777" w:rsidR="00ED1340" w:rsidRPr="0027506D" w:rsidRDefault="00ED1340" w:rsidP="00ED1340">
          <w:pPr>
            <w:rPr>
              <w:i/>
              <w:lang w:val="en-US"/>
            </w:rPr>
          </w:pPr>
        </w:p>
        <w:p w14:paraId="5640F9E0" w14:textId="77777777" w:rsidR="00ED1340" w:rsidRDefault="00ED1340" w:rsidP="00ED1340">
          <w:pPr>
            <w:pStyle w:val="Heading4"/>
            <w:rPr>
              <w:i w:val="0"/>
            </w:rPr>
          </w:pPr>
          <w:r>
            <w:t>Quality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190"/>
            <w:gridCol w:w="5465"/>
          </w:tblGrid>
          <w:tr w:rsidR="00ED1340" w14:paraId="11C3A8F9" w14:textId="77777777" w:rsidTr="0009510A">
            <w:trPr>
              <w:trHeight w:val="233"/>
            </w:trPr>
            <w:tc>
              <w:tcPr>
                <w:tcW w:w="1693" w:type="dxa"/>
                <w:shd w:val="clear" w:color="auto" w:fill="44546A"/>
              </w:tcPr>
              <w:p w14:paraId="15BEEDA1" w14:textId="77777777" w:rsidR="00ED1340" w:rsidRDefault="00ED1340" w:rsidP="001012AE">
                <w:pPr>
                  <w:spacing w:line="240" w:lineRule="auto"/>
                  <w:rPr>
                    <w:color w:val="FFFFFF"/>
                  </w:rPr>
                </w:pPr>
                <w:r>
                  <w:rPr>
                    <w:color w:val="FFFFFF"/>
                  </w:rPr>
                  <w:t>Quality attribute</w:t>
                </w:r>
              </w:p>
            </w:tc>
            <w:tc>
              <w:tcPr>
                <w:tcW w:w="2190" w:type="dxa"/>
                <w:shd w:val="clear" w:color="auto" w:fill="44546A"/>
              </w:tcPr>
              <w:p w14:paraId="58AEF880" w14:textId="77777777" w:rsidR="00ED1340" w:rsidRDefault="00ED1340" w:rsidP="001012AE">
                <w:pPr>
                  <w:spacing w:line="240" w:lineRule="auto"/>
                  <w:rPr>
                    <w:color w:val="FFFFFF"/>
                  </w:rPr>
                </w:pPr>
                <w:r>
                  <w:rPr>
                    <w:color w:val="FFFFFF"/>
                  </w:rPr>
                  <w:t>Value</w:t>
                </w:r>
              </w:p>
            </w:tc>
            <w:tc>
              <w:tcPr>
                <w:tcW w:w="5465" w:type="dxa"/>
                <w:shd w:val="clear" w:color="auto" w:fill="44546A"/>
              </w:tcPr>
              <w:p w14:paraId="4B803D7C" w14:textId="77777777" w:rsidR="00ED1340" w:rsidRDefault="00ED1340" w:rsidP="001012AE">
                <w:pPr>
                  <w:spacing w:line="240" w:lineRule="auto"/>
                  <w:rPr>
                    <w:color w:val="FFFFFF"/>
                  </w:rPr>
                </w:pPr>
                <w:r>
                  <w:rPr>
                    <w:color w:val="FFFFFF"/>
                  </w:rPr>
                  <w:t>Technical Processing</w:t>
                </w:r>
              </w:p>
            </w:tc>
          </w:tr>
          <w:tr w:rsidR="00ED1340" w14:paraId="703F7427" w14:textId="77777777" w:rsidTr="0009510A">
            <w:trPr>
              <w:trHeight w:val="273"/>
            </w:trPr>
            <w:tc>
              <w:tcPr>
                <w:tcW w:w="1693" w:type="dxa"/>
                <w:shd w:val="clear" w:color="auto" w:fill="auto"/>
              </w:tcPr>
              <w:p w14:paraId="1A3613A7" w14:textId="4B55B6FB" w:rsidR="00ED1340" w:rsidRDefault="00157A87" w:rsidP="001012AE">
                <w:pPr>
                  <w:spacing w:line="240" w:lineRule="auto"/>
                </w:pPr>
                <w:r>
                  <w:t>Adaptability</w:t>
                </w:r>
              </w:p>
            </w:tc>
            <w:tc>
              <w:tcPr>
                <w:tcW w:w="2190" w:type="dxa"/>
                <w:shd w:val="clear" w:color="auto" w:fill="auto"/>
              </w:tcPr>
              <w:p w14:paraId="279CB42D" w14:textId="2373D5EC" w:rsidR="00ED1340" w:rsidRDefault="00686EC0" w:rsidP="001012AE">
                <w:pPr>
                  <w:spacing w:line="240" w:lineRule="auto"/>
                </w:pPr>
                <w:r>
                  <w:t>N/A</w:t>
                </w:r>
              </w:p>
            </w:tc>
            <w:tc>
              <w:tcPr>
                <w:tcW w:w="5465" w:type="dxa"/>
                <w:shd w:val="clear" w:color="auto" w:fill="auto"/>
              </w:tcPr>
              <w:p w14:paraId="41B8F944" w14:textId="7EB67467" w:rsidR="00ED1340" w:rsidRDefault="00686EC0" w:rsidP="001012AE">
                <w:pPr>
                  <w:spacing w:line="240" w:lineRule="auto"/>
                </w:pPr>
                <w:r>
                  <w:t>N/A</w:t>
                </w:r>
              </w:p>
            </w:tc>
          </w:tr>
          <w:tr w:rsidR="00ED1340" w14:paraId="7C694FDE" w14:textId="77777777" w:rsidTr="0009510A">
            <w:trPr>
              <w:trHeight w:val="233"/>
            </w:trPr>
            <w:tc>
              <w:tcPr>
                <w:tcW w:w="1693" w:type="dxa"/>
                <w:shd w:val="clear" w:color="auto" w:fill="auto"/>
              </w:tcPr>
              <w:p w14:paraId="4D57DCD3" w14:textId="19F3F7F3" w:rsidR="00ED1340" w:rsidRDefault="00364939" w:rsidP="001012AE">
                <w:pPr>
                  <w:spacing w:line="240" w:lineRule="auto"/>
                </w:pPr>
                <w:r>
                  <w:t>Scalability</w:t>
                </w:r>
              </w:p>
            </w:tc>
            <w:tc>
              <w:tcPr>
                <w:tcW w:w="2190" w:type="dxa"/>
                <w:shd w:val="clear" w:color="auto" w:fill="auto"/>
              </w:tcPr>
              <w:p w14:paraId="3EBF70C8" w14:textId="6B57125C" w:rsidR="00ED1340" w:rsidRDefault="00686EC0" w:rsidP="001012AE">
                <w:pPr>
                  <w:spacing w:line="240" w:lineRule="auto"/>
                </w:pPr>
                <w:r>
                  <w:t>N/A</w:t>
                </w:r>
              </w:p>
            </w:tc>
            <w:tc>
              <w:tcPr>
                <w:tcW w:w="5465" w:type="dxa"/>
                <w:shd w:val="clear" w:color="auto" w:fill="auto"/>
              </w:tcPr>
              <w:p w14:paraId="5156723C" w14:textId="6DBF5699" w:rsidR="00ED1340" w:rsidRDefault="00686EC0" w:rsidP="001012AE">
                <w:pPr>
                  <w:spacing w:line="240" w:lineRule="auto"/>
                </w:pPr>
                <w:r>
                  <w:t>N/A</w:t>
                </w:r>
              </w:p>
            </w:tc>
          </w:tr>
          <w:tr w:rsidR="00ED1340" w14:paraId="44EE31C0" w14:textId="77777777" w:rsidTr="0009510A">
            <w:trPr>
              <w:trHeight w:val="233"/>
            </w:trPr>
            <w:tc>
              <w:tcPr>
                <w:tcW w:w="1693" w:type="dxa"/>
                <w:shd w:val="clear" w:color="auto" w:fill="auto"/>
              </w:tcPr>
              <w:p w14:paraId="6F2A0350" w14:textId="66A760B4" w:rsidR="00ED1340" w:rsidRDefault="005B65E5" w:rsidP="001012AE">
                <w:pPr>
                  <w:spacing w:line="240" w:lineRule="auto"/>
                </w:pPr>
                <w:r>
                  <w:t>Manageability</w:t>
                </w:r>
              </w:p>
            </w:tc>
            <w:tc>
              <w:tcPr>
                <w:tcW w:w="2190" w:type="dxa"/>
                <w:shd w:val="clear" w:color="auto" w:fill="auto"/>
              </w:tcPr>
              <w:p w14:paraId="39CE0415" w14:textId="75AAE63E" w:rsidR="00ED1340" w:rsidRDefault="00686EC0" w:rsidP="001012AE">
                <w:pPr>
                  <w:spacing w:line="240" w:lineRule="auto"/>
                </w:pPr>
                <w:r>
                  <w:t>N/A</w:t>
                </w:r>
              </w:p>
            </w:tc>
            <w:tc>
              <w:tcPr>
                <w:tcW w:w="5465" w:type="dxa"/>
                <w:shd w:val="clear" w:color="auto" w:fill="auto"/>
              </w:tcPr>
              <w:p w14:paraId="2F7F6263" w14:textId="31507EB8" w:rsidR="00ED1340" w:rsidRDefault="00686EC0" w:rsidP="001012AE">
                <w:pPr>
                  <w:spacing w:before="240" w:after="240"/>
                </w:pPr>
                <w:r>
                  <w:t>N/A</w:t>
                </w:r>
              </w:p>
            </w:tc>
          </w:tr>
          <w:tr w:rsidR="00ED1340" w14:paraId="67A26FEE" w14:textId="77777777" w:rsidTr="0009510A">
            <w:trPr>
              <w:trHeight w:val="233"/>
            </w:trPr>
            <w:tc>
              <w:tcPr>
                <w:tcW w:w="1693" w:type="dxa"/>
                <w:shd w:val="clear" w:color="auto" w:fill="auto"/>
              </w:tcPr>
              <w:p w14:paraId="00F77F07" w14:textId="2ED5E4AA" w:rsidR="00ED1340" w:rsidRDefault="004B3701" w:rsidP="001012AE">
                <w:pPr>
                  <w:spacing w:line="240" w:lineRule="auto"/>
                </w:pPr>
                <w:r>
                  <w:t>Accountability</w:t>
                </w:r>
              </w:p>
            </w:tc>
            <w:tc>
              <w:tcPr>
                <w:tcW w:w="2190" w:type="dxa"/>
                <w:shd w:val="clear" w:color="auto" w:fill="auto"/>
              </w:tcPr>
              <w:p w14:paraId="31D0CEB7" w14:textId="001953E7" w:rsidR="00ED1340" w:rsidRDefault="00686EC0" w:rsidP="001012AE">
                <w:pPr>
                  <w:spacing w:line="240" w:lineRule="auto"/>
                </w:pPr>
                <w:r>
                  <w:t>N/A</w:t>
                </w:r>
              </w:p>
            </w:tc>
            <w:tc>
              <w:tcPr>
                <w:tcW w:w="5465" w:type="dxa"/>
                <w:shd w:val="clear" w:color="auto" w:fill="auto"/>
              </w:tcPr>
              <w:p w14:paraId="32970B8A" w14:textId="1A0763BE" w:rsidR="00ED1340" w:rsidRDefault="00686EC0" w:rsidP="001012AE">
                <w:pPr>
                  <w:spacing w:line="240" w:lineRule="auto"/>
                </w:pPr>
                <w:r>
                  <w:t>N/A</w:t>
                </w:r>
              </w:p>
            </w:tc>
          </w:tr>
          <w:tr w:rsidR="00ED1340" w14:paraId="14E331F7" w14:textId="77777777" w:rsidTr="0009510A">
            <w:trPr>
              <w:trHeight w:val="225"/>
            </w:trPr>
            <w:tc>
              <w:tcPr>
                <w:tcW w:w="1693" w:type="dxa"/>
                <w:shd w:val="clear" w:color="auto" w:fill="auto"/>
              </w:tcPr>
              <w:p w14:paraId="5DACE7E5" w14:textId="7F60D10E" w:rsidR="00ED1340" w:rsidRDefault="00FB0542" w:rsidP="00FB0542">
                <w:pPr>
                  <w:widowControl w:val="0"/>
                  <w:pBdr>
                    <w:top w:val="nil"/>
                    <w:left w:val="nil"/>
                    <w:bottom w:val="nil"/>
                    <w:right w:val="nil"/>
                    <w:between w:val="nil"/>
                  </w:pBdr>
                  <w:spacing w:line="240" w:lineRule="auto"/>
                </w:pPr>
                <w:r>
                  <w:t>Availability</w:t>
                </w:r>
              </w:p>
            </w:tc>
            <w:tc>
              <w:tcPr>
                <w:tcW w:w="2190" w:type="dxa"/>
                <w:shd w:val="clear" w:color="auto" w:fill="auto"/>
              </w:tcPr>
              <w:p w14:paraId="4D492A09" w14:textId="0E6C4569" w:rsidR="00ED1340" w:rsidRDefault="00686EC0" w:rsidP="001012AE">
                <w:pPr>
                  <w:spacing w:line="240" w:lineRule="auto"/>
                </w:pPr>
                <w:r>
                  <w:t>N/A</w:t>
                </w:r>
              </w:p>
            </w:tc>
            <w:tc>
              <w:tcPr>
                <w:tcW w:w="5465" w:type="dxa"/>
                <w:shd w:val="clear" w:color="auto" w:fill="auto"/>
              </w:tcPr>
              <w:p w14:paraId="0ADE800D" w14:textId="6F3D99AE" w:rsidR="00ED1340" w:rsidRDefault="00686EC0" w:rsidP="001012AE">
                <w:pPr>
                  <w:spacing w:line="240" w:lineRule="auto"/>
                </w:pPr>
                <w:r>
                  <w:t>N/A</w:t>
                </w:r>
              </w:p>
            </w:tc>
          </w:tr>
          <w:tr w:rsidR="00ED1340" w14:paraId="4AAED802" w14:textId="77777777" w:rsidTr="0009510A">
            <w:trPr>
              <w:trHeight w:val="242"/>
            </w:trPr>
            <w:tc>
              <w:tcPr>
                <w:tcW w:w="1693" w:type="dxa"/>
                <w:shd w:val="clear" w:color="auto" w:fill="auto"/>
              </w:tcPr>
              <w:p w14:paraId="6B008FE5" w14:textId="3773C0E7" w:rsidR="00ED1340" w:rsidRDefault="00C679DD" w:rsidP="001012AE">
                <w:pPr>
                  <w:spacing w:line="240" w:lineRule="auto"/>
                </w:pPr>
                <w:r>
                  <w:t>Integrity</w:t>
                </w:r>
              </w:p>
            </w:tc>
            <w:tc>
              <w:tcPr>
                <w:tcW w:w="2190" w:type="dxa"/>
                <w:shd w:val="clear" w:color="auto" w:fill="auto"/>
              </w:tcPr>
              <w:p w14:paraId="0F9D22C1" w14:textId="1F1B155E" w:rsidR="00ED1340" w:rsidRDefault="00686EC0" w:rsidP="001012AE">
                <w:pPr>
                  <w:spacing w:line="240" w:lineRule="auto"/>
                </w:pPr>
                <w:r>
                  <w:t>N/A</w:t>
                </w:r>
              </w:p>
            </w:tc>
            <w:tc>
              <w:tcPr>
                <w:tcW w:w="5465" w:type="dxa"/>
                <w:shd w:val="clear" w:color="auto" w:fill="auto"/>
              </w:tcPr>
              <w:p w14:paraId="1A4B0295" w14:textId="07C3D768" w:rsidR="00ED1340" w:rsidRDefault="00686EC0" w:rsidP="001012AE">
                <w:pPr>
                  <w:spacing w:before="240" w:after="240"/>
                </w:pPr>
                <w:r>
                  <w:t>N/A</w:t>
                </w:r>
              </w:p>
            </w:tc>
          </w:tr>
        </w:tbl>
        <w:p w14:paraId="30A1A250" w14:textId="77777777" w:rsidR="00ED1340" w:rsidRDefault="00ED1340" w:rsidP="00ED1340">
          <w:pPr>
            <w:pStyle w:val="Heading4"/>
            <w:rPr>
              <w:i w:val="0"/>
            </w:rPr>
          </w:pPr>
          <w:r>
            <w:t>Principle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1843"/>
            <w:gridCol w:w="5812"/>
          </w:tblGrid>
          <w:tr w:rsidR="00ED1340" w14:paraId="591D2A86" w14:textId="77777777" w:rsidTr="0009510A">
            <w:trPr>
              <w:trHeight w:val="226"/>
            </w:trPr>
            <w:tc>
              <w:tcPr>
                <w:tcW w:w="1693" w:type="dxa"/>
                <w:shd w:val="clear" w:color="auto" w:fill="44546A"/>
              </w:tcPr>
              <w:p w14:paraId="43DCABE2" w14:textId="77777777" w:rsidR="00ED1340" w:rsidRDefault="00ED1340" w:rsidP="001012AE">
                <w:pPr>
                  <w:spacing w:line="240" w:lineRule="auto"/>
                  <w:rPr>
                    <w:color w:val="FFFFFF"/>
                  </w:rPr>
                </w:pPr>
                <w:r>
                  <w:rPr>
                    <w:color w:val="FFFFFF"/>
                  </w:rPr>
                  <w:t>Principle</w:t>
                </w:r>
              </w:p>
            </w:tc>
            <w:tc>
              <w:tcPr>
                <w:tcW w:w="1843" w:type="dxa"/>
                <w:shd w:val="clear" w:color="auto" w:fill="44546A"/>
              </w:tcPr>
              <w:p w14:paraId="03BAC842" w14:textId="77777777" w:rsidR="00ED1340" w:rsidRDefault="00ED1340" w:rsidP="001012AE">
                <w:pPr>
                  <w:spacing w:line="240" w:lineRule="auto"/>
                  <w:rPr>
                    <w:color w:val="FFFFFF"/>
                  </w:rPr>
                </w:pPr>
                <w:r>
                  <w:rPr>
                    <w:color w:val="FFFFFF"/>
                  </w:rPr>
                  <w:t>Description</w:t>
                </w:r>
              </w:p>
            </w:tc>
            <w:tc>
              <w:tcPr>
                <w:tcW w:w="5812" w:type="dxa"/>
                <w:shd w:val="clear" w:color="auto" w:fill="44546A"/>
              </w:tcPr>
              <w:p w14:paraId="2FA14692" w14:textId="77777777" w:rsidR="00ED1340" w:rsidRDefault="00ED1340" w:rsidP="001012AE">
                <w:pPr>
                  <w:spacing w:line="240" w:lineRule="auto"/>
                  <w:rPr>
                    <w:color w:val="FFFFFF"/>
                  </w:rPr>
                </w:pPr>
                <w:r>
                  <w:rPr>
                    <w:color w:val="FFFFFF"/>
                  </w:rPr>
                  <w:t>Processing</w:t>
                </w:r>
              </w:p>
            </w:tc>
          </w:tr>
          <w:tr w:rsidR="00ED1340" w14:paraId="5307B782" w14:textId="77777777" w:rsidTr="0009510A">
            <w:trPr>
              <w:trHeight w:val="213"/>
            </w:trPr>
            <w:tc>
              <w:tcPr>
                <w:tcW w:w="1693" w:type="dxa"/>
                <w:shd w:val="clear" w:color="auto" w:fill="auto"/>
              </w:tcPr>
              <w:p w14:paraId="4EF54E90" w14:textId="4D8054D8" w:rsidR="00ED1340" w:rsidRDefault="00686EC0" w:rsidP="001012AE">
                <w:pPr>
                  <w:spacing w:line="240" w:lineRule="auto"/>
                </w:pPr>
                <w:r>
                  <w:t>N/A</w:t>
                </w:r>
              </w:p>
            </w:tc>
            <w:tc>
              <w:tcPr>
                <w:tcW w:w="1843" w:type="dxa"/>
                <w:shd w:val="clear" w:color="auto" w:fill="auto"/>
              </w:tcPr>
              <w:p w14:paraId="33D3DC21" w14:textId="6AB4DBA2" w:rsidR="00ED1340" w:rsidRDefault="00686EC0" w:rsidP="00686EC0">
                <w:pPr>
                  <w:spacing w:before="240" w:after="240" w:line="240" w:lineRule="auto"/>
                </w:pPr>
                <w:r>
                  <w:t>N/A</w:t>
                </w:r>
              </w:p>
            </w:tc>
            <w:tc>
              <w:tcPr>
                <w:tcW w:w="5812" w:type="dxa"/>
                <w:shd w:val="clear" w:color="auto" w:fill="auto"/>
              </w:tcPr>
              <w:p w14:paraId="61B0B474" w14:textId="11A17F7F" w:rsidR="00ED1340" w:rsidRDefault="00686EC0" w:rsidP="001012AE">
                <w:pPr>
                  <w:spacing w:before="240" w:after="240"/>
                </w:pPr>
                <w:r>
                  <w:t>N/A</w:t>
                </w:r>
              </w:p>
            </w:tc>
          </w:tr>
        </w:tbl>
        <w:p w14:paraId="59E529DA" w14:textId="77777777" w:rsidR="00BC3C7E" w:rsidRDefault="00BC3C7E">
          <w:pPr>
            <w:rPr>
              <w:rFonts w:asciiTheme="majorHAnsi" w:eastAsiaTheme="majorEastAsia" w:hAnsiTheme="majorHAnsi" w:cstheme="majorBidi"/>
              <w:color w:val="005CB8" w:themeColor="accent2"/>
              <w:sz w:val="36"/>
              <w:szCs w:val="36"/>
              <w:lang w:val="en-US"/>
            </w:rPr>
          </w:pPr>
        </w:p>
        <w:p w14:paraId="67CCBF33" w14:textId="18563D71" w:rsidR="000C1A79" w:rsidRDefault="000C1A79" w:rsidP="007C788A">
          <w:pPr>
            <w:pStyle w:val="Heading2"/>
            <w:rPr>
              <w:lang w:val="en-US"/>
            </w:rPr>
          </w:pPr>
          <w:bookmarkStart w:id="35" w:name="_Toc72929428"/>
          <w:bookmarkStart w:id="36" w:name="_Toc72929604"/>
          <w:bookmarkStart w:id="37" w:name="_Toc73438583"/>
          <w:r w:rsidRPr="08755D78">
            <w:rPr>
              <w:lang w:val="en-US"/>
            </w:rPr>
            <w:lastRenderedPageBreak/>
            <w:t xml:space="preserve">Technical components and specifications for </w:t>
          </w:r>
          <w:r w:rsidR="00F53A48" w:rsidRPr="00F53A48">
            <w:rPr>
              <w:lang w:val="en-US"/>
            </w:rPr>
            <w:t xml:space="preserve">Identity and </w:t>
          </w:r>
          <w:r w:rsidR="00F53A48">
            <w:rPr>
              <w:lang w:val="en-US"/>
            </w:rPr>
            <w:t>P</w:t>
          </w:r>
          <w:r w:rsidR="00F53A48" w:rsidRPr="00F53A48">
            <w:rPr>
              <w:lang w:val="en-US"/>
            </w:rPr>
            <w:t xml:space="preserve">ermissions </w:t>
          </w:r>
          <w:r w:rsidR="00F53A48">
            <w:rPr>
              <w:lang w:val="en-US"/>
            </w:rPr>
            <w:t>M</w:t>
          </w:r>
          <w:r w:rsidR="00F53A48" w:rsidRPr="00F53A48">
            <w:rPr>
              <w:lang w:val="en-US"/>
            </w:rPr>
            <w:t>anagement</w:t>
          </w:r>
          <w:r w:rsidR="00E915F6">
            <w:rPr>
              <w:lang w:val="en-US"/>
            </w:rPr>
            <w:t>.Hyperledger</w:t>
          </w:r>
          <w:bookmarkEnd w:id="35"/>
          <w:bookmarkEnd w:id="36"/>
          <w:bookmarkEnd w:id="37"/>
        </w:p>
        <w:p w14:paraId="6D5A3C40" w14:textId="19763395" w:rsidR="00D91DAB" w:rsidRDefault="00D91DAB" w:rsidP="00D91DAB">
          <w:pPr>
            <w:pStyle w:val="Heading3"/>
            <w:rPr>
              <w:lang w:val="en-US"/>
            </w:rPr>
          </w:pPr>
          <w:r>
            <w:rPr>
              <w:lang w:val="en-US"/>
            </w:rPr>
            <w:t>Description</w:t>
          </w:r>
        </w:p>
        <w:p w14:paraId="7B2861C6" w14:textId="6B67612C" w:rsidR="00D91DAB" w:rsidRPr="00D91DAB" w:rsidRDefault="00D91DAB" w:rsidP="00D91DAB">
          <w:pPr>
            <w:rPr>
              <w:lang w:val="en-US"/>
            </w:rPr>
          </w:pPr>
          <w:r>
            <w:rPr>
              <w:lang w:val="en-US"/>
            </w:rPr>
            <w:t xml:space="preserve">This </w:t>
          </w:r>
          <w:r w:rsidR="004274DE">
            <w:rPr>
              <w:lang w:val="en-US"/>
            </w:rPr>
            <w:t>section</w:t>
          </w:r>
          <w:r>
            <w:rPr>
              <w:lang w:val="en-US"/>
            </w:rPr>
            <w:t xml:space="preserve"> covers the Certificate Authority and Membership Service Provider.  </w:t>
          </w:r>
        </w:p>
        <w:p w14:paraId="303D31DF" w14:textId="77777777" w:rsidR="00BC3C7E" w:rsidRPr="00BC3C7E" w:rsidRDefault="000C1A79" w:rsidP="00BC3C7E">
          <w:pPr>
            <w:pStyle w:val="Heading3"/>
          </w:pPr>
          <w:r>
            <w:t>Software</w:t>
          </w:r>
        </w:p>
        <w:tbl>
          <w:tblPr>
            <w:tblStyle w:val="TableGrid"/>
            <w:tblW w:w="0" w:type="auto"/>
            <w:tblLook w:val="04A0" w:firstRow="1" w:lastRow="0" w:firstColumn="1" w:lastColumn="0" w:noHBand="0" w:noVBand="1"/>
          </w:tblPr>
          <w:tblGrid>
            <w:gridCol w:w="4675"/>
            <w:gridCol w:w="4675"/>
          </w:tblGrid>
          <w:tr w:rsidR="00F04FA8" w14:paraId="38FB6173" w14:textId="77777777" w:rsidTr="00BA3340">
            <w:tc>
              <w:tcPr>
                <w:tcW w:w="4675" w:type="dxa"/>
                <w:shd w:val="clear" w:color="auto" w:fill="44546A"/>
              </w:tcPr>
              <w:p w14:paraId="40A4217E" w14:textId="77777777" w:rsidR="00F04FA8" w:rsidRPr="0009510A" w:rsidRDefault="00F04FA8" w:rsidP="00BA3340">
                <w:pPr>
                  <w:spacing w:after="160"/>
                  <w:rPr>
                    <w:color w:val="FFFFFF"/>
                  </w:rPr>
                </w:pPr>
                <w:r w:rsidRPr="0009510A">
                  <w:rPr>
                    <w:color w:val="FFFFFF"/>
                  </w:rPr>
                  <w:t>Software</w:t>
                </w:r>
              </w:p>
            </w:tc>
            <w:tc>
              <w:tcPr>
                <w:tcW w:w="4675" w:type="dxa"/>
                <w:shd w:val="clear" w:color="auto" w:fill="44546A"/>
              </w:tcPr>
              <w:p w14:paraId="73A5C173" w14:textId="77777777" w:rsidR="00F04FA8" w:rsidRPr="0009510A" w:rsidRDefault="00F04FA8" w:rsidP="00BA3340">
                <w:pPr>
                  <w:spacing w:after="160"/>
                  <w:rPr>
                    <w:color w:val="FFFFFF"/>
                  </w:rPr>
                </w:pPr>
                <w:r w:rsidRPr="0009510A">
                  <w:rPr>
                    <w:color w:val="FFFFFF"/>
                  </w:rPr>
                  <w:t>Version</w:t>
                </w:r>
              </w:p>
            </w:tc>
          </w:tr>
          <w:tr w:rsidR="00F04FA8" w14:paraId="602A776A" w14:textId="77777777" w:rsidTr="00BA3340">
            <w:tc>
              <w:tcPr>
                <w:tcW w:w="4675" w:type="dxa"/>
              </w:tcPr>
              <w:p w14:paraId="1ED6383E" w14:textId="19EA60AC" w:rsidR="00F04FA8" w:rsidRDefault="00F04FA8" w:rsidP="00BA3340">
                <w:pPr>
                  <w:spacing w:after="160"/>
                </w:pPr>
                <w:r>
                  <w:t>Hyperledger</w:t>
                </w:r>
                <w:r w:rsidR="00210C5A">
                  <w:t>/fabric-ca</w:t>
                </w:r>
              </w:p>
            </w:tc>
            <w:tc>
              <w:tcPr>
                <w:tcW w:w="4675" w:type="dxa"/>
              </w:tcPr>
              <w:p w14:paraId="1B387698" w14:textId="427D82B9" w:rsidR="00F04FA8" w:rsidRDefault="00210C5A" w:rsidP="00BA3340">
                <w:pPr>
                  <w:spacing w:after="160"/>
                </w:pPr>
                <w:r>
                  <w:t>2.3</w:t>
                </w:r>
              </w:p>
            </w:tc>
          </w:tr>
        </w:tbl>
        <w:p w14:paraId="5F9A61BB" w14:textId="77777777" w:rsidR="00F04FA8" w:rsidRPr="00F04FA8" w:rsidRDefault="00F04FA8" w:rsidP="00F04FA8"/>
        <w:p w14:paraId="104663E6" w14:textId="18B87044" w:rsidR="00AF73A8" w:rsidRPr="00AF73A8" w:rsidRDefault="000C1A79" w:rsidP="00AF73A8">
          <w:pPr>
            <w:pStyle w:val="Heading3"/>
          </w:pPr>
          <w:r>
            <w:t>Specifications</w:t>
          </w:r>
        </w:p>
        <w:p w14:paraId="7921273B" w14:textId="03BBCBC8" w:rsidR="003F2D57" w:rsidRPr="003F2D57" w:rsidRDefault="001D755D" w:rsidP="003F2D57">
          <w:pPr>
            <w:pStyle w:val="Heading4"/>
          </w:pPr>
          <w:r>
            <w:t>Certificate Authority</w:t>
          </w:r>
        </w:p>
        <w:p w14:paraId="079EAE2A" w14:textId="3DAE7CEB" w:rsidR="00E6179F" w:rsidRPr="00E6179F" w:rsidRDefault="00E6179F" w:rsidP="00E6179F">
          <w:pPr>
            <w:rPr>
              <w:lang w:val="en-US"/>
            </w:rPr>
          </w:pPr>
          <w:r w:rsidRPr="00E6179F">
            <w:rPr>
              <w:lang w:val="en-US"/>
            </w:rPr>
            <w:t xml:space="preserve">The </w:t>
          </w:r>
          <w:r>
            <w:rPr>
              <w:lang w:val="en-US"/>
            </w:rPr>
            <w:t>server certificates</w:t>
          </w:r>
          <w:r w:rsidR="0055242A">
            <w:rPr>
              <w:lang w:val="en-US"/>
            </w:rPr>
            <w:t xml:space="preserve"> used in the PoC are pre-generated.</w:t>
          </w:r>
          <w:r>
            <w:rPr>
              <w:lang w:val="en-US"/>
            </w:rPr>
            <w:t xml:space="preserve"> </w:t>
          </w:r>
          <w:r w:rsidR="005F057D">
            <w:rPr>
              <w:lang w:val="en-US"/>
            </w:rPr>
            <w:t>In a real</w:t>
          </w:r>
          <w:r w:rsidR="00176A7E">
            <w:rPr>
              <w:lang w:val="en-US"/>
            </w:rPr>
            <w:t>-</w:t>
          </w:r>
          <w:r w:rsidR="005F057D">
            <w:rPr>
              <w:lang w:val="en-US"/>
            </w:rPr>
            <w:t xml:space="preserve">life production environment these certificates </w:t>
          </w:r>
          <w:r w:rsidR="005476A9">
            <w:rPr>
              <w:lang w:val="en-US"/>
            </w:rPr>
            <w:t>must</w:t>
          </w:r>
          <w:r w:rsidR="0055242A">
            <w:rPr>
              <w:lang w:val="en-US"/>
            </w:rPr>
            <w:t xml:space="preserve"> be </w:t>
          </w:r>
          <w:r w:rsidR="00D81F48">
            <w:rPr>
              <w:lang w:val="en-US"/>
            </w:rPr>
            <w:t xml:space="preserve">generated by the company themselves. </w:t>
          </w:r>
        </w:p>
        <w:p w14:paraId="710A122B" w14:textId="259DABA0" w:rsidR="00E13FBA" w:rsidRPr="00FB4A2B" w:rsidRDefault="00D11ABF" w:rsidP="00EC7047">
          <w:pPr>
            <w:rPr>
              <w:lang w:val="en-US"/>
            </w:rPr>
          </w:pPr>
          <w:r>
            <w:rPr>
              <w:lang w:val="en-US"/>
            </w:rPr>
            <w:t xml:space="preserve">To use the pre-generated certificates the folder /var/mynetwork/certs </w:t>
          </w:r>
          <w:r w:rsidR="004749BE">
            <w:rPr>
              <w:lang w:val="en-US"/>
            </w:rPr>
            <w:t>must</w:t>
          </w:r>
          <w:r>
            <w:rPr>
              <w:lang w:val="en-US"/>
            </w:rPr>
            <w:t xml:space="preserve"> be created</w:t>
          </w:r>
          <w:r w:rsidR="005168C6">
            <w:rPr>
              <w:lang w:val="en-US"/>
            </w:rPr>
            <w:t xml:space="preserve"> on </w:t>
          </w:r>
          <w:r w:rsidR="00E06DB8">
            <w:rPr>
              <w:lang w:val="en-US"/>
            </w:rPr>
            <w:t>each server</w:t>
          </w:r>
          <w:r>
            <w:rPr>
              <w:lang w:val="en-US"/>
            </w:rPr>
            <w:t xml:space="preserve">. </w:t>
          </w:r>
          <w:r w:rsidR="00AB4874">
            <w:rPr>
              <w:lang w:val="en-US"/>
            </w:rPr>
            <w:t xml:space="preserve">The GitHub folders ‘crypto-config’ and </w:t>
          </w:r>
          <w:r w:rsidR="00D523EB">
            <w:rPr>
              <w:lang w:val="en-US"/>
            </w:rPr>
            <w:t>‘config’ need to be copied</w:t>
          </w:r>
          <w:r w:rsidR="00C81F34">
            <w:rPr>
              <w:lang w:val="en-US"/>
            </w:rPr>
            <w:t xml:space="preserve"> </w:t>
          </w:r>
          <w:r w:rsidR="00D72E81">
            <w:rPr>
              <w:lang w:val="en-US"/>
            </w:rPr>
            <w:t>to</w:t>
          </w:r>
          <w:r w:rsidR="00093278">
            <w:rPr>
              <w:lang w:val="en-US"/>
            </w:rPr>
            <w:t xml:space="preserve"> this </w:t>
          </w:r>
          <w:r w:rsidR="00D72E81">
            <w:rPr>
              <w:lang w:val="en-US"/>
            </w:rPr>
            <w:t>folder.</w:t>
          </w:r>
        </w:p>
        <w:p w14:paraId="0A1228CD" w14:textId="0D163297" w:rsidR="00A054A9" w:rsidRPr="00A054A9" w:rsidRDefault="007C10DD" w:rsidP="00A054A9">
          <w:pPr>
            <w:rPr>
              <w:lang w:val="en-US"/>
            </w:rPr>
          </w:pPr>
          <w:r w:rsidRPr="00C27EFE">
            <w:rPr>
              <w:b/>
              <w:bCs/>
              <w:lang w:val="en-US"/>
            </w:rPr>
            <w:t>Populate_hostname.sh</w:t>
          </w:r>
          <w:r w:rsidR="00C27EFE" w:rsidRPr="00C27EFE">
            <w:rPr>
              <w:b/>
              <w:bCs/>
              <w:lang w:val="en-US"/>
            </w:rPr>
            <w:br/>
          </w:r>
          <w:r w:rsidR="00C27EFE" w:rsidRPr="00C27EFE">
            <w:rPr>
              <w:lang w:val="en-US"/>
            </w:rPr>
            <w:t>For e</w:t>
          </w:r>
          <w:r w:rsidR="00C27EFE">
            <w:rPr>
              <w:lang w:val="en-US"/>
            </w:rPr>
            <w:t xml:space="preserve">ach </w:t>
          </w:r>
          <w:r w:rsidR="0092411F">
            <w:rPr>
              <w:lang w:val="en-US"/>
            </w:rPr>
            <w:t xml:space="preserve">organization </w:t>
          </w:r>
          <w:r w:rsidR="00B849A9">
            <w:rPr>
              <w:lang w:val="en-US"/>
            </w:rPr>
            <w:t>the path to the cer</w:t>
          </w:r>
          <w:r w:rsidR="00BE459D">
            <w:rPr>
              <w:lang w:val="en-US"/>
            </w:rPr>
            <w:t xml:space="preserve">tificate authority needs to be set. An example </w:t>
          </w:r>
          <w:r w:rsidR="002725EF">
            <w:rPr>
              <w:lang w:val="en-US"/>
            </w:rPr>
            <w:t>for</w:t>
          </w:r>
          <w:r w:rsidR="00BE459D">
            <w:rPr>
              <w:lang w:val="en-US"/>
            </w:rPr>
            <w:t xml:space="preserve"> org1 can be found below.</w:t>
          </w:r>
        </w:p>
        <w:p w14:paraId="0E61C8D5" w14:textId="77777777" w:rsidR="00BE459D" w:rsidRPr="00DB534C" w:rsidRDefault="00BE459D" w:rsidP="00BE459D">
          <w:pPr>
            <w:rPr>
              <w:rFonts w:ascii="Consolas" w:hAnsi="Consolas"/>
              <w:sz w:val="18"/>
              <w:szCs w:val="18"/>
              <w:lang w:val="en-US"/>
            </w:rPr>
          </w:pPr>
          <w:r w:rsidRPr="00DB534C">
            <w:rPr>
              <w:rFonts w:ascii="Consolas" w:hAnsi="Consolas"/>
              <w:sz w:val="18"/>
              <w:szCs w:val="18"/>
              <w:lang w:val="en-US"/>
            </w:rPr>
            <w:t>ORG1_CA_PATH=$(ls /var/mynetwork/certs/crypto-config/peerOrganizations/org1.example.com/ca/ | grep "_sk")</w:t>
          </w:r>
        </w:p>
        <w:p w14:paraId="1EE06070" w14:textId="58623BFD" w:rsidR="00CE1257" w:rsidRPr="00DB534C" w:rsidRDefault="00BE459D" w:rsidP="00CE1257">
          <w:pPr>
            <w:rPr>
              <w:rFonts w:ascii="Consolas" w:hAnsi="Consolas"/>
              <w:sz w:val="18"/>
              <w:szCs w:val="18"/>
              <w:lang w:val="en-US"/>
            </w:rPr>
          </w:pPr>
          <w:r w:rsidRPr="00DB534C">
            <w:rPr>
              <w:rFonts w:ascii="Consolas" w:hAnsi="Consolas"/>
              <w:sz w:val="18"/>
              <w:szCs w:val="18"/>
              <w:lang w:val="en-US"/>
            </w:rPr>
            <w:t>sed "$FLAG" "s#- FABRIC_CA_SERVER_CA_KEYFILE=/etc/hyperledger/fabric-ca-server-config/.*#- FABRIC_CA_SERVER_CA_KEYFILE=/etc/hyperledger/fabric-ca-server-config/$ORG1_CA_PATH#g" $SERVICE_ORG1_COMPOSE_PATH</w:t>
          </w:r>
        </w:p>
        <w:p w14:paraId="087AA744" w14:textId="48A41F33" w:rsidR="006959B6" w:rsidRPr="006959B6" w:rsidRDefault="00337DD2" w:rsidP="006959B6">
          <w:pPr>
            <w:rPr>
              <w:lang w:val="en-US"/>
            </w:rPr>
          </w:pPr>
          <w:r>
            <w:rPr>
              <w:lang w:val="en-US"/>
            </w:rPr>
            <w:t xml:space="preserve">These </w:t>
          </w:r>
          <w:r w:rsidR="00F14622">
            <w:rPr>
              <w:lang w:val="en-US"/>
            </w:rPr>
            <w:t xml:space="preserve">configurations will be applied </w:t>
          </w:r>
          <w:r w:rsidR="008B54C4">
            <w:rPr>
              <w:lang w:val="en-US"/>
            </w:rPr>
            <w:t>for org1, org2, and org3</w:t>
          </w:r>
          <w:r w:rsidR="00F14622">
            <w:rPr>
              <w:lang w:val="en-US"/>
            </w:rPr>
            <w:t xml:space="preserve"> if the ‘populate_hostname.sh’ </w:t>
          </w:r>
          <w:r w:rsidR="005B146B">
            <w:rPr>
              <w:lang w:val="en-US"/>
            </w:rPr>
            <w:t xml:space="preserve">script </w:t>
          </w:r>
          <w:r w:rsidR="008B54C4">
            <w:rPr>
              <w:lang w:val="en-US"/>
            </w:rPr>
            <w:t xml:space="preserve">is run. </w:t>
          </w:r>
        </w:p>
        <w:p w14:paraId="0AF77C69" w14:textId="546BD2B2" w:rsidR="00F23EE8" w:rsidRPr="00F23EE8" w:rsidRDefault="00640FE2" w:rsidP="00F23EE8">
          <w:pPr>
            <w:rPr>
              <w:lang w:val="en-US"/>
            </w:rPr>
          </w:pPr>
          <w:r w:rsidRPr="00402715">
            <w:rPr>
              <w:b/>
              <w:lang w:val="en-US"/>
            </w:rPr>
            <w:t>Docker-compose-orderer.yml</w:t>
          </w:r>
          <w:r w:rsidR="001800CA">
            <w:rPr>
              <w:b/>
              <w:bCs/>
              <w:lang w:val="en-US"/>
            </w:rPr>
            <w:br/>
          </w:r>
          <w:r w:rsidR="001E3A6B">
            <w:rPr>
              <w:lang w:val="en-US"/>
            </w:rPr>
            <w:t xml:space="preserve">For each organization you need to </w:t>
          </w:r>
          <w:r w:rsidR="00363274">
            <w:rPr>
              <w:lang w:val="en-US"/>
            </w:rPr>
            <w:t>map the crypto-config and</w:t>
          </w:r>
          <w:r w:rsidR="001E3A6B">
            <w:rPr>
              <w:lang w:val="en-US"/>
            </w:rPr>
            <w:t xml:space="preserve"> </w:t>
          </w:r>
          <w:r w:rsidR="002716C3">
            <w:rPr>
              <w:lang w:val="en-US"/>
            </w:rPr>
            <w:t>config folder</w:t>
          </w:r>
          <w:r w:rsidR="00F71435">
            <w:rPr>
              <w:lang w:val="en-US"/>
            </w:rPr>
            <w:t xml:space="preserve"> so the docker container can find the required </w:t>
          </w:r>
          <w:r w:rsidR="0091674D">
            <w:rPr>
              <w:lang w:val="en-US"/>
            </w:rPr>
            <w:t>certificates</w:t>
          </w:r>
          <w:r w:rsidR="00233416">
            <w:rPr>
              <w:lang w:val="en-US"/>
            </w:rPr>
            <w:t xml:space="preserve"> and </w:t>
          </w:r>
          <w:r w:rsidR="00B41B70">
            <w:rPr>
              <w:lang w:val="en-US"/>
            </w:rPr>
            <w:t>configuration files</w:t>
          </w:r>
          <w:r w:rsidR="002716C3">
            <w:rPr>
              <w:lang w:val="en-US"/>
            </w:rPr>
            <w:t xml:space="preserve">. An example for org1 can be seen below. </w:t>
          </w:r>
        </w:p>
        <w:p w14:paraId="4F52B00B" w14:textId="2361AA59" w:rsidR="00072F48" w:rsidRPr="00DB534C" w:rsidRDefault="00072F48" w:rsidP="00BE459D">
          <w:pPr>
            <w:rPr>
              <w:rFonts w:ascii="Consolas" w:hAnsi="Consolas"/>
              <w:sz w:val="18"/>
              <w:szCs w:val="18"/>
              <w:lang w:val="en-US"/>
            </w:rPr>
          </w:pPr>
          <w:r w:rsidRPr="00DB534C">
            <w:rPr>
              <w:rFonts w:ascii="Consolas" w:hAnsi="Consolas"/>
              <w:sz w:val="18"/>
              <w:szCs w:val="18"/>
              <w:lang w:val="en-US"/>
            </w:rPr>
            <w:t>services:</w:t>
          </w:r>
        </w:p>
        <w:p w14:paraId="090B78B8" w14:textId="77777777" w:rsidR="00E749B0" w:rsidRPr="00DB534C" w:rsidRDefault="00E749B0" w:rsidP="00E749B0">
          <w:pPr>
            <w:rPr>
              <w:rFonts w:ascii="Consolas" w:hAnsi="Consolas"/>
              <w:b/>
              <w:sz w:val="18"/>
              <w:szCs w:val="18"/>
              <w:lang w:val="en-US"/>
            </w:rPr>
          </w:pPr>
          <w:r w:rsidRPr="00DB534C">
            <w:rPr>
              <w:rStyle w:val="pl-ent"/>
              <w:rFonts w:ascii="Consolas" w:hAnsi="Consolas"/>
              <w:sz w:val="18"/>
              <w:szCs w:val="18"/>
              <w:shd w:val="clear" w:color="auto" w:fill="FFFFFF"/>
              <w:lang w:val="en-US"/>
            </w:rPr>
            <w:t>volumes</w:t>
          </w:r>
          <w:r w:rsidRPr="00DB534C">
            <w:rPr>
              <w:rFonts w:ascii="Consolas" w:hAnsi="Consolas"/>
              <w:color w:val="24292E"/>
              <w:sz w:val="18"/>
              <w:szCs w:val="18"/>
              <w:shd w:val="clear" w:color="auto" w:fill="FFFFFF"/>
              <w:lang w:val="en-US"/>
            </w:rPr>
            <w:t>:</w:t>
          </w:r>
        </w:p>
        <w:p w14:paraId="7F1CA5A4" w14:textId="3896E3DA" w:rsidR="00492C07" w:rsidRPr="00DB534C" w:rsidRDefault="0017668F" w:rsidP="00492C07">
          <w:pPr>
            <w:rPr>
              <w:rStyle w:val="pl-s"/>
              <w:rFonts w:ascii="Consolas" w:hAnsi="Consolas"/>
              <w:sz w:val="18"/>
              <w:szCs w:val="18"/>
              <w:shd w:val="clear" w:color="auto" w:fill="FFFFFF"/>
              <w:lang w:val="en-US"/>
            </w:rPr>
          </w:pPr>
          <w:r w:rsidRPr="00DB534C">
            <w:rPr>
              <w:rFonts w:ascii="Consolas" w:hAnsi="Consolas"/>
              <w:color w:val="24292E"/>
              <w:sz w:val="18"/>
              <w:szCs w:val="18"/>
              <w:shd w:val="clear" w:color="auto" w:fill="FFFFFF"/>
              <w:lang w:val="en-US"/>
            </w:rPr>
            <w:t xml:space="preserve">- </w:t>
          </w:r>
          <w:r w:rsidRPr="00DB534C">
            <w:rPr>
              <w:rStyle w:val="pl-s"/>
              <w:rFonts w:ascii="Consolas" w:hAnsi="Consolas"/>
              <w:sz w:val="18"/>
              <w:szCs w:val="18"/>
              <w:shd w:val="clear" w:color="auto" w:fill="FFFFFF"/>
              <w:lang w:val="en-US"/>
            </w:rPr>
            <w:t>/var/mynetwork/certs/crypto-config/ordererOrganizations/example.com/users:/var/hyperledger/users</w:t>
          </w:r>
        </w:p>
        <w:p w14:paraId="0F22496B" w14:textId="71FA0C86" w:rsidR="0017668F" w:rsidRPr="00DB534C" w:rsidRDefault="00EA71E7" w:rsidP="00BE459D">
          <w:pPr>
            <w:rPr>
              <w:rFonts w:ascii="Consolas" w:hAnsi="Consolas"/>
              <w:sz w:val="18"/>
              <w:szCs w:val="18"/>
              <w:lang w:val="en-US"/>
            </w:rPr>
          </w:pPr>
          <w:r w:rsidRPr="00DB534C">
            <w:rPr>
              <w:rFonts w:ascii="Consolas" w:hAnsi="Consolas"/>
              <w:color w:val="24292E"/>
              <w:sz w:val="18"/>
              <w:szCs w:val="18"/>
              <w:shd w:val="clear" w:color="auto" w:fill="FFFFFF"/>
              <w:lang w:val="en-US"/>
            </w:rPr>
            <w:t xml:space="preserve">- </w:t>
          </w:r>
          <w:r w:rsidRPr="00DB534C">
            <w:rPr>
              <w:rStyle w:val="pl-s"/>
              <w:rFonts w:ascii="Consolas" w:hAnsi="Consolas"/>
              <w:sz w:val="18"/>
              <w:szCs w:val="18"/>
              <w:shd w:val="clear" w:color="auto" w:fill="FFFFFF"/>
              <w:lang w:val="en-US"/>
            </w:rPr>
            <w:t>/var/mynetwork/certs/config/:/var/hyperledger/config</w:t>
          </w:r>
        </w:p>
        <w:p w14:paraId="3723839F" w14:textId="2457D7E2" w:rsidR="006420EE" w:rsidRPr="006420EE" w:rsidRDefault="00640FE2" w:rsidP="006420EE">
          <w:pPr>
            <w:rPr>
              <w:lang w:val="en-US"/>
            </w:rPr>
          </w:pPr>
          <w:r w:rsidRPr="00402715">
            <w:rPr>
              <w:b/>
              <w:bCs/>
              <w:lang w:val="en-US"/>
            </w:rPr>
            <w:t>Docker-compose-peer.yml</w:t>
          </w:r>
          <w:r w:rsidR="000C43A2">
            <w:rPr>
              <w:b/>
              <w:bCs/>
              <w:lang w:val="en-US"/>
            </w:rPr>
            <w:br/>
          </w:r>
          <w:r w:rsidR="000C43A2">
            <w:rPr>
              <w:lang w:val="en-US"/>
            </w:rPr>
            <w:t>For each organization you need to map the crypto-config and config folder. An example for org1 can be seen below.</w:t>
          </w:r>
        </w:p>
        <w:p w14:paraId="3C8D1819" w14:textId="491E171A" w:rsidR="00F23EE8" w:rsidRPr="00DB534C" w:rsidRDefault="00C227E8" w:rsidP="00F23EE8">
          <w:pPr>
            <w:rPr>
              <w:rFonts w:ascii="Consolas" w:hAnsi="Consolas"/>
              <w:sz w:val="18"/>
              <w:szCs w:val="18"/>
              <w:lang w:val="en-US"/>
            </w:rPr>
          </w:pPr>
          <w:r w:rsidRPr="00DB534C">
            <w:rPr>
              <w:rFonts w:ascii="Consolas" w:hAnsi="Consolas"/>
              <w:sz w:val="18"/>
              <w:szCs w:val="18"/>
              <w:lang w:val="en-US"/>
            </w:rPr>
            <w:lastRenderedPageBreak/>
            <w:t>services:</w:t>
          </w:r>
        </w:p>
        <w:p w14:paraId="7564CCB5" w14:textId="68DFA111" w:rsidR="00072F48" w:rsidRPr="00DB534C" w:rsidRDefault="00072F48" w:rsidP="00BE459D">
          <w:pPr>
            <w:rPr>
              <w:rFonts w:ascii="Consolas" w:hAnsi="Consolas"/>
              <w:sz w:val="18"/>
              <w:szCs w:val="18"/>
              <w:lang w:val="en-US"/>
            </w:rPr>
          </w:pPr>
          <w:r w:rsidRPr="00DB534C">
            <w:rPr>
              <w:rFonts w:ascii="Consolas" w:hAnsi="Consolas"/>
              <w:sz w:val="18"/>
              <w:szCs w:val="18"/>
              <w:lang w:val="en-US"/>
            </w:rPr>
            <w:t>volumes:</w:t>
          </w:r>
        </w:p>
        <w:p w14:paraId="12B4546E" w14:textId="77777777" w:rsidR="008501EE" w:rsidRPr="00DB534C" w:rsidRDefault="008501EE" w:rsidP="008501EE">
          <w:pPr>
            <w:rPr>
              <w:rFonts w:ascii="Consolas" w:hAnsi="Consolas"/>
              <w:sz w:val="18"/>
              <w:szCs w:val="18"/>
              <w:lang w:val="en-US"/>
            </w:rPr>
          </w:pPr>
          <w:r w:rsidRPr="00DB534C">
            <w:rPr>
              <w:rFonts w:ascii="Consolas" w:hAnsi="Consolas"/>
              <w:sz w:val="18"/>
              <w:szCs w:val="18"/>
              <w:lang w:val="en-US"/>
            </w:rPr>
            <w:t>- /var/mynetwork/certs/crypto-config/peerOrganizations/org1.example.com/users:/var/hyperledger/users</w:t>
          </w:r>
        </w:p>
        <w:p w14:paraId="1EAAD5F9" w14:textId="4382F9C2" w:rsidR="008501EE" w:rsidRPr="00DB534C" w:rsidRDefault="008501EE" w:rsidP="008501EE">
          <w:pPr>
            <w:rPr>
              <w:rFonts w:ascii="Consolas" w:hAnsi="Consolas"/>
              <w:sz w:val="18"/>
              <w:szCs w:val="18"/>
              <w:lang w:val="en-US"/>
            </w:rPr>
          </w:pPr>
          <w:r w:rsidRPr="00DB534C">
            <w:rPr>
              <w:rFonts w:ascii="Consolas" w:hAnsi="Consolas"/>
              <w:sz w:val="18"/>
              <w:szCs w:val="18"/>
              <w:lang w:val="en-US"/>
            </w:rPr>
            <w:t xml:space="preserve"> - /var/mynetwork/certs/config/:/var/hyperledger/config</w:t>
          </w:r>
        </w:p>
        <w:p w14:paraId="4A6D9D47" w14:textId="77777777" w:rsidR="008501EE" w:rsidRPr="008501EE" w:rsidRDefault="008501EE" w:rsidP="008501EE">
          <w:pPr>
            <w:rPr>
              <w:bCs/>
              <w:lang w:val="en-US"/>
            </w:rPr>
          </w:pPr>
        </w:p>
        <w:p w14:paraId="7AA76E4B" w14:textId="0DD7C72A" w:rsidR="00C111D5" w:rsidRPr="00C111D5" w:rsidRDefault="002C7BF8" w:rsidP="00EC7047">
          <w:pPr>
            <w:rPr>
              <w:lang w:val="en-US"/>
            </w:rPr>
          </w:pPr>
          <w:r w:rsidRPr="00C111D5">
            <w:rPr>
              <w:b/>
              <w:bCs/>
              <w:lang w:val="en-US"/>
            </w:rPr>
            <w:t>Docker-compose-services.yml</w:t>
          </w:r>
          <w:r w:rsidR="00C111D5" w:rsidRPr="00C111D5">
            <w:rPr>
              <w:b/>
              <w:bCs/>
              <w:lang w:val="en-US"/>
            </w:rPr>
            <w:br/>
          </w:r>
          <w:r w:rsidR="00C111D5" w:rsidRPr="00C111D5">
            <w:rPr>
              <w:lang w:val="en-US"/>
            </w:rPr>
            <w:t>Th</w:t>
          </w:r>
          <w:r w:rsidR="00C111D5">
            <w:rPr>
              <w:lang w:val="en-US"/>
            </w:rPr>
            <w:t xml:space="preserve">e docker-compose-services.yml </w:t>
          </w:r>
          <w:r w:rsidR="004A0941">
            <w:rPr>
              <w:lang w:val="en-US"/>
            </w:rPr>
            <w:t>file</w:t>
          </w:r>
          <w:r w:rsidR="00C111D5">
            <w:rPr>
              <w:lang w:val="en-US"/>
            </w:rPr>
            <w:t xml:space="preserve"> is used to </w:t>
          </w:r>
          <w:r w:rsidR="004A0941">
            <w:rPr>
              <w:lang w:val="en-US"/>
            </w:rPr>
            <w:t>configure</w:t>
          </w:r>
          <w:r w:rsidR="00F82A29">
            <w:rPr>
              <w:lang w:val="en-US"/>
            </w:rPr>
            <w:t xml:space="preserve"> </w:t>
          </w:r>
          <w:r w:rsidR="006619D1">
            <w:rPr>
              <w:lang w:val="en-US"/>
            </w:rPr>
            <w:t>and run</w:t>
          </w:r>
          <w:r w:rsidR="004A0941">
            <w:rPr>
              <w:lang w:val="en-US"/>
            </w:rPr>
            <w:t xml:space="preserve"> </w:t>
          </w:r>
          <w:r w:rsidR="00F82A29">
            <w:rPr>
              <w:lang w:val="en-US"/>
            </w:rPr>
            <w:t>the docker containers</w:t>
          </w:r>
          <w:r w:rsidR="004A0941">
            <w:rPr>
              <w:lang w:val="en-US"/>
            </w:rPr>
            <w:t>.</w:t>
          </w:r>
          <w:r w:rsidR="00F82A29">
            <w:rPr>
              <w:lang w:val="en-US"/>
            </w:rPr>
            <w:t xml:space="preserve"> </w:t>
          </w:r>
          <w:r w:rsidR="004A0941">
            <w:rPr>
              <w:lang w:val="en-US"/>
            </w:rPr>
            <w:t xml:space="preserve">The </w:t>
          </w:r>
          <w:r w:rsidR="00EC1FCF">
            <w:rPr>
              <w:lang w:val="en-US"/>
            </w:rPr>
            <w:t>configuration for the</w:t>
          </w:r>
          <w:r w:rsidR="00F82A29">
            <w:rPr>
              <w:lang w:val="en-US"/>
            </w:rPr>
            <w:t xml:space="preserve"> </w:t>
          </w:r>
          <w:r w:rsidR="004A0941">
            <w:rPr>
              <w:lang w:val="en-US"/>
            </w:rPr>
            <w:t xml:space="preserve">certificate authority needs to be defined in this yaml file </w:t>
          </w:r>
          <w:r w:rsidR="00E05A8E">
            <w:rPr>
              <w:lang w:val="en-US"/>
            </w:rPr>
            <w:t xml:space="preserve">for each organization. An example for org1 can be found below. </w:t>
          </w:r>
        </w:p>
        <w:p w14:paraId="03CEF90F" w14:textId="3304342D" w:rsidR="00311498" w:rsidRPr="00DB534C" w:rsidRDefault="00311498" w:rsidP="00311498">
          <w:pPr>
            <w:rPr>
              <w:rFonts w:ascii="Consolas" w:hAnsi="Consolas"/>
              <w:sz w:val="18"/>
              <w:szCs w:val="18"/>
              <w:lang w:val="en-US"/>
            </w:rPr>
          </w:pPr>
          <w:r w:rsidRPr="00DB534C">
            <w:rPr>
              <w:rFonts w:ascii="Consolas" w:hAnsi="Consolas"/>
              <w:sz w:val="18"/>
              <w:szCs w:val="18"/>
              <w:lang w:val="en-US"/>
            </w:rPr>
            <w:t>services:</w:t>
          </w:r>
        </w:p>
        <w:p w14:paraId="36356B39"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ca_org1:</w:t>
          </w:r>
        </w:p>
        <w:p w14:paraId="3A5F3B14"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networks:</w:t>
          </w:r>
        </w:p>
        <w:p w14:paraId="726A5224"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Kontgoods:</w:t>
          </w:r>
        </w:p>
        <w:p w14:paraId="73DE3426"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aliases:</w:t>
          </w:r>
        </w:p>
        <w:p w14:paraId="2E83866C"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 ca_org1</w:t>
          </w:r>
        </w:p>
        <w:p w14:paraId="06C8B760"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deploy:</w:t>
          </w:r>
        </w:p>
        <w:p w14:paraId="5D2FA50E" w14:textId="77777777" w:rsidR="00311498" w:rsidRPr="004F3E77" w:rsidRDefault="00311498" w:rsidP="00311498">
          <w:pPr>
            <w:rPr>
              <w:rFonts w:ascii="Consolas" w:hAnsi="Consolas"/>
              <w:sz w:val="18"/>
              <w:szCs w:val="18"/>
              <w:lang w:val="en-US"/>
            </w:rPr>
          </w:pPr>
          <w:r w:rsidRPr="00DB534C">
            <w:rPr>
              <w:rFonts w:ascii="Consolas" w:hAnsi="Consolas"/>
              <w:sz w:val="18"/>
              <w:szCs w:val="18"/>
              <w:lang w:val="en-US"/>
            </w:rPr>
            <w:t xml:space="preserve">            </w:t>
          </w:r>
          <w:r w:rsidRPr="004F3E77">
            <w:rPr>
              <w:rFonts w:ascii="Consolas" w:hAnsi="Consolas"/>
              <w:sz w:val="18"/>
              <w:szCs w:val="18"/>
              <w:lang w:val="en-US"/>
            </w:rPr>
            <w:t>replicas: 1</w:t>
          </w:r>
        </w:p>
        <w:p w14:paraId="07DBF95C" w14:textId="77777777" w:rsidR="00311498" w:rsidRPr="004F3E77" w:rsidRDefault="00311498" w:rsidP="00311498">
          <w:pPr>
            <w:rPr>
              <w:rFonts w:ascii="Consolas" w:hAnsi="Consolas"/>
              <w:sz w:val="18"/>
              <w:szCs w:val="18"/>
              <w:lang w:val="en-US"/>
            </w:rPr>
          </w:pPr>
          <w:r w:rsidRPr="004F3E77">
            <w:rPr>
              <w:rFonts w:ascii="Consolas" w:hAnsi="Consolas"/>
              <w:sz w:val="18"/>
              <w:szCs w:val="18"/>
              <w:lang w:val="en-US"/>
            </w:rPr>
            <w:t xml:space="preserve">            restart_policy:</w:t>
          </w:r>
        </w:p>
        <w:p w14:paraId="1CF9E7C9" w14:textId="77777777" w:rsidR="00311498" w:rsidRPr="00DB534C" w:rsidRDefault="00311498" w:rsidP="00311498">
          <w:pPr>
            <w:rPr>
              <w:rFonts w:ascii="Consolas" w:hAnsi="Consolas"/>
              <w:sz w:val="18"/>
              <w:szCs w:val="18"/>
              <w:lang w:val="en-US"/>
            </w:rPr>
          </w:pPr>
          <w:r w:rsidRPr="004F3E77">
            <w:rPr>
              <w:rFonts w:ascii="Consolas" w:hAnsi="Consolas"/>
              <w:sz w:val="18"/>
              <w:szCs w:val="18"/>
              <w:lang w:val="en-US"/>
            </w:rPr>
            <w:t xml:space="preserve">                </w:t>
          </w:r>
          <w:r w:rsidRPr="00DB534C">
            <w:rPr>
              <w:rFonts w:ascii="Consolas" w:hAnsi="Consolas"/>
              <w:sz w:val="18"/>
              <w:szCs w:val="18"/>
              <w:lang w:val="en-US"/>
            </w:rPr>
            <w:t>condition: on-failure</w:t>
          </w:r>
        </w:p>
        <w:p w14:paraId="3A3DC7B0"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delay: 5s</w:t>
          </w:r>
        </w:p>
        <w:p w14:paraId="6F227138"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max_attempts: 3</w:t>
          </w:r>
        </w:p>
        <w:p w14:paraId="175E59B9"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placement:</w:t>
          </w:r>
        </w:p>
        <w:p w14:paraId="19A4C2BC"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constraints:</w:t>
          </w:r>
        </w:p>
        <w:p w14:paraId="60CF666F"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 node.hostname == Lambweston</w:t>
          </w:r>
        </w:p>
        <w:p w14:paraId="0F999CC0"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image: hyperledger/fabric-ca:latest</w:t>
          </w:r>
        </w:p>
        <w:p w14:paraId="131F1EDC"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hostname: ca.org1.example.com</w:t>
          </w:r>
        </w:p>
        <w:p w14:paraId="2BEF9EBD"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environment:</w:t>
          </w:r>
        </w:p>
        <w:p w14:paraId="22A970B5"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 FABRIC_CA_HOME=/etc/hyperledger/fabric-ca-server</w:t>
          </w:r>
        </w:p>
        <w:p w14:paraId="5955A47F"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 FABRIC_CA_SERVER_CA_NAME=ca_org1</w:t>
          </w:r>
        </w:p>
        <w:p w14:paraId="459486AF"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 FABRIC_CA_SERVER_CA_CERTFILE=/etc/hyperledger/fabric-ca-server-config/ca.org1.example.com-cert.pem</w:t>
          </w:r>
        </w:p>
        <w:p w14:paraId="6DFFCCA6"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 FABRIC_CA_SERVER_CA_KEYFILE=/etc/hyperledger/fabric-ca-server-config/bb41461d957bc74999916b78b9b6ad4aea4bb2bed4b5897c7fda9185e86d5679_sk</w:t>
          </w:r>
        </w:p>
        <w:p w14:paraId="095AFDC9"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lastRenderedPageBreak/>
            <w:t xml:space="preserve">        ports:</w:t>
          </w:r>
        </w:p>
        <w:p w14:paraId="02C6B6B4"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 "7054:7054"   </w:t>
          </w:r>
        </w:p>
        <w:p w14:paraId="1C5BD117"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command: sh -c 'fabric-ca-server start -b admin:adminpw -d'</w:t>
          </w:r>
        </w:p>
        <w:p w14:paraId="09710D98" w14:textId="77777777" w:rsidR="00311498" w:rsidRPr="00DB534C" w:rsidRDefault="00311498" w:rsidP="00311498">
          <w:pPr>
            <w:rPr>
              <w:rFonts w:ascii="Consolas" w:hAnsi="Consolas"/>
              <w:sz w:val="18"/>
              <w:szCs w:val="18"/>
              <w:lang w:val="en-US"/>
            </w:rPr>
          </w:pPr>
          <w:r w:rsidRPr="00DB534C">
            <w:rPr>
              <w:rFonts w:ascii="Consolas" w:hAnsi="Consolas"/>
              <w:sz w:val="18"/>
              <w:szCs w:val="18"/>
              <w:lang w:val="en-US"/>
            </w:rPr>
            <w:t xml:space="preserve">        volumes:</w:t>
          </w:r>
        </w:p>
        <w:p w14:paraId="4E98846E" w14:textId="18E45131" w:rsidR="00311498" w:rsidRPr="00336053" w:rsidRDefault="00311498" w:rsidP="00311498">
          <w:pPr>
            <w:rPr>
              <w:rFonts w:ascii="Consolas" w:hAnsi="Consolas"/>
              <w:sz w:val="18"/>
              <w:szCs w:val="18"/>
              <w:lang w:val="en-US"/>
            </w:rPr>
          </w:pPr>
          <w:r w:rsidRPr="00DB534C">
            <w:rPr>
              <w:rFonts w:ascii="Consolas" w:hAnsi="Consolas"/>
              <w:sz w:val="18"/>
              <w:szCs w:val="18"/>
              <w:lang w:val="en-US"/>
            </w:rPr>
            <w:t xml:space="preserve">            - /var/mynetwork/certs/crypto-config/peerOrganizations/org1.example.com/ca/:/etc/hyperledger/fabric-ca-server-conf</w:t>
          </w:r>
        </w:p>
        <w:p w14:paraId="00849870" w14:textId="263806D4" w:rsidR="00200BD4" w:rsidRPr="00200BD4" w:rsidRDefault="001D755D" w:rsidP="00200BD4">
          <w:pPr>
            <w:pStyle w:val="Heading4"/>
          </w:pPr>
          <w:r>
            <w:t>Membership Service Provider</w:t>
          </w:r>
        </w:p>
        <w:p w14:paraId="6CEE6636" w14:textId="3B7D094E" w:rsidR="003A7C4D" w:rsidRPr="00672A71" w:rsidRDefault="005860CB" w:rsidP="003A7C4D">
          <w:pPr>
            <w:rPr>
              <w:lang w:val="en-US"/>
            </w:rPr>
          </w:pPr>
          <w:r w:rsidRPr="005860CB">
            <w:rPr>
              <w:lang w:val="en-US"/>
            </w:rPr>
            <w:t>For</w:t>
          </w:r>
          <w:r>
            <w:rPr>
              <w:lang w:val="en-US"/>
            </w:rPr>
            <w:t xml:space="preserve"> each organization</w:t>
          </w:r>
          <w:r w:rsidR="00EC1FCF">
            <w:rPr>
              <w:lang w:val="en-US"/>
            </w:rPr>
            <w:t>,</w:t>
          </w:r>
          <w:r>
            <w:rPr>
              <w:lang w:val="en-US"/>
            </w:rPr>
            <w:t xml:space="preserve"> the following </w:t>
          </w:r>
          <w:r w:rsidR="00143118">
            <w:rPr>
              <w:lang w:val="en-US"/>
            </w:rPr>
            <w:t>settings</w:t>
          </w:r>
          <w:r>
            <w:rPr>
              <w:lang w:val="en-US"/>
            </w:rPr>
            <w:t xml:space="preserve"> need t</w:t>
          </w:r>
          <w:r w:rsidR="009C0C79">
            <w:rPr>
              <w:lang w:val="en-US"/>
            </w:rPr>
            <w:t xml:space="preserve">o be </w:t>
          </w:r>
          <w:r w:rsidR="00143118">
            <w:rPr>
              <w:lang w:val="en-US"/>
            </w:rPr>
            <w:t>configured</w:t>
          </w:r>
          <w:r w:rsidR="002027DB">
            <w:rPr>
              <w:lang w:val="en-US"/>
            </w:rPr>
            <w:t xml:space="preserve"> to correctly configure </w:t>
          </w:r>
          <w:r w:rsidR="00AE015D">
            <w:rPr>
              <w:lang w:val="en-US"/>
            </w:rPr>
            <w:t>the docker containers.</w:t>
          </w:r>
        </w:p>
        <w:p w14:paraId="135745CE" w14:textId="77777777" w:rsidR="00C227E8" w:rsidRPr="00F14F2D" w:rsidRDefault="00895E50" w:rsidP="00E67021">
          <w:pPr>
            <w:rPr>
              <w:b/>
              <w:lang w:val="en-US"/>
            </w:rPr>
          </w:pPr>
          <w:r w:rsidRPr="00F14F2D">
            <w:rPr>
              <w:b/>
              <w:lang w:val="en-US"/>
            </w:rPr>
            <w:t>Docker-compose-orderer.yml</w:t>
          </w:r>
        </w:p>
        <w:p w14:paraId="4A91C342" w14:textId="65E794B3" w:rsidR="00F44CB6" w:rsidRPr="00F14F2D" w:rsidRDefault="00C227E8" w:rsidP="00F44CB6">
          <w:pPr>
            <w:rPr>
              <w:rFonts w:ascii="Consolas" w:hAnsi="Consolas"/>
              <w:b/>
              <w:sz w:val="18"/>
              <w:szCs w:val="18"/>
              <w:lang w:val="en-US"/>
            </w:rPr>
          </w:pPr>
          <w:r w:rsidRPr="00F14F2D">
            <w:rPr>
              <w:rFonts w:ascii="Consolas" w:hAnsi="Consolas"/>
              <w:sz w:val="18"/>
              <w:szCs w:val="18"/>
              <w:lang w:val="en-US"/>
            </w:rPr>
            <w:t>services:</w:t>
          </w:r>
          <w:r w:rsidR="006D1C7C" w:rsidRPr="00F14F2D">
            <w:rPr>
              <w:rFonts w:ascii="Consolas" w:hAnsi="Consolas"/>
              <w:b/>
              <w:sz w:val="18"/>
              <w:szCs w:val="18"/>
              <w:lang w:val="en-US"/>
            </w:rPr>
            <w:br/>
          </w:r>
          <w:r w:rsidR="00044DA4" w:rsidRPr="00F14F2D">
            <w:rPr>
              <w:rStyle w:val="pl-ent"/>
              <w:rFonts w:ascii="Consolas" w:hAnsi="Consolas"/>
              <w:sz w:val="18"/>
              <w:szCs w:val="18"/>
              <w:shd w:val="clear" w:color="auto" w:fill="FFFFFF"/>
              <w:lang w:val="en-US"/>
            </w:rPr>
            <w:t>environment</w:t>
          </w:r>
          <w:r w:rsidR="00044DA4" w:rsidRPr="00F14F2D">
            <w:rPr>
              <w:rFonts w:ascii="Consolas" w:hAnsi="Consolas"/>
              <w:color w:val="24292E"/>
              <w:sz w:val="18"/>
              <w:szCs w:val="18"/>
              <w:shd w:val="clear" w:color="auto" w:fill="FFFFFF"/>
              <w:lang w:val="en-US"/>
            </w:rPr>
            <w:t>:</w:t>
          </w:r>
        </w:p>
        <w:p w14:paraId="2153B539" w14:textId="1F8A63DA" w:rsidR="00B20E27" w:rsidRPr="00F14F2D" w:rsidRDefault="00CC1B0E" w:rsidP="00B20E27">
          <w:pPr>
            <w:rPr>
              <w:rFonts w:ascii="Consolas" w:hAnsi="Consolas"/>
              <w:sz w:val="18"/>
              <w:szCs w:val="18"/>
              <w:lang w:val="en-US"/>
            </w:rPr>
          </w:pPr>
          <w:r w:rsidRPr="00F14F2D">
            <w:rPr>
              <w:rFonts w:ascii="Consolas" w:hAnsi="Consolas"/>
              <w:color w:val="24292E"/>
              <w:sz w:val="18"/>
              <w:szCs w:val="18"/>
              <w:shd w:val="clear" w:color="auto" w:fill="FFFFFF"/>
              <w:lang w:val="en-US"/>
            </w:rPr>
            <w:t xml:space="preserve">- </w:t>
          </w:r>
          <w:r w:rsidRPr="00F14F2D">
            <w:rPr>
              <w:rStyle w:val="pl-s"/>
              <w:rFonts w:ascii="Consolas" w:hAnsi="Consolas"/>
              <w:sz w:val="18"/>
              <w:szCs w:val="18"/>
              <w:shd w:val="clear" w:color="auto" w:fill="FFFFFF"/>
              <w:lang w:val="en-US"/>
            </w:rPr>
            <w:t>ORDERER_GENERAL_LOCALMSPID=OrdererMSP</w:t>
          </w:r>
        </w:p>
        <w:p w14:paraId="38C44894" w14:textId="5C6AEB53" w:rsidR="009E6285" w:rsidRPr="00F14F2D" w:rsidRDefault="00CC1B0E" w:rsidP="00E67021">
          <w:pPr>
            <w:rPr>
              <w:rFonts w:ascii="Consolas" w:hAnsi="Consolas"/>
              <w:sz w:val="18"/>
              <w:szCs w:val="18"/>
              <w:lang w:val="en-US"/>
            </w:rPr>
          </w:pPr>
          <w:r w:rsidRPr="00F14F2D">
            <w:rPr>
              <w:rFonts w:ascii="Consolas" w:hAnsi="Consolas"/>
              <w:color w:val="24292E"/>
              <w:sz w:val="18"/>
              <w:szCs w:val="18"/>
              <w:shd w:val="clear" w:color="auto" w:fill="FFFFFF"/>
              <w:lang w:val="en-US"/>
            </w:rPr>
            <w:t xml:space="preserve">- </w:t>
          </w:r>
          <w:r w:rsidRPr="00F14F2D">
            <w:rPr>
              <w:rStyle w:val="pl-s"/>
              <w:rFonts w:ascii="Consolas" w:hAnsi="Consolas"/>
              <w:sz w:val="18"/>
              <w:szCs w:val="18"/>
              <w:shd w:val="clear" w:color="auto" w:fill="FFFFFF"/>
              <w:lang w:val="en-US"/>
            </w:rPr>
            <w:t>ORDERER_GENERAL_LOCALMSPDIR=/var/hyperledger/msp</w:t>
          </w:r>
        </w:p>
        <w:p w14:paraId="61523AC2" w14:textId="36351470" w:rsidR="00513842" w:rsidRPr="00F14F2D" w:rsidRDefault="00B62FAB" w:rsidP="00513842">
          <w:pPr>
            <w:rPr>
              <w:rFonts w:ascii="Consolas" w:hAnsi="Consolas"/>
              <w:sz w:val="18"/>
              <w:szCs w:val="18"/>
              <w:lang w:val="en-US"/>
            </w:rPr>
          </w:pPr>
          <w:r w:rsidRPr="00F14F2D">
            <w:rPr>
              <w:rStyle w:val="pl-ent"/>
              <w:rFonts w:ascii="Consolas" w:hAnsi="Consolas"/>
              <w:sz w:val="18"/>
              <w:szCs w:val="18"/>
              <w:shd w:val="clear" w:color="auto" w:fill="FFFFFF"/>
              <w:lang w:val="en-US"/>
            </w:rPr>
            <w:t>volumes</w:t>
          </w:r>
          <w:r w:rsidRPr="00F14F2D">
            <w:rPr>
              <w:rFonts w:ascii="Consolas" w:hAnsi="Consolas"/>
              <w:color w:val="24292E"/>
              <w:sz w:val="18"/>
              <w:szCs w:val="18"/>
              <w:shd w:val="clear" w:color="auto" w:fill="FFFFFF"/>
              <w:lang w:val="en-US"/>
            </w:rPr>
            <w:t>:</w:t>
          </w:r>
        </w:p>
        <w:p w14:paraId="0816597F" w14:textId="22FEACD2" w:rsidR="00D579CC" w:rsidRPr="00F14F2D" w:rsidRDefault="006C3D51" w:rsidP="00D579CC">
          <w:pPr>
            <w:rPr>
              <w:rFonts w:ascii="Consolas" w:hAnsi="Consolas"/>
              <w:sz w:val="18"/>
              <w:szCs w:val="18"/>
              <w:lang w:val="en-US"/>
            </w:rPr>
          </w:pPr>
          <w:r w:rsidRPr="00F14F2D">
            <w:rPr>
              <w:rFonts w:ascii="Consolas" w:hAnsi="Consolas"/>
              <w:color w:val="24292E"/>
              <w:sz w:val="18"/>
              <w:szCs w:val="18"/>
              <w:shd w:val="clear" w:color="auto" w:fill="FFFFFF"/>
              <w:lang w:val="en-US"/>
            </w:rPr>
            <w:t xml:space="preserve">- </w:t>
          </w:r>
          <w:r w:rsidRPr="00F14F2D">
            <w:rPr>
              <w:rStyle w:val="pl-s"/>
              <w:rFonts w:ascii="Consolas" w:hAnsi="Consolas"/>
              <w:sz w:val="18"/>
              <w:szCs w:val="18"/>
              <w:shd w:val="clear" w:color="auto" w:fill="FFFFFF"/>
              <w:lang w:val="en-US"/>
            </w:rPr>
            <w:t>/var/mynetwork/certs/crypto-config/ordererOrganizations/example.com/orderers/orderer0.example.com/msp:/var/hyperledger/msp</w:t>
          </w:r>
        </w:p>
        <w:p w14:paraId="3717A91B" w14:textId="6E2C5BF3" w:rsidR="00302410" w:rsidRPr="00302410" w:rsidRDefault="00895E50" w:rsidP="00302410">
          <w:pPr>
            <w:rPr>
              <w:b/>
              <w:lang w:val="en-US"/>
            </w:rPr>
          </w:pPr>
          <w:r w:rsidRPr="005860CB">
            <w:rPr>
              <w:b/>
              <w:lang w:val="en-US"/>
            </w:rPr>
            <w:t>Docker-compose-peer.yml</w:t>
          </w:r>
        </w:p>
        <w:p w14:paraId="7FF22636" w14:textId="426DB697" w:rsidR="006420EE" w:rsidRPr="004D5F90" w:rsidRDefault="000E4692" w:rsidP="006420EE">
          <w:pPr>
            <w:rPr>
              <w:rFonts w:cstheme="minorHAnsi"/>
              <w:szCs w:val="22"/>
              <w:lang w:val="en-US"/>
            </w:rPr>
          </w:pPr>
          <w:r w:rsidRPr="004D5F90">
            <w:rPr>
              <w:rFonts w:cstheme="minorHAnsi"/>
              <w:szCs w:val="22"/>
              <w:lang w:val="en-US"/>
            </w:rPr>
            <w:t>For each peer</w:t>
          </w:r>
          <w:r w:rsidR="00C70331" w:rsidRPr="004D5F90">
            <w:rPr>
              <w:rFonts w:cstheme="minorHAnsi"/>
              <w:szCs w:val="22"/>
              <w:lang w:val="en-US"/>
            </w:rPr>
            <w:t>,</w:t>
          </w:r>
          <w:r w:rsidRPr="004D5F90">
            <w:rPr>
              <w:rFonts w:cstheme="minorHAnsi"/>
              <w:szCs w:val="22"/>
              <w:lang w:val="en-US"/>
            </w:rPr>
            <w:t xml:space="preserve"> the following configura</w:t>
          </w:r>
          <w:r w:rsidR="0037466B" w:rsidRPr="004D5F90">
            <w:rPr>
              <w:rFonts w:cstheme="minorHAnsi"/>
              <w:szCs w:val="22"/>
              <w:lang w:val="en-US"/>
            </w:rPr>
            <w:t>tions needs to be set.</w:t>
          </w:r>
        </w:p>
        <w:p w14:paraId="2CDA2D99" w14:textId="3279A38C" w:rsidR="00C227E8" w:rsidRPr="00DB534C" w:rsidRDefault="00C227E8" w:rsidP="00E67021">
          <w:pPr>
            <w:rPr>
              <w:rFonts w:ascii="Consolas" w:hAnsi="Consolas"/>
              <w:sz w:val="18"/>
              <w:szCs w:val="18"/>
              <w:lang w:val="en-US"/>
            </w:rPr>
          </w:pPr>
          <w:r w:rsidRPr="00DB534C">
            <w:rPr>
              <w:rFonts w:ascii="Consolas" w:hAnsi="Consolas"/>
              <w:sz w:val="18"/>
              <w:szCs w:val="18"/>
              <w:lang w:val="en-US"/>
            </w:rPr>
            <w:t>services:</w:t>
          </w:r>
        </w:p>
        <w:p w14:paraId="675CFC58" w14:textId="0A22E253" w:rsidR="001739A9" w:rsidRPr="00DB534C" w:rsidRDefault="008E3725" w:rsidP="001739A9">
          <w:pPr>
            <w:rPr>
              <w:rFonts w:ascii="Consolas" w:hAnsi="Consolas"/>
              <w:sz w:val="18"/>
              <w:szCs w:val="18"/>
              <w:lang w:val="en-US"/>
            </w:rPr>
          </w:pPr>
          <w:r w:rsidRPr="00DB534C">
            <w:rPr>
              <w:rStyle w:val="pl-ent"/>
              <w:rFonts w:ascii="Consolas" w:hAnsi="Consolas"/>
              <w:sz w:val="18"/>
              <w:szCs w:val="18"/>
              <w:shd w:val="clear" w:color="auto" w:fill="FFFFFF"/>
              <w:lang w:val="en-US"/>
            </w:rPr>
            <w:t>environment</w:t>
          </w:r>
          <w:r w:rsidRPr="00DB534C">
            <w:rPr>
              <w:rFonts w:ascii="Consolas" w:hAnsi="Consolas"/>
              <w:color w:val="24292E"/>
              <w:sz w:val="18"/>
              <w:szCs w:val="18"/>
              <w:shd w:val="clear" w:color="auto" w:fill="FFFFFF"/>
              <w:lang w:val="en-US"/>
            </w:rPr>
            <w:t>:</w:t>
          </w:r>
        </w:p>
        <w:p w14:paraId="56E13FA6" w14:textId="08B7D734" w:rsidR="00FB5A3E" w:rsidRPr="00DB534C" w:rsidRDefault="005007BD" w:rsidP="00E67021">
          <w:pPr>
            <w:rPr>
              <w:rFonts w:ascii="Consolas" w:hAnsi="Consolas"/>
              <w:sz w:val="18"/>
              <w:szCs w:val="18"/>
              <w:lang w:val="en-US"/>
            </w:rPr>
          </w:pPr>
          <w:r w:rsidRPr="00DB534C">
            <w:rPr>
              <w:rFonts w:ascii="Consolas" w:hAnsi="Consolas"/>
              <w:color w:val="24292E"/>
              <w:sz w:val="18"/>
              <w:szCs w:val="18"/>
              <w:shd w:val="clear" w:color="auto" w:fill="FFFFFF"/>
              <w:lang w:val="en-US"/>
            </w:rPr>
            <w:t xml:space="preserve">- </w:t>
          </w:r>
          <w:r w:rsidRPr="00DB534C">
            <w:rPr>
              <w:rStyle w:val="pl-s"/>
              <w:rFonts w:ascii="Consolas" w:hAnsi="Consolas"/>
              <w:sz w:val="18"/>
              <w:szCs w:val="18"/>
              <w:shd w:val="clear" w:color="auto" w:fill="FFFFFF"/>
              <w:lang w:val="en-US"/>
            </w:rPr>
            <w:t>CORE_PEER_MSPCONFIGPATH=/var/hyperledger/msp</w:t>
          </w:r>
        </w:p>
        <w:p w14:paraId="292A3A2A" w14:textId="26D411E4" w:rsidR="005D2594" w:rsidRPr="00DB534C" w:rsidRDefault="007801CC" w:rsidP="005D2594">
          <w:pPr>
            <w:rPr>
              <w:rFonts w:ascii="Consolas" w:hAnsi="Consolas"/>
              <w:sz w:val="18"/>
              <w:szCs w:val="18"/>
              <w:lang w:val="en-US"/>
            </w:rPr>
          </w:pPr>
          <w:r w:rsidRPr="00DB534C">
            <w:rPr>
              <w:rFonts w:ascii="Consolas" w:hAnsi="Consolas"/>
              <w:color w:val="24292E"/>
              <w:sz w:val="18"/>
              <w:szCs w:val="18"/>
              <w:shd w:val="clear" w:color="auto" w:fill="FFFFFF"/>
              <w:lang w:val="en-US"/>
            </w:rPr>
            <w:t xml:space="preserve">- </w:t>
          </w:r>
          <w:r w:rsidRPr="00DB534C">
            <w:rPr>
              <w:rStyle w:val="pl-s"/>
              <w:rFonts w:ascii="Consolas" w:hAnsi="Consolas"/>
              <w:sz w:val="18"/>
              <w:szCs w:val="18"/>
              <w:shd w:val="clear" w:color="auto" w:fill="FFFFFF"/>
              <w:lang w:val="en-US"/>
            </w:rPr>
            <w:t>CORE_LOGGING_MSP=DEBUG</w:t>
          </w:r>
        </w:p>
        <w:p w14:paraId="7C9FD981" w14:textId="614D4897" w:rsidR="00311498" w:rsidRPr="00DB534C" w:rsidRDefault="00C736F7" w:rsidP="00E67021">
          <w:pPr>
            <w:rPr>
              <w:rFonts w:ascii="Consolas" w:hAnsi="Consolas"/>
              <w:sz w:val="18"/>
              <w:szCs w:val="18"/>
              <w:lang w:val="en-US"/>
            </w:rPr>
          </w:pPr>
          <w:r w:rsidRPr="00DB534C">
            <w:rPr>
              <w:rFonts w:ascii="Consolas" w:hAnsi="Consolas"/>
              <w:sz w:val="18"/>
              <w:szCs w:val="18"/>
              <w:lang w:val="en-US"/>
            </w:rPr>
            <w:t>- CORE_PEER_LOCALMSPID=Org1MSP</w:t>
          </w:r>
        </w:p>
        <w:p w14:paraId="4872D2D7" w14:textId="68A2027E" w:rsidR="0035464D" w:rsidRPr="00DB534C" w:rsidRDefault="009B0295" w:rsidP="00E67021">
          <w:pPr>
            <w:rPr>
              <w:rFonts w:ascii="Consolas" w:hAnsi="Consolas"/>
              <w:b/>
              <w:sz w:val="18"/>
              <w:szCs w:val="18"/>
              <w:lang w:val="en-US"/>
            </w:rPr>
          </w:pPr>
          <w:r w:rsidRPr="00DB534C">
            <w:rPr>
              <w:rStyle w:val="pl-ent"/>
              <w:rFonts w:ascii="Consolas" w:hAnsi="Consolas"/>
              <w:sz w:val="18"/>
              <w:szCs w:val="18"/>
              <w:shd w:val="clear" w:color="auto" w:fill="FFFFFF"/>
              <w:lang w:val="en-US"/>
            </w:rPr>
            <w:t>volumes</w:t>
          </w:r>
          <w:r w:rsidRPr="00DB534C">
            <w:rPr>
              <w:rFonts w:ascii="Consolas" w:hAnsi="Consolas"/>
              <w:color w:val="24292E"/>
              <w:sz w:val="18"/>
              <w:szCs w:val="18"/>
              <w:shd w:val="clear" w:color="auto" w:fill="FFFFFF"/>
              <w:lang w:val="en-US"/>
            </w:rPr>
            <w:t>:</w:t>
          </w:r>
        </w:p>
        <w:p w14:paraId="389BF8C7" w14:textId="4F9CEBC5" w:rsidR="00FC672C" w:rsidRPr="00DB534C" w:rsidRDefault="00FC672C" w:rsidP="00E67021">
          <w:pPr>
            <w:rPr>
              <w:rFonts w:ascii="Consolas" w:hAnsi="Consolas"/>
              <w:b/>
              <w:sz w:val="18"/>
              <w:szCs w:val="18"/>
              <w:lang w:val="en-US"/>
            </w:rPr>
          </w:pPr>
          <w:r w:rsidRPr="00DB534C">
            <w:rPr>
              <w:rFonts w:ascii="Consolas" w:hAnsi="Consolas"/>
              <w:color w:val="24292E"/>
              <w:sz w:val="18"/>
              <w:szCs w:val="18"/>
              <w:shd w:val="clear" w:color="auto" w:fill="FFFFFF"/>
              <w:lang w:val="en-US"/>
            </w:rPr>
            <w:t xml:space="preserve">- </w:t>
          </w:r>
          <w:r w:rsidRPr="00DB534C">
            <w:rPr>
              <w:rStyle w:val="pl-s"/>
              <w:rFonts w:ascii="Consolas" w:hAnsi="Consolas"/>
              <w:sz w:val="18"/>
              <w:szCs w:val="18"/>
              <w:shd w:val="clear" w:color="auto" w:fill="FFFFFF"/>
              <w:lang w:val="en-US"/>
            </w:rPr>
            <w:t>/var/mynetwork/certs/crypto-config/peerOrganizations/org1.example.com/peers/peer0.org1.example.com/msp:/var/hyperledger/msp</w:t>
          </w:r>
        </w:p>
        <w:p w14:paraId="77808D77" w14:textId="6300DB5F" w:rsidR="006420EE" w:rsidRPr="00240BD8" w:rsidRDefault="00895E50" w:rsidP="006420EE">
          <w:pPr>
            <w:rPr>
              <w:b/>
              <w:lang w:val="fr-FR"/>
            </w:rPr>
          </w:pPr>
          <w:r w:rsidRPr="00240BD8">
            <w:rPr>
              <w:b/>
              <w:lang w:val="fr-FR"/>
            </w:rPr>
            <w:t>Docker-compose-services.yml</w:t>
          </w:r>
        </w:p>
        <w:p w14:paraId="5BE7BF7A" w14:textId="6C372103" w:rsidR="00C227E8" w:rsidRPr="00240BD8" w:rsidRDefault="00C227E8" w:rsidP="00E67021">
          <w:pPr>
            <w:rPr>
              <w:rFonts w:ascii="Consolas" w:hAnsi="Consolas"/>
              <w:sz w:val="18"/>
              <w:szCs w:val="18"/>
              <w:lang w:val="fr-FR"/>
            </w:rPr>
          </w:pPr>
          <w:r w:rsidRPr="00240BD8">
            <w:rPr>
              <w:rFonts w:ascii="Consolas" w:hAnsi="Consolas"/>
              <w:sz w:val="18"/>
              <w:szCs w:val="18"/>
              <w:lang w:val="fr-FR"/>
            </w:rPr>
            <w:t>services:</w:t>
          </w:r>
        </w:p>
        <w:p w14:paraId="2772B4B9" w14:textId="4E76FEDE" w:rsidR="00A5085D" w:rsidRPr="00240BD8" w:rsidRDefault="007474EF" w:rsidP="00A5085D">
          <w:pPr>
            <w:rPr>
              <w:rFonts w:ascii="Consolas" w:hAnsi="Consolas"/>
              <w:b/>
              <w:sz w:val="18"/>
              <w:szCs w:val="18"/>
              <w:lang w:val="fr-FR"/>
            </w:rPr>
          </w:pPr>
          <w:r w:rsidRPr="00240BD8">
            <w:rPr>
              <w:rStyle w:val="pl-ent"/>
              <w:rFonts w:ascii="Consolas" w:hAnsi="Consolas"/>
              <w:sz w:val="18"/>
              <w:szCs w:val="18"/>
              <w:shd w:val="clear" w:color="auto" w:fill="FFFFFF"/>
              <w:lang w:val="fr-FR"/>
            </w:rPr>
            <w:t>environment</w:t>
          </w:r>
          <w:r w:rsidRPr="00240BD8">
            <w:rPr>
              <w:rFonts w:ascii="Consolas" w:hAnsi="Consolas"/>
              <w:color w:val="24292E"/>
              <w:sz w:val="18"/>
              <w:szCs w:val="18"/>
              <w:shd w:val="clear" w:color="auto" w:fill="FFFFFF"/>
              <w:lang w:val="fr-FR"/>
            </w:rPr>
            <w:t>:</w:t>
          </w:r>
        </w:p>
        <w:p w14:paraId="7A2A4726" w14:textId="54A8E1D4" w:rsidR="006D4BE5" w:rsidRPr="00240BD8" w:rsidRDefault="00AE3847" w:rsidP="00E67021">
          <w:pPr>
            <w:rPr>
              <w:rFonts w:ascii="Consolas" w:hAnsi="Consolas"/>
              <w:b/>
              <w:sz w:val="18"/>
              <w:szCs w:val="18"/>
              <w:lang w:val="fr-FR"/>
            </w:rPr>
          </w:pPr>
          <w:r w:rsidRPr="00240BD8">
            <w:rPr>
              <w:rFonts w:ascii="Consolas" w:hAnsi="Consolas"/>
              <w:color w:val="24292E"/>
              <w:sz w:val="18"/>
              <w:szCs w:val="18"/>
              <w:shd w:val="clear" w:color="auto" w:fill="FFFFFF"/>
              <w:lang w:val="fr-FR"/>
            </w:rPr>
            <w:t xml:space="preserve">- </w:t>
          </w:r>
          <w:r w:rsidRPr="00240BD8">
            <w:rPr>
              <w:rStyle w:val="pl-s"/>
              <w:rFonts w:ascii="Consolas" w:hAnsi="Consolas"/>
              <w:sz w:val="18"/>
              <w:szCs w:val="18"/>
              <w:shd w:val="clear" w:color="auto" w:fill="FFFFFF"/>
              <w:lang w:val="fr-FR"/>
            </w:rPr>
            <w:t>CORE_PEER_LOCALMSPID=Org1MSP</w:t>
          </w:r>
        </w:p>
        <w:p w14:paraId="399E59D8" w14:textId="118099DC" w:rsidR="006D4BE5" w:rsidRPr="00240BD8" w:rsidRDefault="00B83F51" w:rsidP="00E67021">
          <w:pPr>
            <w:rPr>
              <w:rFonts w:ascii="Consolas" w:hAnsi="Consolas"/>
              <w:b/>
              <w:sz w:val="18"/>
              <w:szCs w:val="18"/>
              <w:lang w:val="fr-FR"/>
            </w:rPr>
          </w:pPr>
          <w:r w:rsidRPr="00240BD8">
            <w:rPr>
              <w:rFonts w:ascii="Consolas" w:hAnsi="Consolas"/>
              <w:color w:val="24292E"/>
              <w:sz w:val="18"/>
              <w:szCs w:val="18"/>
              <w:shd w:val="clear" w:color="auto" w:fill="FFFFFF"/>
              <w:lang w:val="fr-FR"/>
            </w:rPr>
            <w:t xml:space="preserve">-  </w:t>
          </w:r>
          <w:r w:rsidRPr="00240BD8">
            <w:rPr>
              <w:rStyle w:val="pl-s"/>
              <w:rFonts w:ascii="Consolas" w:hAnsi="Consolas"/>
              <w:sz w:val="18"/>
              <w:szCs w:val="18"/>
              <w:shd w:val="clear" w:color="auto" w:fill="FFFFFF"/>
              <w:lang w:val="fr-FR"/>
            </w:rPr>
            <w:t>CORE_PEER_MSPCONFIGPATH=/opt/gopath/src/github.com/hyperledger/fabric/peer/crypto/peerOrganizations/org1.example.com/users/Admin@org1.example.com/msp</w:t>
          </w:r>
        </w:p>
        <w:p w14:paraId="776814CA" w14:textId="77777777" w:rsidR="00340CAD" w:rsidRPr="00340CAD" w:rsidRDefault="007C788A" w:rsidP="00340CAD">
          <w:pPr>
            <w:pStyle w:val="Heading3"/>
            <w:rPr>
              <w:lang w:val="en-US"/>
            </w:rPr>
          </w:pPr>
          <w:r w:rsidRPr="00F82D0E">
            <w:rPr>
              <w:lang w:val="en-US"/>
            </w:rPr>
            <w:lastRenderedPageBreak/>
            <w:t>Connections with and impact o</w:t>
          </w:r>
          <w:r>
            <w:rPr>
              <w:lang w:val="en-US"/>
            </w:rPr>
            <w:t>n adjacent infrastructure services</w:t>
          </w:r>
        </w:p>
        <w:tbl>
          <w:tblPr>
            <w:tblStyle w:val="TableGrid"/>
            <w:tblW w:w="9351" w:type="dxa"/>
            <w:tblLook w:val="04A0" w:firstRow="1" w:lastRow="0" w:firstColumn="1" w:lastColumn="0" w:noHBand="0" w:noVBand="1"/>
          </w:tblPr>
          <w:tblGrid>
            <w:gridCol w:w="3319"/>
            <w:gridCol w:w="3229"/>
            <w:gridCol w:w="2803"/>
          </w:tblGrid>
          <w:tr w:rsidR="00C50CFD" w:rsidRPr="0006419E" w14:paraId="6847A62B" w14:textId="77777777" w:rsidTr="0009510A">
            <w:tc>
              <w:tcPr>
                <w:tcW w:w="3319" w:type="dxa"/>
                <w:shd w:val="clear" w:color="auto" w:fill="44546A"/>
              </w:tcPr>
              <w:p w14:paraId="3EBB5B4E" w14:textId="77777777" w:rsidR="00C50CFD" w:rsidRPr="00C634E1" w:rsidRDefault="00C50CFD" w:rsidP="00C634E1">
                <w:pPr>
                  <w:spacing w:after="160"/>
                  <w:rPr>
                    <w:color w:val="FFFFFF"/>
                  </w:rPr>
                </w:pPr>
                <w:r w:rsidRPr="00C634E1">
                  <w:rPr>
                    <w:color w:val="FFFFFF"/>
                  </w:rPr>
                  <w:t>Adjacent infrastructure service</w:t>
                </w:r>
              </w:p>
            </w:tc>
            <w:tc>
              <w:tcPr>
                <w:tcW w:w="3229" w:type="dxa"/>
                <w:shd w:val="clear" w:color="auto" w:fill="44546A"/>
              </w:tcPr>
              <w:p w14:paraId="34AA8E3D" w14:textId="77777777" w:rsidR="00C50CFD" w:rsidRPr="00C634E1" w:rsidRDefault="00C50CFD" w:rsidP="00C50CFD">
                <w:pPr>
                  <w:rPr>
                    <w:color w:val="FFFFFF"/>
                  </w:rPr>
                </w:pPr>
                <w:r w:rsidRPr="00C634E1">
                  <w:rPr>
                    <w:color w:val="FFFFFF"/>
                  </w:rPr>
                  <w:t>Description</w:t>
                </w:r>
              </w:p>
            </w:tc>
            <w:tc>
              <w:tcPr>
                <w:tcW w:w="2803" w:type="dxa"/>
                <w:shd w:val="clear" w:color="auto" w:fill="44546A"/>
              </w:tcPr>
              <w:p w14:paraId="0E1F77E8" w14:textId="77777777" w:rsidR="00C50CFD" w:rsidRPr="00C634E1" w:rsidRDefault="00C50CFD" w:rsidP="00C50CFD">
                <w:pPr>
                  <w:rPr>
                    <w:color w:val="FFFFFF"/>
                  </w:rPr>
                </w:pPr>
                <w:r w:rsidRPr="00C634E1">
                  <w:rPr>
                    <w:color w:val="FFFFFF"/>
                  </w:rPr>
                  <w:t xml:space="preserve">Impact </w:t>
                </w:r>
              </w:p>
            </w:tc>
          </w:tr>
          <w:tr w:rsidR="00C50CFD" w:rsidRPr="00DF7771" w14:paraId="2B7BF717" w14:textId="77777777" w:rsidTr="0009510A">
            <w:tc>
              <w:tcPr>
                <w:tcW w:w="3319" w:type="dxa"/>
              </w:tcPr>
              <w:p w14:paraId="1FBEA3E1" w14:textId="6B52B028" w:rsidR="00C50CFD" w:rsidRPr="00C634E1" w:rsidRDefault="00BC51AC" w:rsidP="00C634E1">
                <w:pPr>
                  <w:spacing w:after="160"/>
                  <w:rPr>
                    <w:color w:val="FFFFFF"/>
                  </w:rPr>
                </w:pPr>
                <w:r w:rsidRPr="009A295C">
                  <w:rPr>
                    <w:b/>
                    <w:i/>
                    <w:lang w:val="en-US"/>
                  </w:rPr>
                  <w:t>Relational Data Management.</w:t>
                </w:r>
                <w:r w:rsidRPr="009A295C">
                  <w:rPr>
                    <w:b/>
                    <w:i/>
                  </w:rPr>
                  <w:t>Datastore</w:t>
                </w:r>
              </w:p>
            </w:tc>
            <w:tc>
              <w:tcPr>
                <w:tcW w:w="3229" w:type="dxa"/>
              </w:tcPr>
              <w:p w14:paraId="6FA1A38F" w14:textId="35ADC2F1" w:rsidR="00C50CFD" w:rsidRPr="00DF7771" w:rsidRDefault="00BC51AC" w:rsidP="00C634E1">
                <w:pPr>
                  <w:spacing w:after="160"/>
                  <w:rPr>
                    <w:color w:val="FFFFFF"/>
                    <w:lang w:val="en-US"/>
                  </w:rPr>
                </w:pPr>
                <w:r w:rsidRPr="009A295C">
                  <w:rPr>
                    <w:b/>
                    <w:i/>
                    <w:lang w:val="en-US"/>
                  </w:rPr>
                  <w:t>Relational Data Management.Datastore</w:t>
                </w:r>
                <w:r w:rsidRPr="003B2E3A">
                  <w:rPr>
                    <w:lang w:val="en-US"/>
                  </w:rPr>
                  <w:t xml:space="preserve"> </w:t>
                </w:r>
                <w:r>
                  <w:rPr>
                    <w:lang w:val="en-US"/>
                  </w:rPr>
                  <w:t>hosts the blockchain server and state database. The blockchain servers hosts the ledgers (records all transactions) and smart contracts (the SLA).</w:t>
                </w:r>
              </w:p>
            </w:tc>
            <w:tc>
              <w:tcPr>
                <w:tcW w:w="2803" w:type="dxa"/>
                <w:vMerge w:val="restart"/>
              </w:tcPr>
              <w:p w14:paraId="270CA754" w14:textId="1F94CCCF" w:rsidR="00C50CFD" w:rsidRPr="00DF7771" w:rsidRDefault="00BC51AC" w:rsidP="00C634E1">
                <w:pPr>
                  <w:spacing w:after="160"/>
                  <w:rPr>
                    <w:color w:val="FFFFFF"/>
                    <w:lang w:val="en-US"/>
                  </w:rPr>
                </w:pPr>
                <w:r w:rsidRPr="00516081">
                  <w:rPr>
                    <w:b/>
                    <w:bCs/>
                    <w:lang w:val="en-US"/>
                  </w:rPr>
                  <w:t>Identity and Permissions Management.Hyperledger</w:t>
                </w:r>
                <w:r>
                  <w:rPr>
                    <w:lang w:val="en-US"/>
                  </w:rPr>
                  <w:t xml:space="preserve"> hosts the certificate authority and MSP. The certificate authority issues certificates to register identities in the blockchain. The MSP validates and issues certificates. Authenticates the users.</w:t>
                </w:r>
              </w:p>
            </w:tc>
          </w:tr>
          <w:tr w:rsidR="00C50CFD" w:rsidRPr="00F14F2D" w14:paraId="28711266" w14:textId="77777777" w:rsidTr="0009510A">
            <w:tc>
              <w:tcPr>
                <w:tcW w:w="3319" w:type="dxa"/>
              </w:tcPr>
              <w:p w14:paraId="4DC30253" w14:textId="1440C3F4" w:rsidR="00C50CFD" w:rsidRPr="00C634E1" w:rsidRDefault="00BC51AC" w:rsidP="00C634E1">
                <w:pPr>
                  <w:spacing w:after="160"/>
                  <w:rPr>
                    <w:color w:val="FFFFFF"/>
                  </w:rPr>
                </w:pPr>
                <w:r w:rsidRPr="009A295C">
                  <w:rPr>
                    <w:b/>
                    <w:i/>
                  </w:rPr>
                  <w:t>Datazone Protection.Firewall</w:t>
                </w:r>
              </w:p>
            </w:tc>
            <w:tc>
              <w:tcPr>
                <w:tcW w:w="3229" w:type="dxa"/>
              </w:tcPr>
              <w:p w14:paraId="4D3D033E" w14:textId="5887DF1A" w:rsidR="00C50CFD" w:rsidRPr="00DF7771" w:rsidRDefault="00BC51AC" w:rsidP="00C634E1">
                <w:pPr>
                  <w:spacing w:after="160"/>
                  <w:rPr>
                    <w:color w:val="FFFFFF"/>
                    <w:lang w:val="en-US"/>
                  </w:rPr>
                </w:pPr>
                <w:r w:rsidRPr="009A295C">
                  <w:rPr>
                    <w:b/>
                    <w:lang w:val="en-US"/>
                  </w:rPr>
                  <w:t>Datazone Protection.Firewall</w:t>
                </w:r>
                <w:r w:rsidRPr="007D272D">
                  <w:rPr>
                    <w:lang w:val="en-US"/>
                  </w:rPr>
                  <w:t xml:space="preserve"> monitors, filters, and controls all incoming and outgoing traffic.</w:t>
                </w:r>
              </w:p>
            </w:tc>
            <w:tc>
              <w:tcPr>
                <w:tcW w:w="2803" w:type="dxa"/>
                <w:vMerge/>
              </w:tcPr>
              <w:p w14:paraId="38B23A3D" w14:textId="77777777" w:rsidR="00C50CFD" w:rsidRPr="00DF7771" w:rsidRDefault="00C50CFD" w:rsidP="00C634E1">
                <w:pPr>
                  <w:spacing w:after="160"/>
                  <w:rPr>
                    <w:color w:val="FFFFFF"/>
                    <w:lang w:val="en-US"/>
                  </w:rPr>
                </w:pPr>
              </w:p>
            </w:tc>
          </w:tr>
          <w:tr w:rsidR="00C50CFD" w:rsidRPr="00F14F2D" w14:paraId="762D4A81" w14:textId="77777777" w:rsidTr="0009510A">
            <w:tc>
              <w:tcPr>
                <w:tcW w:w="3319" w:type="dxa"/>
              </w:tcPr>
              <w:p w14:paraId="14DB9D89" w14:textId="1A49A05D" w:rsidR="00C50CFD" w:rsidRPr="00C634E1" w:rsidRDefault="00BC51AC" w:rsidP="00C634E1">
                <w:pPr>
                  <w:spacing w:after="160"/>
                  <w:rPr>
                    <w:color w:val="FFFFFF"/>
                  </w:rPr>
                </w:pPr>
                <w:r w:rsidRPr="009A295C">
                  <w:rPr>
                    <w:b/>
                    <w:i/>
                    <w:lang w:val="en-US"/>
                  </w:rPr>
                  <w:t>Facilities Deployment.Docker</w:t>
                </w:r>
              </w:p>
            </w:tc>
            <w:tc>
              <w:tcPr>
                <w:tcW w:w="3229" w:type="dxa"/>
              </w:tcPr>
              <w:p w14:paraId="48375960" w14:textId="760F2BCA" w:rsidR="00C50CFD" w:rsidRPr="00DF7771" w:rsidRDefault="00BC51AC" w:rsidP="00C634E1">
                <w:pPr>
                  <w:spacing w:after="160"/>
                  <w:rPr>
                    <w:color w:val="FFFFFF"/>
                    <w:lang w:val="en-US"/>
                  </w:rPr>
                </w:pPr>
                <w:r w:rsidRPr="009A295C">
                  <w:rPr>
                    <w:b/>
                    <w:i/>
                    <w:lang w:val="en-US"/>
                  </w:rPr>
                  <w:t>Facilities Deployment.Docker</w:t>
                </w:r>
                <w:r>
                  <w:rPr>
                    <w:i/>
                    <w:iCs/>
                    <w:lang w:val="en-US"/>
                  </w:rPr>
                  <w:t xml:space="preserve"> </w:t>
                </w:r>
                <w:r>
                  <w:rPr>
                    <w:lang w:val="en-US"/>
                  </w:rPr>
                  <w:t>provides the docker containers used to run Hyperledger Fabric services.</w:t>
                </w:r>
              </w:p>
            </w:tc>
            <w:tc>
              <w:tcPr>
                <w:tcW w:w="2803" w:type="dxa"/>
                <w:vMerge/>
              </w:tcPr>
              <w:p w14:paraId="0E6C9218" w14:textId="77777777" w:rsidR="00C50CFD" w:rsidRPr="00DF7771" w:rsidRDefault="00C50CFD" w:rsidP="00C634E1">
                <w:pPr>
                  <w:spacing w:after="160"/>
                  <w:rPr>
                    <w:color w:val="FFFFFF"/>
                    <w:lang w:val="en-US"/>
                  </w:rPr>
                </w:pPr>
              </w:p>
            </w:tc>
          </w:tr>
          <w:tr w:rsidR="00BC51AC" w:rsidRPr="00F14F2D" w14:paraId="704A42EF" w14:textId="77777777" w:rsidTr="0009510A">
            <w:tc>
              <w:tcPr>
                <w:tcW w:w="3319" w:type="dxa"/>
              </w:tcPr>
              <w:p w14:paraId="3B3F4EEF" w14:textId="1BE704CD" w:rsidR="00BC51AC" w:rsidRPr="009A295C" w:rsidRDefault="00BC51AC" w:rsidP="00C634E1">
                <w:pPr>
                  <w:rPr>
                    <w:b/>
                    <w:i/>
                    <w:lang w:val="en-US"/>
                  </w:rPr>
                </w:pPr>
                <w:r w:rsidRPr="009A295C">
                  <w:rPr>
                    <w:b/>
                    <w:i/>
                  </w:rPr>
                  <w:t>Application Hosting.Webinterface</w:t>
                </w:r>
              </w:p>
            </w:tc>
            <w:tc>
              <w:tcPr>
                <w:tcW w:w="3229" w:type="dxa"/>
              </w:tcPr>
              <w:p w14:paraId="06C3F3EE" w14:textId="28D31F2F" w:rsidR="00BC51AC" w:rsidRPr="00BC51AC" w:rsidRDefault="00BC51AC" w:rsidP="00C634E1">
                <w:pPr>
                  <w:rPr>
                    <w:color w:val="FFFFFF"/>
                    <w:lang w:val="en-US"/>
                  </w:rPr>
                </w:pPr>
                <w:r w:rsidRPr="009A295C">
                  <w:rPr>
                    <w:b/>
                    <w:i/>
                    <w:lang w:val="en-US"/>
                  </w:rPr>
                  <w:t>Application Hosting.Webinterface</w:t>
                </w:r>
                <w:r w:rsidRPr="00FE1A8D">
                  <w:rPr>
                    <w:lang w:val="en-US"/>
                  </w:rPr>
                  <w:t xml:space="preserve"> hosts t</w:t>
                </w:r>
                <w:r>
                  <w:rPr>
                    <w:lang w:val="en-US"/>
                  </w:rPr>
                  <w:t>he API used for retrieving and storing sensor data. Also hosts the webserver interface used to inspect the blockchain data.</w:t>
                </w:r>
              </w:p>
            </w:tc>
            <w:tc>
              <w:tcPr>
                <w:tcW w:w="2803" w:type="dxa"/>
                <w:vMerge/>
              </w:tcPr>
              <w:p w14:paraId="2671A16B" w14:textId="77777777" w:rsidR="00BC51AC" w:rsidRPr="00BC51AC" w:rsidRDefault="00BC51AC" w:rsidP="00C634E1">
                <w:pPr>
                  <w:rPr>
                    <w:color w:val="FFFFFF"/>
                    <w:lang w:val="en-US"/>
                  </w:rPr>
                </w:pPr>
              </w:p>
            </w:tc>
          </w:tr>
          <w:tr w:rsidR="00BC51AC" w:rsidRPr="00F14F2D" w14:paraId="07C97C41" w14:textId="77777777" w:rsidTr="0009510A">
            <w:tc>
              <w:tcPr>
                <w:tcW w:w="3319" w:type="dxa"/>
              </w:tcPr>
              <w:p w14:paraId="069B5252" w14:textId="745A6202" w:rsidR="00BC51AC" w:rsidRPr="009A295C" w:rsidRDefault="00BC51AC" w:rsidP="00C634E1">
                <w:pPr>
                  <w:rPr>
                    <w:b/>
                    <w:i/>
                    <w:lang w:val="en-US"/>
                  </w:rPr>
                </w:pPr>
                <w:r w:rsidRPr="009A295C">
                  <w:rPr>
                    <w:b/>
                    <w:i/>
                    <w:lang w:val="en-US"/>
                  </w:rPr>
                  <w:t>Data Transport.Router</w:t>
                </w:r>
              </w:p>
            </w:tc>
            <w:tc>
              <w:tcPr>
                <w:tcW w:w="3229" w:type="dxa"/>
              </w:tcPr>
              <w:p w14:paraId="0FB1C698" w14:textId="5569D68E" w:rsidR="00BC51AC" w:rsidRPr="00BC51AC" w:rsidRDefault="00BC51AC" w:rsidP="00C634E1">
                <w:pPr>
                  <w:rPr>
                    <w:color w:val="FFFFFF"/>
                    <w:lang w:val="en-US"/>
                  </w:rPr>
                </w:pPr>
                <w:r w:rsidRPr="009A295C">
                  <w:rPr>
                    <w:b/>
                    <w:i/>
                    <w:lang w:val="en-US"/>
                  </w:rPr>
                  <w:t>Data Transport.Router</w:t>
                </w:r>
                <w:r>
                  <w:rPr>
                    <w:lang w:val="en-US"/>
                  </w:rPr>
                  <w:t xml:space="preserve"> connect all adjacent services to the internet and each other.</w:t>
                </w:r>
              </w:p>
            </w:tc>
            <w:tc>
              <w:tcPr>
                <w:tcW w:w="2803" w:type="dxa"/>
                <w:vMerge/>
              </w:tcPr>
              <w:p w14:paraId="321C6E8A" w14:textId="77777777" w:rsidR="00BC51AC" w:rsidRPr="00BC51AC" w:rsidRDefault="00BC51AC" w:rsidP="00C634E1">
                <w:pPr>
                  <w:rPr>
                    <w:color w:val="FFFFFF"/>
                    <w:lang w:val="en-US"/>
                  </w:rPr>
                </w:pPr>
              </w:p>
            </w:tc>
          </w:tr>
          <w:tr w:rsidR="00BC51AC" w14:paraId="302D8A71" w14:textId="77777777" w:rsidTr="0009510A">
            <w:tc>
              <w:tcPr>
                <w:tcW w:w="3319" w:type="dxa"/>
              </w:tcPr>
              <w:p w14:paraId="045CBBB8" w14:textId="59E99737" w:rsidR="00BC51AC" w:rsidRPr="009A295C" w:rsidRDefault="00BC51AC" w:rsidP="00BC51AC">
                <w:pPr>
                  <w:rPr>
                    <w:b/>
                    <w:i/>
                    <w:lang w:val="en-US"/>
                  </w:rPr>
                </w:pPr>
                <w:r w:rsidRPr="009A295C">
                  <w:rPr>
                    <w:b/>
                    <w:i/>
                    <w:lang w:val="en-US"/>
                  </w:rPr>
                  <w:t>Message Handling.Orderer</w:t>
                </w:r>
              </w:p>
            </w:tc>
            <w:tc>
              <w:tcPr>
                <w:tcW w:w="3229" w:type="dxa"/>
              </w:tcPr>
              <w:p w14:paraId="749A353E" w14:textId="76F01F30" w:rsidR="00BC51AC" w:rsidRPr="00BC51AC" w:rsidRDefault="00BC51AC" w:rsidP="00BC51AC">
                <w:pPr>
                  <w:rPr>
                    <w:iCs/>
                    <w:color w:val="FFFFFF"/>
                  </w:rPr>
                </w:pPr>
                <w:r w:rsidRPr="00BC51AC">
                  <w:rPr>
                    <w:b/>
                    <w:iCs/>
                    <w:lang w:val="en-US"/>
                  </w:rPr>
                  <w:t>Message Handling.Orderer</w:t>
                </w:r>
                <w:r w:rsidRPr="00BC51AC">
                  <w:rPr>
                    <w:iCs/>
                    <w:lang w:val="en-US"/>
                  </w:rPr>
                  <w:t xml:space="preserve"> Ordering service provides a shared communication channel to clients and peers, offering a broadcast service for messages containing transactions. Clients connect to the channel and may broadcast messages on the channel which are then delivered to all peers. The channel supports atomic delivery of all messages, that is, message communication with total-order delivery and (implementation specific) reliability.</w:t>
                </w:r>
                <w:sdt>
                  <w:sdtPr>
                    <w:rPr>
                      <w:iCs/>
                      <w:lang w:val="en-US"/>
                    </w:rPr>
                    <w:id w:val="-1647970858"/>
                    <w:citation/>
                  </w:sdtPr>
                  <w:sdtEndPr/>
                  <w:sdtContent>
                    <w:r w:rsidRPr="00BC51AC">
                      <w:rPr>
                        <w:iCs/>
                        <w:lang w:val="en-US"/>
                      </w:rPr>
                      <w:fldChar w:fldCharType="begin"/>
                    </w:r>
                    <w:r w:rsidRPr="00BC51AC">
                      <w:rPr>
                        <w:iCs/>
                        <w:lang w:val="en-US"/>
                      </w:rPr>
                      <w:instrText xml:space="preserve"> CITATION Hyp21 \l 1033 </w:instrText>
                    </w:r>
                    <w:r w:rsidRPr="00BC51AC">
                      <w:rPr>
                        <w:iCs/>
                        <w:lang w:val="en-US"/>
                      </w:rPr>
                      <w:fldChar w:fldCharType="separate"/>
                    </w:r>
                    <w:r w:rsidR="006576C3">
                      <w:rPr>
                        <w:iCs/>
                        <w:noProof/>
                        <w:lang w:val="en-US"/>
                      </w:rPr>
                      <w:t xml:space="preserve"> </w:t>
                    </w:r>
                    <w:r w:rsidR="006576C3">
                      <w:rPr>
                        <w:noProof/>
                        <w:lang w:val="en-US"/>
                      </w:rPr>
                      <w:t>[4]</w:t>
                    </w:r>
                    <w:r w:rsidRPr="00BC51AC">
                      <w:rPr>
                        <w:iCs/>
                        <w:lang w:val="en-US"/>
                      </w:rPr>
                      <w:fldChar w:fldCharType="end"/>
                    </w:r>
                  </w:sdtContent>
                </w:sdt>
              </w:p>
            </w:tc>
            <w:tc>
              <w:tcPr>
                <w:tcW w:w="2803" w:type="dxa"/>
                <w:vMerge/>
              </w:tcPr>
              <w:p w14:paraId="5AF97C97" w14:textId="77777777" w:rsidR="00BC51AC" w:rsidRPr="00C634E1" w:rsidRDefault="00BC51AC" w:rsidP="00BC51AC">
                <w:pPr>
                  <w:rPr>
                    <w:color w:val="FFFFFF"/>
                  </w:rPr>
                </w:pPr>
              </w:p>
            </w:tc>
          </w:tr>
        </w:tbl>
        <w:p w14:paraId="7222DE69" w14:textId="77777777" w:rsidR="00C50CFD" w:rsidRPr="00C50CFD" w:rsidRDefault="00C50CFD" w:rsidP="00C50CFD">
          <w:pPr>
            <w:rPr>
              <w:lang w:val="en-US"/>
            </w:rPr>
          </w:pPr>
        </w:p>
        <w:p w14:paraId="0B2F9CCC" w14:textId="77777777" w:rsidR="007C788A" w:rsidRDefault="007C788A" w:rsidP="007C788A">
          <w:pPr>
            <w:pStyle w:val="Heading3"/>
          </w:pPr>
          <w:r>
            <w:lastRenderedPageBreak/>
            <w:t>Requirement processing</w:t>
          </w:r>
        </w:p>
        <w:p w14:paraId="09616CDE" w14:textId="77777777" w:rsidR="00ED1340" w:rsidRPr="00571178" w:rsidRDefault="00ED1340" w:rsidP="00ED1340">
          <w:pPr>
            <w:pStyle w:val="Heading4"/>
            <w:rPr>
              <w:i w:val="0"/>
            </w:rPr>
          </w:pPr>
          <w:r>
            <w:t>Functional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551"/>
            <w:gridCol w:w="5387"/>
          </w:tblGrid>
          <w:tr w:rsidR="00ED1340" w14:paraId="63F613F2" w14:textId="77777777" w:rsidTr="00515A37">
            <w:tc>
              <w:tcPr>
                <w:tcW w:w="1410" w:type="dxa"/>
                <w:shd w:val="clear" w:color="auto" w:fill="44546A"/>
              </w:tcPr>
              <w:p w14:paraId="799A358B" w14:textId="77777777" w:rsidR="00ED1340" w:rsidRDefault="00ED1340" w:rsidP="001012AE">
                <w:pPr>
                  <w:spacing w:line="240" w:lineRule="auto"/>
                  <w:rPr>
                    <w:color w:val="FFFFFF"/>
                  </w:rPr>
                </w:pPr>
                <w:r>
                  <w:rPr>
                    <w:color w:val="FFFFFF"/>
                  </w:rPr>
                  <w:t>Requirement</w:t>
                </w:r>
              </w:p>
            </w:tc>
            <w:tc>
              <w:tcPr>
                <w:tcW w:w="2551" w:type="dxa"/>
                <w:shd w:val="clear" w:color="auto" w:fill="44546A"/>
              </w:tcPr>
              <w:p w14:paraId="2C051ED7" w14:textId="04611F1C" w:rsidR="00ED1340" w:rsidRDefault="000A5926" w:rsidP="001012AE">
                <w:pPr>
                  <w:spacing w:line="240" w:lineRule="auto"/>
                  <w:rPr>
                    <w:color w:val="FFFFFF"/>
                  </w:rPr>
                </w:pPr>
                <w:r>
                  <w:rPr>
                    <w:color w:val="FFFFFF"/>
                  </w:rPr>
                  <w:t xml:space="preserve">Description </w:t>
                </w:r>
              </w:p>
            </w:tc>
            <w:tc>
              <w:tcPr>
                <w:tcW w:w="5387" w:type="dxa"/>
                <w:shd w:val="clear" w:color="auto" w:fill="44546A"/>
              </w:tcPr>
              <w:p w14:paraId="5B7CF5FF" w14:textId="77777777" w:rsidR="00ED1340" w:rsidRDefault="00ED1340" w:rsidP="001012AE">
                <w:pPr>
                  <w:spacing w:line="240" w:lineRule="auto"/>
                  <w:rPr>
                    <w:color w:val="FFFFFF"/>
                  </w:rPr>
                </w:pPr>
                <w:r>
                  <w:rPr>
                    <w:color w:val="FFFFFF"/>
                  </w:rPr>
                  <w:t>Technical Processing</w:t>
                </w:r>
              </w:p>
            </w:tc>
          </w:tr>
          <w:tr w:rsidR="00ED1340" w:rsidRPr="004F3E77" w14:paraId="74422C37" w14:textId="77777777" w:rsidTr="00515A37">
            <w:trPr>
              <w:trHeight w:val="224"/>
            </w:trPr>
            <w:tc>
              <w:tcPr>
                <w:tcW w:w="1410" w:type="dxa"/>
                <w:shd w:val="clear" w:color="auto" w:fill="auto"/>
              </w:tcPr>
              <w:p w14:paraId="726822B9" w14:textId="4C093A72" w:rsidR="00ED1340" w:rsidRDefault="000955D4" w:rsidP="001012AE">
                <w:pPr>
                  <w:widowControl w:val="0"/>
                  <w:spacing w:line="240" w:lineRule="auto"/>
                </w:pPr>
                <w:r>
                  <w:t>R35</w:t>
                </w:r>
              </w:p>
            </w:tc>
            <w:tc>
              <w:tcPr>
                <w:tcW w:w="2551" w:type="dxa"/>
                <w:shd w:val="clear" w:color="auto" w:fill="auto"/>
              </w:tcPr>
              <w:p w14:paraId="2008FE0F" w14:textId="62A1B0AA" w:rsidR="00ED1340" w:rsidRPr="00331077" w:rsidRDefault="00331077" w:rsidP="001012AE">
                <w:pPr>
                  <w:widowControl w:val="0"/>
                  <w:spacing w:line="240" w:lineRule="auto"/>
                  <w:rPr>
                    <w:lang w:val="en-US"/>
                  </w:rPr>
                </w:pPr>
                <w:r w:rsidRPr="00331077">
                  <w:rPr>
                    <w:lang w:val="en-US"/>
                  </w:rPr>
                  <w:t>There must be a s</w:t>
                </w:r>
                <w:r>
                  <w:rPr>
                    <w:lang w:val="en-US"/>
                  </w:rPr>
                  <w:t xml:space="preserve">ervice that </w:t>
                </w:r>
                <w:r w:rsidR="006101D5">
                  <w:rPr>
                    <w:lang w:val="en-US"/>
                  </w:rPr>
                  <w:t xml:space="preserve">can validate and </w:t>
                </w:r>
                <w:r w:rsidR="005D658F">
                  <w:rPr>
                    <w:lang w:val="en-US"/>
                  </w:rPr>
                  <w:t xml:space="preserve">authenticate </w:t>
                </w:r>
                <w:r w:rsidR="004666F2">
                  <w:rPr>
                    <w:lang w:val="en-US"/>
                  </w:rPr>
                  <w:t xml:space="preserve">users for corresponding actions. </w:t>
                </w:r>
                <w:r w:rsidR="00246343">
                  <w:rPr>
                    <w:lang w:val="en-US"/>
                  </w:rPr>
                  <w:t xml:space="preserve"> </w:t>
                </w:r>
              </w:p>
            </w:tc>
            <w:tc>
              <w:tcPr>
                <w:tcW w:w="5387" w:type="dxa"/>
                <w:shd w:val="clear" w:color="auto" w:fill="auto"/>
              </w:tcPr>
              <w:p w14:paraId="140739D4" w14:textId="097AA817" w:rsidR="00ED1340" w:rsidRPr="008D4434" w:rsidRDefault="00136971" w:rsidP="001012AE">
                <w:pPr>
                  <w:spacing w:before="240" w:after="240"/>
                  <w:rPr>
                    <w:bCs/>
                    <w:lang w:val="en-GB"/>
                  </w:rPr>
                </w:pPr>
                <w:r>
                  <w:rPr>
                    <w:lang w:val="en-GB"/>
                  </w:rPr>
                  <w:t xml:space="preserve">Each organization will have a Hyperledger Fabric Membership Service Provider used </w:t>
                </w:r>
                <w:r w:rsidR="00B118C4">
                  <w:rPr>
                    <w:lang w:val="en-GB"/>
                  </w:rPr>
                  <w:t>to</w:t>
                </w:r>
                <w:r w:rsidR="00FE7887">
                  <w:rPr>
                    <w:lang w:val="en-GB"/>
                  </w:rPr>
                  <w:t xml:space="preserve"> </w:t>
                </w:r>
                <w:r w:rsidR="002243B9">
                  <w:rPr>
                    <w:lang w:val="en-GB"/>
                  </w:rPr>
                  <w:t xml:space="preserve">validate </w:t>
                </w:r>
                <w:r w:rsidR="006C2EF5">
                  <w:rPr>
                    <w:lang w:val="en-GB"/>
                  </w:rPr>
                  <w:t xml:space="preserve">and authenticate users for corresponding actions. </w:t>
                </w:r>
                <w:r w:rsidR="008D4434">
                  <w:rPr>
                    <w:bCs/>
                    <w:lang w:val="en-GB"/>
                  </w:rPr>
                  <w:t>The MSP</w:t>
                </w:r>
                <w:r w:rsidR="00E037AA">
                  <w:rPr>
                    <w:bCs/>
                    <w:lang w:val="en-GB"/>
                  </w:rPr>
                  <w:t>’s</w:t>
                </w:r>
                <w:r w:rsidR="008D4434">
                  <w:rPr>
                    <w:bCs/>
                    <w:lang w:val="en-GB"/>
                  </w:rPr>
                  <w:t xml:space="preserve"> </w:t>
                </w:r>
                <w:r w:rsidR="00921210">
                  <w:rPr>
                    <w:bCs/>
                    <w:lang w:val="en-GB"/>
                  </w:rPr>
                  <w:t xml:space="preserve">will be </w:t>
                </w:r>
                <w:r w:rsidR="00FB538F">
                  <w:rPr>
                    <w:bCs/>
                    <w:lang w:val="en-GB"/>
                  </w:rPr>
                  <w:t>configured</w:t>
                </w:r>
                <w:r w:rsidR="00921210">
                  <w:rPr>
                    <w:bCs/>
                    <w:lang w:val="en-GB"/>
                  </w:rPr>
                  <w:t xml:space="preserve"> </w:t>
                </w:r>
                <w:r w:rsidR="00E037AA">
                  <w:rPr>
                    <w:bCs/>
                    <w:lang w:val="en-GB"/>
                  </w:rPr>
                  <w:t>by the scripts.</w:t>
                </w:r>
                <w:r w:rsidR="00921210">
                  <w:rPr>
                    <w:bCs/>
                    <w:lang w:val="en-GB"/>
                  </w:rPr>
                  <w:t xml:space="preserve"> </w:t>
                </w:r>
              </w:p>
            </w:tc>
          </w:tr>
          <w:tr w:rsidR="00864A3D" w:rsidRPr="004F3E77" w14:paraId="65FFCDB1" w14:textId="77777777" w:rsidTr="00515A37">
            <w:trPr>
              <w:trHeight w:val="224"/>
            </w:trPr>
            <w:tc>
              <w:tcPr>
                <w:tcW w:w="1410" w:type="dxa"/>
                <w:shd w:val="clear" w:color="auto" w:fill="auto"/>
              </w:tcPr>
              <w:p w14:paraId="155BBFE0" w14:textId="51ADE063" w:rsidR="00864A3D" w:rsidRDefault="00864A3D" w:rsidP="001012AE">
                <w:pPr>
                  <w:widowControl w:val="0"/>
                  <w:spacing w:line="240" w:lineRule="auto"/>
                </w:pPr>
                <w:r>
                  <w:t>R37</w:t>
                </w:r>
              </w:p>
            </w:tc>
            <w:tc>
              <w:tcPr>
                <w:tcW w:w="2551" w:type="dxa"/>
                <w:shd w:val="clear" w:color="auto" w:fill="auto"/>
              </w:tcPr>
              <w:p w14:paraId="7BDCA766" w14:textId="084A9E5F" w:rsidR="00864A3D" w:rsidRPr="00331077" w:rsidRDefault="00515A37" w:rsidP="001012AE">
                <w:pPr>
                  <w:widowControl w:val="0"/>
                  <w:spacing w:line="240" w:lineRule="auto"/>
                  <w:rPr>
                    <w:lang w:val="en-US"/>
                  </w:rPr>
                </w:pPr>
                <w:r>
                  <w:rPr>
                    <w:lang w:val="en-US"/>
                  </w:rPr>
                  <w:t xml:space="preserve">The must be a service </w:t>
                </w:r>
                <w:r w:rsidR="00877492">
                  <w:rPr>
                    <w:lang w:val="en-US"/>
                  </w:rPr>
                  <w:t>that can generate user certificates.</w:t>
                </w:r>
              </w:p>
            </w:tc>
            <w:tc>
              <w:tcPr>
                <w:tcW w:w="5387" w:type="dxa"/>
                <w:shd w:val="clear" w:color="auto" w:fill="auto"/>
              </w:tcPr>
              <w:p w14:paraId="5B0EE8A4" w14:textId="33507C90" w:rsidR="00864A3D" w:rsidRPr="00610F61" w:rsidRDefault="00A126FA" w:rsidP="001012AE">
                <w:pPr>
                  <w:spacing w:before="240" w:after="240"/>
                  <w:rPr>
                    <w:lang w:val="en-GB"/>
                  </w:rPr>
                </w:pPr>
                <w:r>
                  <w:rPr>
                    <w:lang w:val="en-GB"/>
                  </w:rPr>
                  <w:t>Each organization will have a Hyperledger Fabric Certificate Authority used to generate user certificates.</w:t>
                </w:r>
                <w:r w:rsidR="00E037AA">
                  <w:rPr>
                    <w:lang w:val="en-GB"/>
                  </w:rPr>
                  <w:t xml:space="preserve"> The CA’s will be deployed by the scripts.</w:t>
                </w:r>
              </w:p>
            </w:tc>
          </w:tr>
        </w:tbl>
        <w:p w14:paraId="1E3B34B7" w14:textId="77777777" w:rsidR="00346FD7" w:rsidRPr="00610F61" w:rsidRDefault="00346FD7" w:rsidP="00ED1340">
          <w:pPr>
            <w:rPr>
              <w:i/>
              <w:lang w:val="en-GB"/>
            </w:rPr>
          </w:pPr>
        </w:p>
        <w:p w14:paraId="0DB542BE" w14:textId="77777777" w:rsidR="00ED1340" w:rsidRDefault="00ED1340" w:rsidP="00ED1340">
          <w:pPr>
            <w:pStyle w:val="Heading4"/>
            <w:rPr>
              <w:i w:val="0"/>
            </w:rPr>
          </w:pPr>
          <w:r>
            <w:t>Quality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190"/>
            <w:gridCol w:w="5465"/>
          </w:tblGrid>
          <w:tr w:rsidR="00346FD7" w14:paraId="7B80D9A8" w14:textId="77777777" w:rsidTr="006D687F">
            <w:trPr>
              <w:trHeight w:val="233"/>
            </w:trPr>
            <w:tc>
              <w:tcPr>
                <w:tcW w:w="1693" w:type="dxa"/>
                <w:shd w:val="clear" w:color="auto" w:fill="44546A"/>
              </w:tcPr>
              <w:p w14:paraId="2F5FC3DE" w14:textId="77777777" w:rsidR="00346FD7" w:rsidRDefault="00346FD7" w:rsidP="006D687F">
                <w:pPr>
                  <w:spacing w:line="240" w:lineRule="auto"/>
                  <w:rPr>
                    <w:color w:val="FFFFFF"/>
                  </w:rPr>
                </w:pPr>
                <w:r>
                  <w:rPr>
                    <w:color w:val="FFFFFF"/>
                  </w:rPr>
                  <w:t>Quality attribute</w:t>
                </w:r>
              </w:p>
            </w:tc>
            <w:tc>
              <w:tcPr>
                <w:tcW w:w="2190" w:type="dxa"/>
                <w:shd w:val="clear" w:color="auto" w:fill="44546A"/>
              </w:tcPr>
              <w:p w14:paraId="07E9F92A" w14:textId="77777777" w:rsidR="00346FD7" w:rsidRDefault="00346FD7" w:rsidP="006D687F">
                <w:pPr>
                  <w:spacing w:line="240" w:lineRule="auto"/>
                  <w:rPr>
                    <w:color w:val="FFFFFF"/>
                  </w:rPr>
                </w:pPr>
                <w:r>
                  <w:rPr>
                    <w:color w:val="FFFFFF"/>
                  </w:rPr>
                  <w:t>Value</w:t>
                </w:r>
              </w:p>
            </w:tc>
            <w:tc>
              <w:tcPr>
                <w:tcW w:w="5465" w:type="dxa"/>
                <w:shd w:val="clear" w:color="auto" w:fill="44546A"/>
              </w:tcPr>
              <w:p w14:paraId="360867BF" w14:textId="77777777" w:rsidR="00346FD7" w:rsidRDefault="00346FD7" w:rsidP="006D687F">
                <w:pPr>
                  <w:spacing w:line="240" w:lineRule="auto"/>
                  <w:rPr>
                    <w:color w:val="FFFFFF"/>
                  </w:rPr>
                </w:pPr>
                <w:r>
                  <w:rPr>
                    <w:color w:val="FFFFFF"/>
                  </w:rPr>
                  <w:t>Technical Processing</w:t>
                </w:r>
              </w:p>
            </w:tc>
          </w:tr>
          <w:tr w:rsidR="00346FD7" w14:paraId="2C51C2EA" w14:textId="77777777" w:rsidTr="006D687F">
            <w:trPr>
              <w:trHeight w:val="273"/>
            </w:trPr>
            <w:tc>
              <w:tcPr>
                <w:tcW w:w="1693" w:type="dxa"/>
                <w:shd w:val="clear" w:color="auto" w:fill="auto"/>
              </w:tcPr>
              <w:p w14:paraId="192B08FB" w14:textId="77777777" w:rsidR="00346FD7" w:rsidRDefault="00346FD7" w:rsidP="006D687F">
                <w:pPr>
                  <w:spacing w:line="240" w:lineRule="auto"/>
                </w:pPr>
                <w:r>
                  <w:t>Adaptability</w:t>
                </w:r>
              </w:p>
            </w:tc>
            <w:tc>
              <w:tcPr>
                <w:tcW w:w="2190" w:type="dxa"/>
                <w:shd w:val="clear" w:color="auto" w:fill="auto"/>
              </w:tcPr>
              <w:p w14:paraId="23043DE8" w14:textId="77777777" w:rsidR="00346FD7" w:rsidRDefault="00346FD7" w:rsidP="006D687F">
                <w:pPr>
                  <w:spacing w:line="240" w:lineRule="auto"/>
                </w:pPr>
                <w:r>
                  <w:t>N/A</w:t>
                </w:r>
              </w:p>
            </w:tc>
            <w:tc>
              <w:tcPr>
                <w:tcW w:w="5465" w:type="dxa"/>
                <w:shd w:val="clear" w:color="auto" w:fill="auto"/>
              </w:tcPr>
              <w:p w14:paraId="74C7B403" w14:textId="77777777" w:rsidR="00346FD7" w:rsidRDefault="00346FD7" w:rsidP="006D687F">
                <w:pPr>
                  <w:spacing w:line="240" w:lineRule="auto"/>
                </w:pPr>
                <w:r>
                  <w:t>N/A</w:t>
                </w:r>
              </w:p>
            </w:tc>
          </w:tr>
          <w:tr w:rsidR="00346FD7" w14:paraId="4C0BBBD7" w14:textId="77777777" w:rsidTr="006D687F">
            <w:trPr>
              <w:trHeight w:val="233"/>
            </w:trPr>
            <w:tc>
              <w:tcPr>
                <w:tcW w:w="1693" w:type="dxa"/>
                <w:shd w:val="clear" w:color="auto" w:fill="auto"/>
              </w:tcPr>
              <w:p w14:paraId="57AF4D2B" w14:textId="77777777" w:rsidR="00346FD7" w:rsidRDefault="00346FD7" w:rsidP="006D687F">
                <w:pPr>
                  <w:spacing w:line="240" w:lineRule="auto"/>
                </w:pPr>
                <w:r>
                  <w:t>Scalability</w:t>
                </w:r>
              </w:p>
            </w:tc>
            <w:tc>
              <w:tcPr>
                <w:tcW w:w="2190" w:type="dxa"/>
                <w:shd w:val="clear" w:color="auto" w:fill="auto"/>
              </w:tcPr>
              <w:p w14:paraId="7B30535E" w14:textId="77777777" w:rsidR="00346FD7" w:rsidRDefault="00346FD7" w:rsidP="006D687F">
                <w:pPr>
                  <w:spacing w:line="240" w:lineRule="auto"/>
                </w:pPr>
                <w:r>
                  <w:t>N/A</w:t>
                </w:r>
              </w:p>
            </w:tc>
            <w:tc>
              <w:tcPr>
                <w:tcW w:w="5465" w:type="dxa"/>
                <w:shd w:val="clear" w:color="auto" w:fill="auto"/>
              </w:tcPr>
              <w:p w14:paraId="07FB3ACF" w14:textId="77777777" w:rsidR="00346FD7" w:rsidRDefault="00346FD7" w:rsidP="006D687F">
                <w:pPr>
                  <w:spacing w:line="240" w:lineRule="auto"/>
                </w:pPr>
                <w:r>
                  <w:t>N/A</w:t>
                </w:r>
              </w:p>
            </w:tc>
          </w:tr>
          <w:tr w:rsidR="00346FD7" w14:paraId="383CADBF" w14:textId="77777777" w:rsidTr="006D687F">
            <w:trPr>
              <w:trHeight w:val="233"/>
            </w:trPr>
            <w:tc>
              <w:tcPr>
                <w:tcW w:w="1693" w:type="dxa"/>
                <w:shd w:val="clear" w:color="auto" w:fill="auto"/>
              </w:tcPr>
              <w:p w14:paraId="7931FA1F" w14:textId="77777777" w:rsidR="00346FD7" w:rsidRDefault="00346FD7" w:rsidP="006D687F">
                <w:pPr>
                  <w:spacing w:line="240" w:lineRule="auto"/>
                </w:pPr>
                <w:r>
                  <w:t>Manageability</w:t>
                </w:r>
              </w:p>
            </w:tc>
            <w:tc>
              <w:tcPr>
                <w:tcW w:w="2190" w:type="dxa"/>
                <w:shd w:val="clear" w:color="auto" w:fill="auto"/>
              </w:tcPr>
              <w:p w14:paraId="0D55815C" w14:textId="77777777" w:rsidR="00346FD7" w:rsidRDefault="00346FD7" w:rsidP="006D687F">
                <w:pPr>
                  <w:spacing w:line="240" w:lineRule="auto"/>
                </w:pPr>
                <w:r>
                  <w:t>N/A</w:t>
                </w:r>
              </w:p>
            </w:tc>
            <w:tc>
              <w:tcPr>
                <w:tcW w:w="5465" w:type="dxa"/>
                <w:shd w:val="clear" w:color="auto" w:fill="auto"/>
              </w:tcPr>
              <w:p w14:paraId="245050E9" w14:textId="77777777" w:rsidR="00346FD7" w:rsidRDefault="00346FD7" w:rsidP="006D687F">
                <w:pPr>
                  <w:spacing w:before="240" w:after="240"/>
                </w:pPr>
                <w:r>
                  <w:t>N/A</w:t>
                </w:r>
              </w:p>
            </w:tc>
          </w:tr>
          <w:tr w:rsidR="00346FD7" w14:paraId="0E28BA2A" w14:textId="77777777" w:rsidTr="006D687F">
            <w:trPr>
              <w:trHeight w:val="233"/>
            </w:trPr>
            <w:tc>
              <w:tcPr>
                <w:tcW w:w="1693" w:type="dxa"/>
                <w:shd w:val="clear" w:color="auto" w:fill="auto"/>
              </w:tcPr>
              <w:p w14:paraId="0AE24D95" w14:textId="77777777" w:rsidR="00346FD7" w:rsidRDefault="00346FD7" w:rsidP="006D687F">
                <w:pPr>
                  <w:spacing w:line="240" w:lineRule="auto"/>
                </w:pPr>
                <w:r>
                  <w:t>Accountability</w:t>
                </w:r>
              </w:p>
            </w:tc>
            <w:tc>
              <w:tcPr>
                <w:tcW w:w="2190" w:type="dxa"/>
                <w:shd w:val="clear" w:color="auto" w:fill="auto"/>
              </w:tcPr>
              <w:p w14:paraId="26C714C3" w14:textId="77777777" w:rsidR="00346FD7" w:rsidRDefault="00346FD7" w:rsidP="006D687F">
                <w:pPr>
                  <w:spacing w:line="240" w:lineRule="auto"/>
                </w:pPr>
                <w:r>
                  <w:t>N/A</w:t>
                </w:r>
              </w:p>
            </w:tc>
            <w:tc>
              <w:tcPr>
                <w:tcW w:w="5465" w:type="dxa"/>
                <w:shd w:val="clear" w:color="auto" w:fill="auto"/>
              </w:tcPr>
              <w:p w14:paraId="3E744931" w14:textId="77777777" w:rsidR="00346FD7" w:rsidRDefault="00346FD7" w:rsidP="006D687F">
                <w:pPr>
                  <w:spacing w:line="240" w:lineRule="auto"/>
                </w:pPr>
                <w:r>
                  <w:t>N/A</w:t>
                </w:r>
              </w:p>
            </w:tc>
          </w:tr>
          <w:tr w:rsidR="00346FD7" w14:paraId="4F14F0EE" w14:textId="77777777" w:rsidTr="006D687F">
            <w:trPr>
              <w:trHeight w:val="225"/>
            </w:trPr>
            <w:tc>
              <w:tcPr>
                <w:tcW w:w="1693" w:type="dxa"/>
                <w:shd w:val="clear" w:color="auto" w:fill="auto"/>
              </w:tcPr>
              <w:p w14:paraId="4B7A9D2C" w14:textId="77777777" w:rsidR="00346FD7" w:rsidRDefault="00346FD7" w:rsidP="006D687F">
                <w:pPr>
                  <w:widowControl w:val="0"/>
                  <w:pBdr>
                    <w:top w:val="nil"/>
                    <w:left w:val="nil"/>
                    <w:bottom w:val="nil"/>
                    <w:right w:val="nil"/>
                    <w:between w:val="nil"/>
                  </w:pBdr>
                  <w:spacing w:line="240" w:lineRule="auto"/>
                </w:pPr>
                <w:r>
                  <w:t>Availability</w:t>
                </w:r>
              </w:p>
            </w:tc>
            <w:tc>
              <w:tcPr>
                <w:tcW w:w="2190" w:type="dxa"/>
                <w:shd w:val="clear" w:color="auto" w:fill="auto"/>
              </w:tcPr>
              <w:p w14:paraId="39EC7880" w14:textId="77777777" w:rsidR="00346FD7" w:rsidRDefault="00346FD7" w:rsidP="006D687F">
                <w:pPr>
                  <w:spacing w:line="240" w:lineRule="auto"/>
                </w:pPr>
                <w:r>
                  <w:t>N/A</w:t>
                </w:r>
              </w:p>
            </w:tc>
            <w:tc>
              <w:tcPr>
                <w:tcW w:w="5465" w:type="dxa"/>
                <w:shd w:val="clear" w:color="auto" w:fill="auto"/>
              </w:tcPr>
              <w:p w14:paraId="3FD7A655" w14:textId="77777777" w:rsidR="00346FD7" w:rsidRDefault="00346FD7" w:rsidP="006D687F">
                <w:pPr>
                  <w:spacing w:line="240" w:lineRule="auto"/>
                </w:pPr>
                <w:r>
                  <w:t>N/A</w:t>
                </w:r>
              </w:p>
            </w:tc>
          </w:tr>
          <w:tr w:rsidR="00346FD7" w14:paraId="03D23211" w14:textId="77777777" w:rsidTr="006D687F">
            <w:trPr>
              <w:trHeight w:val="242"/>
            </w:trPr>
            <w:tc>
              <w:tcPr>
                <w:tcW w:w="1693" w:type="dxa"/>
                <w:shd w:val="clear" w:color="auto" w:fill="auto"/>
              </w:tcPr>
              <w:p w14:paraId="716BC36F" w14:textId="77777777" w:rsidR="00346FD7" w:rsidRDefault="00346FD7" w:rsidP="006D687F">
                <w:pPr>
                  <w:spacing w:line="240" w:lineRule="auto"/>
                </w:pPr>
                <w:r>
                  <w:t>Integrity</w:t>
                </w:r>
              </w:p>
            </w:tc>
            <w:tc>
              <w:tcPr>
                <w:tcW w:w="2190" w:type="dxa"/>
                <w:shd w:val="clear" w:color="auto" w:fill="auto"/>
              </w:tcPr>
              <w:p w14:paraId="4E356585" w14:textId="77777777" w:rsidR="00346FD7" w:rsidRDefault="00346FD7" w:rsidP="006D687F">
                <w:pPr>
                  <w:spacing w:line="240" w:lineRule="auto"/>
                </w:pPr>
                <w:r>
                  <w:t>N/A</w:t>
                </w:r>
              </w:p>
            </w:tc>
            <w:tc>
              <w:tcPr>
                <w:tcW w:w="5465" w:type="dxa"/>
                <w:shd w:val="clear" w:color="auto" w:fill="auto"/>
              </w:tcPr>
              <w:p w14:paraId="7184843E" w14:textId="77777777" w:rsidR="00346FD7" w:rsidRDefault="00346FD7" w:rsidP="006D687F">
                <w:pPr>
                  <w:spacing w:before="240" w:after="240"/>
                </w:pPr>
                <w:r>
                  <w:t>N/A</w:t>
                </w:r>
              </w:p>
            </w:tc>
          </w:tr>
        </w:tbl>
        <w:p w14:paraId="31D76D40" w14:textId="77777777" w:rsidR="00346FD7" w:rsidRDefault="00346FD7" w:rsidP="00346FD7">
          <w:pPr>
            <w:pStyle w:val="Heading4"/>
            <w:rPr>
              <w:i w:val="0"/>
            </w:rPr>
          </w:pPr>
          <w:r>
            <w:t>Principle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1843"/>
            <w:gridCol w:w="5812"/>
          </w:tblGrid>
          <w:tr w:rsidR="00346FD7" w14:paraId="6B3C22BF" w14:textId="77777777" w:rsidTr="006D687F">
            <w:trPr>
              <w:trHeight w:val="226"/>
            </w:trPr>
            <w:tc>
              <w:tcPr>
                <w:tcW w:w="1693" w:type="dxa"/>
                <w:shd w:val="clear" w:color="auto" w:fill="44546A"/>
              </w:tcPr>
              <w:p w14:paraId="3086F722" w14:textId="77777777" w:rsidR="00346FD7" w:rsidRDefault="00346FD7" w:rsidP="006D687F">
                <w:pPr>
                  <w:spacing w:line="240" w:lineRule="auto"/>
                  <w:rPr>
                    <w:color w:val="FFFFFF"/>
                  </w:rPr>
                </w:pPr>
                <w:r>
                  <w:rPr>
                    <w:color w:val="FFFFFF"/>
                  </w:rPr>
                  <w:t>Principle</w:t>
                </w:r>
              </w:p>
            </w:tc>
            <w:tc>
              <w:tcPr>
                <w:tcW w:w="1843" w:type="dxa"/>
                <w:shd w:val="clear" w:color="auto" w:fill="44546A"/>
              </w:tcPr>
              <w:p w14:paraId="44C3A6BF" w14:textId="77777777" w:rsidR="00346FD7" w:rsidRDefault="00346FD7" w:rsidP="006D687F">
                <w:pPr>
                  <w:spacing w:line="240" w:lineRule="auto"/>
                  <w:rPr>
                    <w:color w:val="FFFFFF"/>
                  </w:rPr>
                </w:pPr>
                <w:r>
                  <w:rPr>
                    <w:color w:val="FFFFFF"/>
                  </w:rPr>
                  <w:t>Description</w:t>
                </w:r>
              </w:p>
            </w:tc>
            <w:tc>
              <w:tcPr>
                <w:tcW w:w="5812" w:type="dxa"/>
                <w:shd w:val="clear" w:color="auto" w:fill="44546A"/>
              </w:tcPr>
              <w:p w14:paraId="20E0CD99" w14:textId="77777777" w:rsidR="00346FD7" w:rsidRDefault="00346FD7" w:rsidP="006D687F">
                <w:pPr>
                  <w:spacing w:line="240" w:lineRule="auto"/>
                  <w:rPr>
                    <w:color w:val="FFFFFF"/>
                  </w:rPr>
                </w:pPr>
                <w:r>
                  <w:rPr>
                    <w:color w:val="FFFFFF"/>
                  </w:rPr>
                  <w:t>Processing</w:t>
                </w:r>
              </w:p>
            </w:tc>
          </w:tr>
          <w:tr w:rsidR="00346FD7" w14:paraId="69B2E866" w14:textId="77777777" w:rsidTr="006D687F">
            <w:trPr>
              <w:trHeight w:val="213"/>
            </w:trPr>
            <w:tc>
              <w:tcPr>
                <w:tcW w:w="1693" w:type="dxa"/>
                <w:shd w:val="clear" w:color="auto" w:fill="auto"/>
              </w:tcPr>
              <w:p w14:paraId="7D0DF41E" w14:textId="77777777" w:rsidR="00346FD7" w:rsidRDefault="00346FD7" w:rsidP="006D687F">
                <w:pPr>
                  <w:spacing w:line="240" w:lineRule="auto"/>
                </w:pPr>
                <w:r>
                  <w:t>N/A</w:t>
                </w:r>
              </w:p>
            </w:tc>
            <w:tc>
              <w:tcPr>
                <w:tcW w:w="1843" w:type="dxa"/>
                <w:shd w:val="clear" w:color="auto" w:fill="auto"/>
              </w:tcPr>
              <w:p w14:paraId="1B5B111F" w14:textId="77777777" w:rsidR="00346FD7" w:rsidRDefault="00346FD7" w:rsidP="006D687F">
                <w:pPr>
                  <w:spacing w:before="240" w:after="240" w:line="240" w:lineRule="auto"/>
                </w:pPr>
                <w:r>
                  <w:t>N/A</w:t>
                </w:r>
              </w:p>
            </w:tc>
            <w:tc>
              <w:tcPr>
                <w:tcW w:w="5812" w:type="dxa"/>
                <w:shd w:val="clear" w:color="auto" w:fill="auto"/>
              </w:tcPr>
              <w:p w14:paraId="0FAC8D3C" w14:textId="77777777" w:rsidR="00346FD7" w:rsidRDefault="00346FD7" w:rsidP="006D687F">
                <w:pPr>
                  <w:spacing w:before="240" w:after="240"/>
                </w:pPr>
                <w:r>
                  <w:t>N/A</w:t>
                </w:r>
              </w:p>
            </w:tc>
          </w:tr>
        </w:tbl>
        <w:p w14:paraId="591B5A3B" w14:textId="77777777" w:rsidR="00ED1340" w:rsidRPr="00ED1340" w:rsidRDefault="00ED1340" w:rsidP="00ED1340"/>
        <w:p w14:paraId="4DCB61DD" w14:textId="77777777" w:rsidR="000C1A79" w:rsidRPr="000C1A79" w:rsidRDefault="000C1A79" w:rsidP="007C788A">
          <w:pPr>
            <w:pStyle w:val="Heading3"/>
            <w:numPr>
              <w:ilvl w:val="0"/>
              <w:numId w:val="0"/>
            </w:numPr>
            <w:ind w:left="720"/>
            <w:rPr>
              <w:lang w:val="en-US"/>
            </w:rPr>
          </w:pPr>
        </w:p>
        <w:p w14:paraId="723A502D" w14:textId="77777777" w:rsidR="00D312F0" w:rsidRDefault="00D312F0">
          <w:pPr>
            <w:rPr>
              <w:rFonts w:asciiTheme="majorHAnsi" w:eastAsiaTheme="majorEastAsia" w:hAnsiTheme="majorHAnsi" w:cstheme="majorBidi"/>
              <w:color w:val="005CB8" w:themeColor="accent2"/>
              <w:sz w:val="36"/>
              <w:szCs w:val="36"/>
              <w:lang w:val="en-US"/>
            </w:rPr>
          </w:pPr>
          <w:r>
            <w:rPr>
              <w:lang w:val="en-US"/>
            </w:rPr>
            <w:br w:type="page"/>
          </w:r>
        </w:p>
        <w:p w14:paraId="10057839" w14:textId="1362A792" w:rsidR="00E22A51" w:rsidRPr="00F14F2D" w:rsidRDefault="007C788A" w:rsidP="00E22A51">
          <w:pPr>
            <w:pStyle w:val="Heading2"/>
            <w:rPr>
              <w:lang w:val="en-US"/>
            </w:rPr>
          </w:pPr>
          <w:bookmarkStart w:id="38" w:name="_Toc72929429"/>
          <w:bookmarkStart w:id="39" w:name="_Toc72929605"/>
          <w:bookmarkStart w:id="40" w:name="_Toc73438584"/>
          <w:r w:rsidRPr="08755D78">
            <w:rPr>
              <w:lang w:val="en-US"/>
            </w:rPr>
            <w:lastRenderedPageBreak/>
            <w:t xml:space="preserve">Technical components and specifications for </w:t>
          </w:r>
          <w:r w:rsidR="00F53A48" w:rsidRPr="00F53A48">
            <w:rPr>
              <w:lang w:val="en-US"/>
            </w:rPr>
            <w:t>Relational Data Management</w:t>
          </w:r>
          <w:r w:rsidR="00412665">
            <w:rPr>
              <w:lang w:val="en-US"/>
            </w:rPr>
            <w:t>.</w:t>
          </w:r>
          <w:r w:rsidR="00EC7418" w:rsidRPr="00F14F2D">
            <w:rPr>
              <w:lang w:val="en-US"/>
            </w:rPr>
            <w:t>Datastore</w:t>
          </w:r>
          <w:bookmarkEnd w:id="38"/>
          <w:bookmarkEnd w:id="39"/>
          <w:bookmarkEnd w:id="40"/>
        </w:p>
        <w:p w14:paraId="092D0A24" w14:textId="77777777" w:rsidR="00466E4B" w:rsidRDefault="00466E4B" w:rsidP="00466E4B">
          <w:pPr>
            <w:pStyle w:val="Heading3"/>
            <w:rPr>
              <w:lang w:val="en-US"/>
            </w:rPr>
          </w:pPr>
          <w:r>
            <w:rPr>
              <w:lang w:val="en-US"/>
            </w:rPr>
            <w:t>Description</w:t>
          </w:r>
        </w:p>
        <w:p w14:paraId="57D2FD20" w14:textId="04D0E01B" w:rsidR="005815A7" w:rsidRPr="001C2970" w:rsidRDefault="00466E4B" w:rsidP="005815A7">
          <w:pPr>
            <w:rPr>
              <w:lang w:val="en-US"/>
            </w:rPr>
          </w:pPr>
          <w:r>
            <w:rPr>
              <w:lang w:val="en-US"/>
            </w:rPr>
            <w:t xml:space="preserve">This section covers the </w:t>
          </w:r>
          <w:r w:rsidR="005630EA">
            <w:rPr>
              <w:lang w:val="en-US"/>
            </w:rPr>
            <w:t>Blockchain Server</w:t>
          </w:r>
          <w:r>
            <w:rPr>
              <w:lang w:val="en-US"/>
            </w:rPr>
            <w:t xml:space="preserve"> and </w:t>
          </w:r>
          <w:r w:rsidR="005630EA">
            <w:rPr>
              <w:lang w:val="en-US"/>
            </w:rPr>
            <w:t xml:space="preserve">State database. </w:t>
          </w:r>
          <w:r>
            <w:rPr>
              <w:lang w:val="en-US"/>
            </w:rPr>
            <w:t xml:space="preserve">  </w:t>
          </w:r>
        </w:p>
        <w:p w14:paraId="25D6F80A" w14:textId="546506EE" w:rsidR="005815A7" w:rsidRPr="00F2325E" w:rsidRDefault="007C788A" w:rsidP="005815A7">
          <w:pPr>
            <w:pStyle w:val="Heading3"/>
          </w:pPr>
          <w:r>
            <w:t>Software</w:t>
          </w:r>
        </w:p>
        <w:tbl>
          <w:tblPr>
            <w:tblStyle w:val="TableGrid"/>
            <w:tblW w:w="0" w:type="auto"/>
            <w:tblLook w:val="04A0" w:firstRow="1" w:lastRow="0" w:firstColumn="1" w:lastColumn="0" w:noHBand="0" w:noVBand="1"/>
          </w:tblPr>
          <w:tblGrid>
            <w:gridCol w:w="4675"/>
            <w:gridCol w:w="4675"/>
          </w:tblGrid>
          <w:tr w:rsidR="005815A7" w14:paraId="7B13778F" w14:textId="77777777" w:rsidTr="0009510A">
            <w:tc>
              <w:tcPr>
                <w:tcW w:w="4675" w:type="dxa"/>
                <w:shd w:val="clear" w:color="auto" w:fill="44546A"/>
              </w:tcPr>
              <w:p w14:paraId="42F66D93" w14:textId="77777777" w:rsidR="005815A7" w:rsidRPr="0009510A" w:rsidRDefault="005815A7" w:rsidP="0009510A">
                <w:pPr>
                  <w:spacing w:after="160"/>
                  <w:rPr>
                    <w:color w:val="FFFFFF"/>
                  </w:rPr>
                </w:pPr>
                <w:r w:rsidRPr="0009510A">
                  <w:rPr>
                    <w:color w:val="FFFFFF"/>
                  </w:rPr>
                  <w:t>Software</w:t>
                </w:r>
              </w:p>
            </w:tc>
            <w:tc>
              <w:tcPr>
                <w:tcW w:w="4675" w:type="dxa"/>
                <w:shd w:val="clear" w:color="auto" w:fill="44546A"/>
              </w:tcPr>
              <w:p w14:paraId="02D6875C" w14:textId="77777777" w:rsidR="005815A7" w:rsidRPr="0009510A" w:rsidRDefault="005815A7" w:rsidP="0009510A">
                <w:pPr>
                  <w:spacing w:after="160"/>
                  <w:rPr>
                    <w:color w:val="FFFFFF"/>
                  </w:rPr>
                </w:pPr>
                <w:r w:rsidRPr="0009510A">
                  <w:rPr>
                    <w:color w:val="FFFFFF"/>
                  </w:rPr>
                  <w:t>Version</w:t>
                </w:r>
              </w:p>
            </w:tc>
          </w:tr>
          <w:tr w:rsidR="005815A7" w14:paraId="7EC59F0E" w14:textId="77777777" w:rsidTr="00C8673C">
            <w:tc>
              <w:tcPr>
                <w:tcW w:w="4675" w:type="dxa"/>
              </w:tcPr>
              <w:p w14:paraId="34DEB06C" w14:textId="301490BB" w:rsidR="005815A7" w:rsidRDefault="003E4FFB" w:rsidP="0009510A">
                <w:pPr>
                  <w:spacing w:after="160"/>
                </w:pPr>
                <w:r>
                  <w:t>Hyperledger/fabric-couchdb</w:t>
                </w:r>
              </w:p>
            </w:tc>
            <w:tc>
              <w:tcPr>
                <w:tcW w:w="4675" w:type="dxa"/>
              </w:tcPr>
              <w:p w14:paraId="5E22F95F" w14:textId="77777777" w:rsidR="005815A7" w:rsidRDefault="005815A7" w:rsidP="0009510A">
                <w:pPr>
                  <w:spacing w:after="160"/>
                </w:pPr>
                <w:r>
                  <w:t>3.1.1</w:t>
                </w:r>
              </w:p>
            </w:tc>
          </w:tr>
        </w:tbl>
        <w:p w14:paraId="39C2D121" w14:textId="77777777" w:rsidR="00654477" w:rsidRPr="005815A7" w:rsidRDefault="00654477" w:rsidP="005815A7"/>
        <w:p w14:paraId="54DF3D97" w14:textId="5004DCDA" w:rsidR="007C788A" w:rsidRDefault="007C788A" w:rsidP="007C788A">
          <w:pPr>
            <w:pStyle w:val="Heading3"/>
          </w:pPr>
          <w:r>
            <w:t>Specifications</w:t>
          </w:r>
        </w:p>
        <w:p w14:paraId="3AB28D52" w14:textId="62619CDD" w:rsidR="003912FF" w:rsidRPr="00634992" w:rsidRDefault="00860707" w:rsidP="00666B70">
          <w:pPr>
            <w:rPr>
              <w:rFonts w:cstheme="minorHAnsi"/>
              <w:lang w:val="en-US"/>
            </w:rPr>
          </w:pPr>
          <w:r w:rsidRPr="00634992">
            <w:rPr>
              <w:rFonts w:cstheme="minorHAnsi"/>
              <w:lang w:val="en-US"/>
            </w:rPr>
            <w:t xml:space="preserve">In this chapter all specifications regarding the datastore will be </w:t>
          </w:r>
          <w:r w:rsidR="00441E62" w:rsidRPr="00634992">
            <w:rPr>
              <w:rFonts w:cstheme="minorHAnsi"/>
              <w:lang w:val="en-US"/>
            </w:rPr>
            <w:t>specified</w:t>
          </w:r>
          <w:r w:rsidR="00B55F43" w:rsidRPr="00634992">
            <w:rPr>
              <w:rFonts w:cstheme="minorHAnsi"/>
              <w:lang w:val="en-US"/>
            </w:rPr>
            <w:t>.</w:t>
          </w:r>
        </w:p>
        <w:p w14:paraId="60D19C74" w14:textId="420C8DD7" w:rsidR="001B03E8" w:rsidRPr="00634992" w:rsidRDefault="00374450" w:rsidP="001B03E8">
          <w:pPr>
            <w:pStyle w:val="Heading4"/>
            <w:rPr>
              <w:color w:val="000000" w:themeColor="text1"/>
            </w:rPr>
          </w:pPr>
          <w:r w:rsidRPr="00634992">
            <w:t>Couch</w:t>
          </w:r>
          <w:r w:rsidR="00CD259B" w:rsidRPr="00634992">
            <w:rPr>
              <w:color w:val="000000" w:themeColor="text1"/>
            </w:rPr>
            <w:t>DB</w:t>
          </w:r>
        </w:p>
        <w:p w14:paraId="5869E87D" w14:textId="70108F54" w:rsidR="00590C7E" w:rsidRPr="004E52EA" w:rsidRDefault="00DE587A" w:rsidP="00590C7E">
          <w:pPr>
            <w:rPr>
              <w:lang w:val="en-US"/>
            </w:rPr>
          </w:pPr>
          <w:r w:rsidRPr="002907F9">
            <w:rPr>
              <w:lang w:val="en-US"/>
            </w:rPr>
            <w:t>S</w:t>
          </w:r>
          <w:r w:rsidR="00BC27C4" w:rsidRPr="004E52EA">
            <w:rPr>
              <w:lang w:val="en-US"/>
            </w:rPr>
            <w:t xml:space="preserve">ettings </w:t>
          </w:r>
          <w:r w:rsidR="004E52EA" w:rsidRPr="004E52EA">
            <w:rPr>
              <w:lang w:val="en-US"/>
            </w:rPr>
            <w:t xml:space="preserve">that must </w:t>
          </w:r>
          <w:r w:rsidR="004E52EA">
            <w:rPr>
              <w:lang w:val="en-US"/>
            </w:rPr>
            <w:t xml:space="preserve">be changed </w:t>
          </w:r>
          <w:r w:rsidR="00473922">
            <w:rPr>
              <w:lang w:val="en-US"/>
            </w:rPr>
            <w:t xml:space="preserve">in the </w:t>
          </w:r>
          <w:r w:rsidR="007E769D">
            <w:rPr>
              <w:lang w:val="en-US"/>
            </w:rPr>
            <w:t>container deployment</w:t>
          </w:r>
          <w:r w:rsidR="005C5A01">
            <w:rPr>
              <w:lang w:val="en-US"/>
            </w:rPr>
            <w:t xml:space="preserve"> to ensure correct working </w:t>
          </w:r>
          <w:r w:rsidR="005B7690">
            <w:rPr>
              <w:lang w:val="en-US"/>
            </w:rPr>
            <w:t>of the CouchDB as the state database.</w:t>
          </w:r>
        </w:p>
        <w:p w14:paraId="594AAFDA" w14:textId="586D92E4" w:rsidR="0077073E" w:rsidRDefault="00C472E5" w:rsidP="0077073E">
          <w:pPr>
            <w:pStyle w:val="Heading5"/>
          </w:pPr>
          <w:r>
            <w:t>C</w:t>
          </w:r>
          <w:r w:rsidR="00590C7E" w:rsidRPr="00634992">
            <w:t>ouchDB container</w:t>
          </w:r>
          <w:r>
            <w:t>s</w:t>
          </w:r>
        </w:p>
        <w:p w14:paraId="61766645" w14:textId="16DF071B" w:rsidR="00AF3201" w:rsidRDefault="002907F9" w:rsidP="002907F9">
          <w:pPr>
            <w:rPr>
              <w:lang w:val="en-US"/>
            </w:rPr>
          </w:pPr>
          <w:r w:rsidRPr="006F4826">
            <w:rPr>
              <w:lang w:val="en-US"/>
            </w:rPr>
            <w:t>T</w:t>
          </w:r>
          <w:r w:rsidR="006F4826" w:rsidRPr="006F4826">
            <w:rPr>
              <w:lang w:val="en-US"/>
            </w:rPr>
            <w:t>o</w:t>
          </w:r>
          <w:r w:rsidR="006F4826">
            <w:rPr>
              <w:lang w:val="en-US"/>
            </w:rPr>
            <w:t xml:space="preserve"> ensure all nodes in the network have the correct hostnames run the </w:t>
          </w:r>
          <w:r w:rsidR="000D6FF3" w:rsidRPr="000D6FF3">
            <w:rPr>
              <w:lang w:val="en-US"/>
            </w:rPr>
            <w:t>Hyperledger-CondGoods/network/populate_hostname.sh</w:t>
          </w:r>
          <w:r w:rsidR="00230C7D">
            <w:rPr>
              <w:lang w:val="en-US"/>
            </w:rPr>
            <w:t xml:space="preserve"> script</w:t>
          </w:r>
          <w:r w:rsidR="0082383A">
            <w:rPr>
              <w:lang w:val="en-US"/>
            </w:rPr>
            <w:t xml:space="preserve">. </w:t>
          </w:r>
          <w:r w:rsidR="00DA4E23">
            <w:rPr>
              <w:lang w:val="en-US"/>
            </w:rPr>
            <w:t xml:space="preserve">All </w:t>
          </w:r>
          <w:r w:rsidR="00393895">
            <w:rPr>
              <w:lang w:val="en-US"/>
            </w:rPr>
            <w:t xml:space="preserve">correct </w:t>
          </w:r>
          <w:r w:rsidR="00DA4E23">
            <w:rPr>
              <w:lang w:val="en-US"/>
            </w:rPr>
            <w:t xml:space="preserve">settings for the </w:t>
          </w:r>
          <w:r w:rsidR="00393895">
            <w:rPr>
              <w:lang w:val="en-US"/>
            </w:rPr>
            <w:t xml:space="preserve">CouchDB containers are in the </w:t>
          </w:r>
          <w:r w:rsidR="003D47A9" w:rsidRPr="003D47A9">
            <w:rPr>
              <w:lang w:val="en-US"/>
            </w:rPr>
            <w:t>docker-compose-services.yml</w:t>
          </w:r>
          <w:r w:rsidR="003D47A9">
            <w:rPr>
              <w:lang w:val="en-US"/>
            </w:rPr>
            <w:t xml:space="preserve"> file</w:t>
          </w:r>
          <w:r w:rsidR="00496FA5">
            <w:rPr>
              <w:lang w:val="en-US"/>
            </w:rPr>
            <w:t xml:space="preserve">s </w:t>
          </w:r>
          <w:r w:rsidR="006F72C8">
            <w:rPr>
              <w:lang w:val="en-US"/>
            </w:rPr>
            <w:t xml:space="preserve">in the </w:t>
          </w:r>
          <w:r w:rsidR="00440465" w:rsidRPr="00440465">
            <w:rPr>
              <w:lang w:val="en-US"/>
            </w:rPr>
            <w:t>Hyperledger-CondGoods/network</w:t>
          </w:r>
          <w:r w:rsidR="00FC27DD">
            <w:rPr>
              <w:lang w:val="en-US"/>
            </w:rPr>
            <w:t>/</w:t>
          </w:r>
          <w:r w:rsidR="00ED7044">
            <w:rPr>
              <w:lang w:val="en-US"/>
            </w:rPr>
            <w:t xml:space="preserve"> under the corresponding org</w:t>
          </w:r>
          <w:r w:rsidR="00D6621A">
            <w:rPr>
              <w:lang w:val="en-US"/>
            </w:rPr>
            <w:t xml:space="preserve"> tabs. </w:t>
          </w:r>
          <w:r w:rsidR="00DD01D3">
            <w:rPr>
              <w:lang w:val="en-US"/>
            </w:rPr>
            <w:t xml:space="preserve">Running these scripts </w:t>
          </w:r>
          <w:r w:rsidR="00387743">
            <w:rPr>
              <w:lang w:val="en-US"/>
            </w:rPr>
            <w:t>makes sure</w:t>
          </w:r>
          <w:r w:rsidR="00817B41">
            <w:rPr>
              <w:lang w:val="en-US"/>
            </w:rPr>
            <w:t xml:space="preserve"> the </w:t>
          </w:r>
          <w:r w:rsidR="00454AF7">
            <w:rPr>
              <w:lang w:val="en-US"/>
            </w:rPr>
            <w:t>services</w:t>
          </w:r>
          <w:r w:rsidR="00817B41">
            <w:rPr>
              <w:lang w:val="en-US"/>
            </w:rPr>
            <w:t xml:space="preserve"> are</w:t>
          </w:r>
          <w:r w:rsidR="00454AF7">
            <w:rPr>
              <w:lang w:val="en-US"/>
            </w:rPr>
            <w:t xml:space="preserve"> installed and deployed correctly</w:t>
          </w:r>
          <w:r w:rsidR="009746C3">
            <w:rPr>
              <w:lang w:val="en-US"/>
            </w:rPr>
            <w:t>.</w:t>
          </w:r>
          <w:r w:rsidR="00CE1257">
            <w:rPr>
              <w:lang w:val="en-US"/>
            </w:rPr>
            <w:t xml:space="preserve"> Running these scripts is normally done via the </w:t>
          </w:r>
          <w:r w:rsidR="0090380E" w:rsidRPr="0090380E">
            <w:rPr>
              <w:lang w:val="en-US"/>
            </w:rPr>
            <w:t>Hyperledger-CondGoods/network/start_all.sh</w:t>
          </w:r>
          <w:r w:rsidR="0090380E">
            <w:rPr>
              <w:lang w:val="en-US"/>
            </w:rPr>
            <w:t xml:space="preserve"> </w:t>
          </w:r>
          <w:r w:rsidR="00540595">
            <w:rPr>
              <w:lang w:val="en-US"/>
            </w:rPr>
            <w:t xml:space="preserve">script. </w:t>
          </w:r>
          <w:r w:rsidR="00C0053B">
            <w:rPr>
              <w:lang w:val="en-US"/>
            </w:rPr>
            <w:t xml:space="preserve">The CouchDB containers are deployed twice per </w:t>
          </w:r>
          <w:r w:rsidR="001F6E9E">
            <w:rPr>
              <w:lang w:val="en-US"/>
            </w:rPr>
            <w:t xml:space="preserve">organization to </w:t>
          </w:r>
          <w:r w:rsidR="00296746">
            <w:rPr>
              <w:lang w:val="en-US"/>
            </w:rPr>
            <w:t xml:space="preserve">make the use of high availability </w:t>
          </w:r>
          <w:r w:rsidR="00D364CB">
            <w:rPr>
              <w:lang w:val="en-US"/>
            </w:rPr>
            <w:t xml:space="preserve">possible. </w:t>
          </w:r>
          <w:r w:rsidR="000B5022">
            <w:rPr>
              <w:lang w:val="en-US"/>
            </w:rPr>
            <w:t xml:space="preserve">We will go in depth </w:t>
          </w:r>
          <w:r w:rsidR="006F4EDC">
            <w:rPr>
              <w:lang w:val="en-US"/>
            </w:rPr>
            <w:t xml:space="preserve">about the specific settings from the CouchDB </w:t>
          </w:r>
          <w:r w:rsidR="00A40647">
            <w:rPr>
              <w:lang w:val="en-US"/>
            </w:rPr>
            <w:t xml:space="preserve">docker </w:t>
          </w:r>
          <w:r w:rsidR="006F4EDC">
            <w:rPr>
              <w:lang w:val="en-US"/>
            </w:rPr>
            <w:t>containers</w:t>
          </w:r>
          <w:r w:rsidR="00D161C1">
            <w:rPr>
              <w:lang w:val="en-US"/>
            </w:rPr>
            <w:t>.</w:t>
          </w:r>
        </w:p>
        <w:p w14:paraId="4FF62348" w14:textId="383794B1" w:rsidR="00AF3201" w:rsidRPr="00F370BD" w:rsidRDefault="00AF3201" w:rsidP="00AF3201">
          <w:pPr>
            <w:rPr>
              <w:bCs/>
              <w:lang w:val="en-US"/>
            </w:rPr>
          </w:pPr>
          <w:r>
            <w:rPr>
              <w:bCs/>
              <w:lang w:val="en-US"/>
            </w:rPr>
            <w:t xml:space="preserve">The placements constraint makes sure the docker container is deployed on the right server. The container is deployed with the latest Hyperledger </w:t>
          </w:r>
          <w:r w:rsidR="00B227CA">
            <w:rPr>
              <w:bCs/>
              <w:lang w:val="en-US"/>
            </w:rPr>
            <w:t>F</w:t>
          </w:r>
          <w:r>
            <w:rPr>
              <w:bCs/>
              <w:lang w:val="en-US"/>
            </w:rPr>
            <w:t>abric (HLF) CouchDB instance. After this de CouchDB container get named with the hostname tag and connected to a specified network.</w:t>
          </w:r>
        </w:p>
        <w:p w14:paraId="13D0E537" w14:textId="77777777" w:rsidR="00AF3201" w:rsidRPr="006F4826" w:rsidRDefault="00AF3201" w:rsidP="002907F9">
          <w:pPr>
            <w:rPr>
              <w:lang w:val="en-US"/>
            </w:rPr>
          </w:pPr>
        </w:p>
        <w:p w14:paraId="7D16BF28" w14:textId="77777777" w:rsidR="005B27BD" w:rsidRDefault="005B27BD">
          <w:pPr>
            <w:rPr>
              <w:b/>
              <w:lang w:val="en-US"/>
            </w:rPr>
          </w:pPr>
          <w:r>
            <w:rPr>
              <w:b/>
              <w:lang w:val="en-US"/>
            </w:rPr>
            <w:br w:type="page"/>
          </w:r>
        </w:p>
        <w:p w14:paraId="103D3F35" w14:textId="204BB0B8" w:rsidR="007149D2" w:rsidRDefault="006B2E5D" w:rsidP="007149D2">
          <w:pPr>
            <w:rPr>
              <w:b/>
              <w:lang w:val="en-US"/>
            </w:rPr>
          </w:pPr>
          <w:r w:rsidRPr="005B7690">
            <w:rPr>
              <w:b/>
              <w:lang w:val="en-US"/>
            </w:rPr>
            <w:lastRenderedPageBreak/>
            <w:t>Org1</w:t>
          </w:r>
        </w:p>
        <w:p w14:paraId="128B3943" w14:textId="6935722D" w:rsidR="00452789" w:rsidRPr="005B7690" w:rsidRDefault="00452789" w:rsidP="000448B4">
          <w:pPr>
            <w:rPr>
              <w:rFonts w:ascii="Consolas" w:hAnsi="Consolas"/>
              <w:sz w:val="18"/>
              <w:szCs w:val="18"/>
              <w:lang w:val="en-US"/>
            </w:rPr>
          </w:pPr>
          <w:r w:rsidRPr="005B7690">
            <w:rPr>
              <w:rFonts w:ascii="Consolas" w:hAnsi="Consolas"/>
              <w:sz w:val="18"/>
              <w:szCs w:val="18"/>
              <w:lang w:val="en-US"/>
            </w:rPr>
            <w:t>services:</w:t>
          </w:r>
        </w:p>
        <w:p w14:paraId="416BAEB3" w14:textId="526644DA" w:rsidR="00452491" w:rsidRPr="00213808" w:rsidRDefault="00452789"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00452491" w:rsidRPr="00213808">
            <w:rPr>
              <w:rFonts w:ascii="Consolas" w:eastAsia="Times New Roman" w:hAnsi="Consolas" w:cs="Courier New"/>
              <w:color w:val="404040"/>
              <w:spacing w:val="5"/>
              <w:sz w:val="18"/>
              <w:szCs w:val="18"/>
              <w:lang w:val="en-US"/>
            </w:rPr>
            <w:t>couchdb0_org1:</w:t>
          </w:r>
        </w:p>
        <w:p w14:paraId="5B19CD70" w14:textId="2DC8DDEE" w:rsidR="00452491" w:rsidRPr="00213808"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19513F">
            <w:rPr>
              <w:rFonts w:ascii="Consolas" w:eastAsia="Times New Roman" w:hAnsi="Consolas" w:cs="Courier New"/>
              <w:color w:val="404040"/>
              <w:spacing w:val="5"/>
              <w:sz w:val="18"/>
              <w:szCs w:val="18"/>
              <w:lang w:val="en-US"/>
            </w:rPr>
            <w:tab/>
          </w:r>
          <w:r w:rsidR="0019513F">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deploy:</w:t>
          </w:r>
        </w:p>
        <w:p w14:paraId="07EB1550" w14:textId="0DF6C330" w:rsidR="00452491" w:rsidRPr="00213808"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19513F">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replicas: 1</w:t>
          </w:r>
        </w:p>
        <w:p w14:paraId="5DD5E3C0" w14:textId="300BE034" w:rsidR="00452491" w:rsidRPr="00213808"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10557D">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placement:</w:t>
          </w:r>
        </w:p>
        <w:p w14:paraId="718F1B9B" w14:textId="1E20DDB7" w:rsidR="00452491" w:rsidRPr="00213808"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10557D">
            <w:rPr>
              <w:rFonts w:ascii="Consolas" w:eastAsia="Times New Roman" w:hAnsi="Consolas" w:cs="Courier New"/>
              <w:color w:val="404040"/>
              <w:spacing w:val="5"/>
              <w:sz w:val="18"/>
              <w:szCs w:val="18"/>
              <w:lang w:val="en-US"/>
            </w:rPr>
            <w:tab/>
          </w:r>
          <w:r w:rsidR="0010557D">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constraints:</w:t>
          </w:r>
        </w:p>
        <w:p w14:paraId="1A2307DD" w14:textId="30721459" w:rsidR="00452491" w:rsidRPr="00213808"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10557D">
            <w:rPr>
              <w:rFonts w:ascii="Consolas" w:eastAsia="Times New Roman" w:hAnsi="Consolas" w:cs="Courier New"/>
              <w:color w:val="404040"/>
              <w:spacing w:val="5"/>
              <w:sz w:val="18"/>
              <w:szCs w:val="18"/>
              <w:lang w:val="en-US"/>
            </w:rPr>
            <w:tab/>
          </w:r>
          <w:r w:rsidR="00775EEB">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node.hostname == Lambweston</w:t>
          </w:r>
        </w:p>
        <w:p w14:paraId="4CF17B2E" w14:textId="7BE57DD8" w:rsidR="00452491" w:rsidRPr="00213808"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7D29BF">
            <w:rPr>
              <w:rFonts w:ascii="Consolas" w:eastAsia="Times New Roman" w:hAnsi="Consolas" w:cs="Courier New"/>
              <w:color w:val="404040"/>
              <w:spacing w:val="5"/>
              <w:sz w:val="18"/>
              <w:szCs w:val="18"/>
              <w:lang w:val="en-US"/>
            </w:rPr>
            <w:tab/>
          </w:r>
          <w:r w:rsidR="007D29BF">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xml:space="preserve">image: </w:t>
          </w:r>
          <w:r w:rsidR="00CC67DF" w:rsidRPr="00CC67DF">
            <w:rPr>
              <w:rFonts w:ascii="Consolas" w:eastAsia="Times New Roman" w:hAnsi="Consolas" w:cs="Courier New"/>
              <w:color w:val="404040"/>
              <w:spacing w:val="5"/>
              <w:sz w:val="18"/>
              <w:szCs w:val="18"/>
              <w:lang w:val="en-US"/>
            </w:rPr>
            <w:t>hyperledger/fabric-couchdb:latest</w:t>
          </w:r>
        </w:p>
        <w:p w14:paraId="670F8201" w14:textId="1A54B115" w:rsidR="00452491" w:rsidRPr="00213808"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7D29BF">
            <w:rPr>
              <w:rFonts w:ascii="Consolas" w:eastAsia="Times New Roman" w:hAnsi="Consolas" w:cs="Courier New"/>
              <w:color w:val="404040"/>
              <w:spacing w:val="5"/>
              <w:sz w:val="18"/>
              <w:szCs w:val="18"/>
              <w:lang w:val="en-US"/>
            </w:rPr>
            <w:tab/>
          </w:r>
          <w:r w:rsidR="007D29BF">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hostname: couchdb0_org1</w:t>
          </w:r>
        </w:p>
        <w:p w14:paraId="58FB4896" w14:textId="0C76C882" w:rsidR="00452491" w:rsidRPr="00213808"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7D29BF">
            <w:rPr>
              <w:rFonts w:ascii="Consolas" w:eastAsia="Times New Roman" w:hAnsi="Consolas" w:cs="Courier New"/>
              <w:color w:val="404040"/>
              <w:spacing w:val="5"/>
              <w:sz w:val="18"/>
              <w:szCs w:val="18"/>
              <w:lang w:val="en-US"/>
            </w:rPr>
            <w:tab/>
          </w:r>
          <w:r w:rsidR="007D29BF">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networks:</w:t>
          </w:r>
        </w:p>
        <w:p w14:paraId="3B1C95BC" w14:textId="4B9A93AA" w:rsidR="00452491" w:rsidRDefault="00452491"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sidR="007D29BF">
            <w:rPr>
              <w:rFonts w:ascii="Consolas" w:eastAsia="Times New Roman" w:hAnsi="Consolas" w:cs="Courier New"/>
              <w:color w:val="404040"/>
              <w:spacing w:val="5"/>
              <w:sz w:val="18"/>
              <w:szCs w:val="18"/>
              <w:lang w:val="en-US"/>
            </w:rPr>
            <w:tab/>
          </w:r>
          <w:r w:rsidR="007D29BF">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xml:space="preserve">- </w:t>
          </w:r>
          <w:r w:rsidR="0001295E" w:rsidRPr="0001295E">
            <w:rPr>
              <w:rFonts w:ascii="Consolas" w:eastAsia="Times New Roman" w:hAnsi="Consolas" w:cs="Courier New"/>
              <w:color w:val="404040"/>
              <w:spacing w:val="5"/>
              <w:sz w:val="18"/>
              <w:szCs w:val="18"/>
              <w:lang w:val="en-US"/>
            </w:rPr>
            <w:t>Kontgoods</w:t>
          </w:r>
        </w:p>
        <w:p w14:paraId="124EADD2" w14:textId="77777777" w:rsidR="00B001BB" w:rsidRDefault="00B001BB"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p>
        <w:p w14:paraId="4655F55A" w14:textId="77777777" w:rsidR="00D20BA5" w:rsidRDefault="00D20BA5"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p>
        <w:p w14:paraId="026FB774" w14:textId="6BE4091E" w:rsidR="003A7FBB" w:rsidRPr="003A7FBB" w:rsidRDefault="006B2E5D" w:rsidP="005B27BD">
          <w:pPr>
            <w:rPr>
              <w:rFonts w:eastAsia="Times New Roman" w:cstheme="minorHAnsi"/>
              <w:b/>
              <w:bCs/>
              <w:color w:val="404040"/>
              <w:spacing w:val="5"/>
              <w:szCs w:val="22"/>
              <w:lang w:val="en-US"/>
            </w:rPr>
          </w:pPr>
          <w:r w:rsidRPr="006B2E5D">
            <w:rPr>
              <w:rFonts w:eastAsia="Times New Roman" w:cstheme="minorHAnsi"/>
              <w:b/>
              <w:bCs/>
              <w:color w:val="404040"/>
              <w:spacing w:val="5"/>
              <w:szCs w:val="22"/>
              <w:lang w:val="en-US"/>
            </w:rPr>
            <w:t>Org2</w:t>
          </w:r>
        </w:p>
        <w:p w14:paraId="7844A603" w14:textId="77777777" w:rsidR="00D20BA5" w:rsidRDefault="00D20BA5"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spacing w:val="5"/>
              <w:szCs w:val="22"/>
              <w:lang w:val="en-US"/>
            </w:rPr>
          </w:pPr>
        </w:p>
        <w:p w14:paraId="492D8BC9" w14:textId="77777777" w:rsidR="00100EFD" w:rsidRPr="00100EFD" w:rsidRDefault="00100EFD" w:rsidP="00100EFD">
          <w:pPr>
            <w:rPr>
              <w:rFonts w:ascii="Consolas" w:hAnsi="Consolas"/>
              <w:sz w:val="18"/>
              <w:szCs w:val="18"/>
              <w:lang w:val="en-US"/>
            </w:rPr>
          </w:pPr>
          <w:r w:rsidRPr="00100EFD">
            <w:rPr>
              <w:rFonts w:ascii="Consolas" w:hAnsi="Consolas"/>
              <w:sz w:val="18"/>
              <w:szCs w:val="18"/>
              <w:lang w:val="en-US"/>
            </w:rPr>
            <w:t>services:</w:t>
          </w:r>
        </w:p>
        <w:p w14:paraId="73588C3C" w14:textId="0B073451"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couchdb0_org</w:t>
          </w:r>
          <w:r>
            <w:rPr>
              <w:rFonts w:ascii="Consolas" w:eastAsia="Times New Roman" w:hAnsi="Consolas" w:cs="Courier New"/>
              <w:color w:val="404040"/>
              <w:spacing w:val="5"/>
              <w:sz w:val="18"/>
              <w:szCs w:val="18"/>
              <w:lang w:val="en-US"/>
            </w:rPr>
            <w:t>2</w:t>
          </w:r>
          <w:r w:rsidRPr="00213808">
            <w:rPr>
              <w:rFonts w:ascii="Consolas" w:eastAsia="Times New Roman" w:hAnsi="Consolas" w:cs="Courier New"/>
              <w:color w:val="404040"/>
              <w:spacing w:val="5"/>
              <w:sz w:val="18"/>
              <w:szCs w:val="18"/>
              <w:lang w:val="en-US"/>
            </w:rPr>
            <w:t>:</w:t>
          </w:r>
        </w:p>
        <w:p w14:paraId="2708E16B"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deploy:</w:t>
          </w:r>
        </w:p>
        <w:p w14:paraId="1ABC9705"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replicas: 1</w:t>
          </w:r>
        </w:p>
        <w:p w14:paraId="4FFA69CA"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restart_policy:</w:t>
          </w:r>
        </w:p>
        <w:p w14:paraId="54B95574"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condition: on-failure</w:t>
          </w:r>
        </w:p>
        <w:p w14:paraId="651032A2"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delay: 5s</w:t>
          </w:r>
        </w:p>
        <w:p w14:paraId="3973557B"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max_attempts: 3</w:t>
          </w:r>
        </w:p>
        <w:p w14:paraId="18A3275A"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placement:</w:t>
          </w:r>
        </w:p>
        <w:p w14:paraId="46296F1A"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constraints:</w:t>
          </w:r>
        </w:p>
        <w:p w14:paraId="3E981642" w14:textId="5B7DC5DA"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xml:space="preserve">- node.hostname == </w:t>
          </w:r>
          <w:r>
            <w:rPr>
              <w:rFonts w:ascii="Consolas" w:eastAsia="Times New Roman" w:hAnsi="Consolas" w:cs="Courier New"/>
              <w:color w:val="404040"/>
              <w:spacing w:val="5"/>
              <w:sz w:val="18"/>
              <w:szCs w:val="18"/>
              <w:lang w:val="en-US"/>
            </w:rPr>
            <w:t>DLG</w:t>
          </w:r>
        </w:p>
        <w:p w14:paraId="6B9AA556" w14:textId="4FF02742"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xml:space="preserve">image: </w:t>
          </w:r>
          <w:r w:rsidR="00CC67DF" w:rsidRPr="00CC67DF">
            <w:rPr>
              <w:rFonts w:ascii="Consolas" w:eastAsia="Times New Roman" w:hAnsi="Consolas" w:cs="Courier New"/>
              <w:color w:val="404040"/>
              <w:spacing w:val="5"/>
              <w:sz w:val="18"/>
              <w:szCs w:val="18"/>
              <w:lang w:val="en-US"/>
            </w:rPr>
            <w:t>hyperledger/fabric-couchdb:latest</w:t>
          </w:r>
        </w:p>
        <w:p w14:paraId="26C5B966" w14:textId="0F846C4D"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hostname: couchdb0_org</w:t>
          </w:r>
          <w:r w:rsidR="008757E3">
            <w:rPr>
              <w:rFonts w:ascii="Consolas" w:eastAsia="Times New Roman" w:hAnsi="Consolas" w:cs="Courier New"/>
              <w:color w:val="404040"/>
              <w:spacing w:val="5"/>
              <w:sz w:val="18"/>
              <w:szCs w:val="18"/>
              <w:lang w:val="en-US"/>
            </w:rPr>
            <w:t>2</w:t>
          </w:r>
        </w:p>
        <w:p w14:paraId="0A6639ED" w14:textId="77777777" w:rsidR="00100EFD" w:rsidRPr="00213808"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networks:</w:t>
          </w:r>
        </w:p>
        <w:p w14:paraId="0EC8F199" w14:textId="02927551" w:rsidR="00100EFD" w:rsidRDefault="00100EFD" w:rsidP="00100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xml:space="preserve">- </w:t>
          </w:r>
          <w:r w:rsidR="0001295E" w:rsidRPr="0001295E">
            <w:rPr>
              <w:rFonts w:ascii="Consolas" w:eastAsia="Times New Roman" w:hAnsi="Consolas" w:cs="Courier New"/>
              <w:color w:val="404040"/>
              <w:spacing w:val="5"/>
              <w:sz w:val="18"/>
              <w:szCs w:val="18"/>
              <w:lang w:val="en-US"/>
            </w:rPr>
            <w:t>Kontgoods</w:t>
          </w:r>
        </w:p>
        <w:p w14:paraId="115B772B" w14:textId="77777777" w:rsidR="006B2E5D" w:rsidRDefault="006B2E5D"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spacing w:val="5"/>
              <w:szCs w:val="22"/>
              <w:lang w:val="en-US"/>
            </w:rPr>
          </w:pPr>
        </w:p>
        <w:p w14:paraId="3B5657ED" w14:textId="3640D655" w:rsidR="006B2E5D" w:rsidRPr="006B2E5D" w:rsidRDefault="006B2E5D" w:rsidP="004524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spacing w:val="5"/>
              <w:szCs w:val="22"/>
              <w:lang w:val="en-US"/>
            </w:rPr>
          </w:pPr>
          <w:r>
            <w:rPr>
              <w:rFonts w:eastAsia="Times New Roman" w:cstheme="minorHAnsi"/>
              <w:b/>
              <w:bCs/>
              <w:color w:val="404040"/>
              <w:spacing w:val="5"/>
              <w:szCs w:val="22"/>
              <w:lang w:val="en-US"/>
            </w:rPr>
            <w:t>Org3</w:t>
          </w:r>
        </w:p>
        <w:p w14:paraId="5BCD284E" w14:textId="77777777" w:rsidR="00484D2B" w:rsidRPr="00484D2B" w:rsidRDefault="00484D2B" w:rsidP="00484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p>
        <w:p w14:paraId="5AECA13A" w14:textId="77777777" w:rsidR="002D1918" w:rsidRPr="00100EFD" w:rsidRDefault="002D1918" w:rsidP="002D1918">
          <w:pPr>
            <w:rPr>
              <w:rFonts w:ascii="Consolas" w:hAnsi="Consolas"/>
              <w:sz w:val="18"/>
              <w:szCs w:val="18"/>
              <w:lang w:val="en-US"/>
            </w:rPr>
          </w:pPr>
          <w:r w:rsidRPr="00100EFD">
            <w:rPr>
              <w:rFonts w:ascii="Consolas" w:hAnsi="Consolas"/>
              <w:sz w:val="18"/>
              <w:szCs w:val="18"/>
              <w:lang w:val="en-US"/>
            </w:rPr>
            <w:t>services:</w:t>
          </w:r>
        </w:p>
        <w:p w14:paraId="42F2080F" w14:textId="340E23BB"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couchdb0_org</w:t>
          </w:r>
          <w:r w:rsidR="00CD0B32">
            <w:rPr>
              <w:rFonts w:ascii="Consolas" w:eastAsia="Times New Roman" w:hAnsi="Consolas" w:cs="Courier New"/>
              <w:color w:val="404040"/>
              <w:spacing w:val="5"/>
              <w:sz w:val="18"/>
              <w:szCs w:val="18"/>
              <w:lang w:val="en-US"/>
            </w:rPr>
            <w:t>3</w:t>
          </w:r>
          <w:r w:rsidRPr="00213808">
            <w:rPr>
              <w:rFonts w:ascii="Consolas" w:eastAsia="Times New Roman" w:hAnsi="Consolas" w:cs="Courier New"/>
              <w:color w:val="404040"/>
              <w:spacing w:val="5"/>
              <w:sz w:val="18"/>
              <w:szCs w:val="18"/>
              <w:lang w:val="en-US"/>
            </w:rPr>
            <w:t>:</w:t>
          </w:r>
        </w:p>
        <w:p w14:paraId="5A2C070E"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deploy:</w:t>
          </w:r>
        </w:p>
        <w:p w14:paraId="66179B98"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replicas: 1</w:t>
          </w:r>
        </w:p>
        <w:p w14:paraId="32B90B8F"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restart_policy:</w:t>
          </w:r>
        </w:p>
        <w:p w14:paraId="7FFD31A8"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condition: on-failure</w:t>
          </w:r>
        </w:p>
        <w:p w14:paraId="2F66E987"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delay: 5s</w:t>
          </w:r>
        </w:p>
        <w:p w14:paraId="1A199E50"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max_attempts: 3</w:t>
          </w:r>
        </w:p>
        <w:p w14:paraId="63DB145D"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placement:</w:t>
          </w:r>
        </w:p>
        <w:p w14:paraId="66A9218E"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constraints:</w:t>
          </w:r>
        </w:p>
        <w:p w14:paraId="01792266" w14:textId="748C8E0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xml:space="preserve">- node.hostname == </w:t>
          </w:r>
          <w:r w:rsidR="00D506B7">
            <w:rPr>
              <w:rFonts w:ascii="Consolas" w:eastAsia="Times New Roman" w:hAnsi="Consolas" w:cs="Courier New"/>
              <w:color w:val="404040"/>
              <w:spacing w:val="5"/>
              <w:sz w:val="18"/>
              <w:szCs w:val="18"/>
              <w:lang w:val="en-US"/>
            </w:rPr>
            <w:t>Lineage</w:t>
          </w:r>
        </w:p>
        <w:p w14:paraId="1F29666B" w14:textId="0D421FDF"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xml:space="preserve">image: </w:t>
          </w:r>
          <w:r w:rsidR="00CC67DF" w:rsidRPr="00CC67DF">
            <w:rPr>
              <w:rFonts w:ascii="Consolas" w:eastAsia="Times New Roman" w:hAnsi="Consolas" w:cs="Courier New"/>
              <w:color w:val="404040"/>
              <w:spacing w:val="5"/>
              <w:sz w:val="18"/>
              <w:szCs w:val="18"/>
              <w:lang w:val="en-US"/>
            </w:rPr>
            <w:t>hyperledger/fabric-couchdb:latest</w:t>
          </w:r>
        </w:p>
        <w:p w14:paraId="124AD5AA" w14:textId="2B7EB5C1"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hostname: couchdb0_org</w:t>
          </w:r>
          <w:r w:rsidR="004B1A12">
            <w:rPr>
              <w:rFonts w:ascii="Consolas" w:eastAsia="Times New Roman" w:hAnsi="Consolas" w:cs="Courier New"/>
              <w:color w:val="404040"/>
              <w:spacing w:val="5"/>
              <w:sz w:val="18"/>
              <w:szCs w:val="18"/>
              <w:lang w:val="en-US"/>
            </w:rPr>
            <w:t>3</w:t>
          </w:r>
        </w:p>
        <w:p w14:paraId="5BF3A1FA" w14:textId="77777777" w:rsidR="002D1918" w:rsidRPr="0021380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networks:</w:t>
          </w:r>
        </w:p>
        <w:p w14:paraId="2C99D365" w14:textId="61BE3ABE" w:rsidR="002D1918" w:rsidRDefault="002D1918" w:rsidP="002D1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213808">
            <w:rPr>
              <w:rFonts w:ascii="Consolas" w:eastAsia="Times New Roman" w:hAnsi="Consolas" w:cs="Courier New"/>
              <w:color w:val="404040"/>
              <w:spacing w:val="5"/>
              <w:sz w:val="18"/>
              <w:szCs w:val="18"/>
              <w:lang w:val="en-US"/>
            </w:rPr>
            <w:t xml:space="preserve">           </w:t>
          </w: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213808">
            <w:rPr>
              <w:rFonts w:ascii="Consolas" w:eastAsia="Times New Roman" w:hAnsi="Consolas" w:cs="Courier New"/>
              <w:color w:val="404040"/>
              <w:spacing w:val="5"/>
              <w:sz w:val="18"/>
              <w:szCs w:val="18"/>
              <w:lang w:val="en-US"/>
            </w:rPr>
            <w:t xml:space="preserve">- </w:t>
          </w:r>
          <w:r w:rsidR="0001295E" w:rsidRPr="0001295E">
            <w:rPr>
              <w:rFonts w:ascii="Consolas" w:eastAsia="Times New Roman" w:hAnsi="Consolas" w:cs="Courier New"/>
              <w:color w:val="404040"/>
              <w:spacing w:val="5"/>
              <w:sz w:val="18"/>
              <w:szCs w:val="18"/>
              <w:lang w:val="en-US"/>
            </w:rPr>
            <w:t>Kontgoods</w:t>
          </w:r>
        </w:p>
        <w:p w14:paraId="574BB768" w14:textId="2F51E42A" w:rsidR="0077073E" w:rsidRPr="00C24B23" w:rsidDel="0077073E" w:rsidRDefault="00003EF0" w:rsidP="0077073E">
          <w:pPr>
            <w:rPr>
              <w:del w:id="41" w:author="Unknown"/>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br w:type="page"/>
          </w:r>
        </w:p>
        <w:p w14:paraId="0FE3857C" w14:textId="117F2057" w:rsidR="002C03CC" w:rsidRDefault="00590C7E" w:rsidP="002C03CC">
          <w:pPr>
            <w:pStyle w:val="Heading5"/>
            <w:rPr>
              <w:lang w:val="en-US"/>
            </w:rPr>
          </w:pPr>
          <w:r w:rsidRPr="00C41F78">
            <w:rPr>
              <w:lang w:val="en-US"/>
            </w:rPr>
            <w:lastRenderedPageBreak/>
            <w:t>Hy</w:t>
          </w:r>
          <w:r w:rsidR="00B56AED" w:rsidRPr="00C41F78">
            <w:rPr>
              <w:lang w:val="en-US"/>
            </w:rPr>
            <w:t xml:space="preserve">perledger </w:t>
          </w:r>
          <w:r w:rsidR="00C472E5">
            <w:rPr>
              <w:lang w:val="en-US"/>
            </w:rPr>
            <w:t>Fabric P</w:t>
          </w:r>
          <w:r w:rsidR="00B56AED" w:rsidRPr="00C41F78">
            <w:rPr>
              <w:lang w:val="en-US"/>
            </w:rPr>
            <w:t>eer container</w:t>
          </w:r>
          <w:r w:rsidR="00C472E5">
            <w:rPr>
              <w:lang w:val="en-US"/>
            </w:rPr>
            <w:t>s</w:t>
          </w:r>
        </w:p>
        <w:p w14:paraId="35DE5FA3" w14:textId="28CEBF62" w:rsidR="0027172A" w:rsidRPr="0027172A" w:rsidRDefault="00EF058E" w:rsidP="0027172A">
          <w:pPr>
            <w:rPr>
              <w:lang w:val="en-US"/>
            </w:rPr>
          </w:pPr>
          <w:r>
            <w:rPr>
              <w:lang w:val="en-US"/>
            </w:rPr>
            <w:t xml:space="preserve">These settings </w:t>
          </w:r>
          <w:r w:rsidR="001023BE">
            <w:rPr>
              <w:lang w:val="en-US"/>
            </w:rPr>
            <w:t>point the peer to the state</w:t>
          </w:r>
          <w:r w:rsidR="009E7AD4">
            <w:rPr>
              <w:lang w:val="en-US"/>
            </w:rPr>
            <w:t xml:space="preserve"> </w:t>
          </w:r>
          <w:r w:rsidR="001023BE">
            <w:rPr>
              <w:lang w:val="en-US"/>
            </w:rPr>
            <w:t>database to use and the port on which the container is listening</w:t>
          </w:r>
          <w:r w:rsidR="008337FF">
            <w:rPr>
              <w:lang w:val="en-US"/>
            </w:rPr>
            <w:t>. These settings are deployed using the</w:t>
          </w:r>
          <w:r w:rsidR="00CC3E44">
            <w:rPr>
              <w:lang w:val="en-US"/>
            </w:rPr>
            <w:t xml:space="preserve"> </w:t>
          </w:r>
          <w:r w:rsidR="00CC3E44" w:rsidRPr="00CC3E44">
            <w:rPr>
              <w:lang w:val="en-US"/>
            </w:rPr>
            <w:t>docker-compose-peer.yml</w:t>
          </w:r>
          <w:r w:rsidR="00CC3E44">
            <w:rPr>
              <w:lang w:val="en-US"/>
            </w:rPr>
            <w:t xml:space="preserve"> scripts in the</w:t>
          </w:r>
          <w:r w:rsidR="008337FF">
            <w:rPr>
              <w:lang w:val="en-US"/>
            </w:rPr>
            <w:t xml:space="preserve"> </w:t>
          </w:r>
          <w:r w:rsidR="006420EE" w:rsidRPr="00440465">
            <w:rPr>
              <w:lang w:val="en-US"/>
            </w:rPr>
            <w:t>Hyperledger-CondGoods/network</w:t>
          </w:r>
          <w:r w:rsidR="006420EE">
            <w:rPr>
              <w:lang w:val="en-US"/>
            </w:rPr>
            <w:t>/</w:t>
          </w:r>
          <w:r w:rsidR="00B53ED2">
            <w:rPr>
              <w:lang w:val="en-US"/>
            </w:rPr>
            <w:t>(org1, org2, org3)</w:t>
          </w:r>
          <w:r w:rsidR="00CC3E44">
            <w:rPr>
              <w:lang w:val="en-US"/>
            </w:rPr>
            <w:t xml:space="preserve"> folder</w:t>
          </w:r>
          <w:r w:rsidR="00B42101">
            <w:rPr>
              <w:lang w:val="en-US"/>
            </w:rPr>
            <w:t>.</w:t>
          </w:r>
        </w:p>
        <w:p w14:paraId="3023A95C" w14:textId="431E3AFD" w:rsidR="003B70C0" w:rsidRPr="00567E2C" w:rsidRDefault="006B2E5D"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color w:val="404040"/>
              <w:spacing w:val="5"/>
              <w:szCs w:val="22"/>
              <w:lang w:val="en-US"/>
            </w:rPr>
          </w:pPr>
          <w:r w:rsidRPr="006B2E5D">
            <w:rPr>
              <w:rFonts w:eastAsia="Times New Roman" w:cstheme="minorHAnsi"/>
              <w:b/>
              <w:bCs/>
              <w:color w:val="404040"/>
              <w:spacing w:val="5"/>
              <w:szCs w:val="22"/>
              <w:lang w:val="en-US"/>
            </w:rPr>
            <w:t>Org</w:t>
          </w:r>
          <w:r>
            <w:rPr>
              <w:rFonts w:eastAsia="Times New Roman" w:cstheme="minorHAnsi"/>
              <w:b/>
              <w:bCs/>
              <w:color w:val="404040"/>
              <w:spacing w:val="5"/>
              <w:szCs w:val="22"/>
              <w:lang w:val="en-US"/>
            </w:rPr>
            <w:t>1</w:t>
          </w:r>
        </w:p>
        <w:p w14:paraId="59E75456" w14:textId="77777777" w:rsidR="0005429E" w:rsidRDefault="0005429E"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p>
        <w:p w14:paraId="006C1C33" w14:textId="0C5DCBBC" w:rsidR="00CD0091" w:rsidRPr="00CD0091" w:rsidRDefault="00CD0091" w:rsidP="00CD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CD0091">
            <w:rPr>
              <w:rFonts w:ascii="Consolas" w:eastAsia="Times New Roman" w:hAnsi="Consolas" w:cs="Courier New"/>
              <w:color w:val="404040"/>
              <w:spacing w:val="5"/>
              <w:sz w:val="18"/>
              <w:szCs w:val="18"/>
              <w:lang w:val="en-US"/>
            </w:rPr>
            <w:t>services:</w:t>
          </w:r>
        </w:p>
        <w:p w14:paraId="54BFEA66" w14:textId="34E80878" w:rsidR="00C90670" w:rsidRPr="00C90670" w:rsidRDefault="00CD0091" w:rsidP="00C906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006E2937" w:rsidRPr="006E2937">
            <w:rPr>
              <w:rFonts w:ascii="Consolas" w:eastAsia="Times New Roman" w:hAnsi="Consolas" w:cs="Courier New"/>
              <w:color w:val="404040"/>
              <w:spacing w:val="5"/>
              <w:sz w:val="18"/>
              <w:szCs w:val="18"/>
              <w:lang w:val="en-US"/>
            </w:rPr>
            <w:t>environment:</w:t>
          </w:r>
        </w:p>
        <w:p w14:paraId="00E41F30" w14:textId="77777777" w:rsidR="00DE5386" w:rsidRPr="00DE5386" w:rsidRDefault="00BF1983" w:rsidP="00DE5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00DE5386" w:rsidRPr="00DE5386">
            <w:rPr>
              <w:rFonts w:ascii="Consolas" w:eastAsia="Times New Roman" w:hAnsi="Consolas" w:cs="Courier New"/>
              <w:color w:val="404040"/>
              <w:spacing w:val="5"/>
              <w:sz w:val="18"/>
              <w:szCs w:val="18"/>
              <w:lang w:val="en-US"/>
            </w:rPr>
            <w:t>- CORE_LEDGER_STATE_STATEDATABASE=CouchDB</w:t>
          </w:r>
        </w:p>
        <w:p w14:paraId="2C93EF28" w14:textId="70B0EA41" w:rsidR="006E2937" w:rsidRDefault="00DE5386"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DE5386">
            <w:rPr>
              <w:rFonts w:ascii="Consolas" w:eastAsia="Times New Roman" w:hAnsi="Consolas" w:cs="Courier New"/>
              <w:color w:val="404040"/>
              <w:spacing w:val="5"/>
              <w:sz w:val="18"/>
              <w:szCs w:val="18"/>
              <w:lang w:val="en-US"/>
            </w:rPr>
            <w:t xml:space="preserve">         - CORE_LEDGER_STATE_COUCHDBCONFIG_COUCHDBADDRESS=couchdb0_org1:5984</w:t>
          </w:r>
        </w:p>
        <w:p w14:paraId="6D6B1FBC" w14:textId="77777777" w:rsidR="005A16D7" w:rsidRDefault="00721A1C"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p>
        <w:p w14:paraId="2C3EE728" w14:textId="4623ADCB" w:rsidR="00883703" w:rsidRPr="00883703" w:rsidRDefault="00721A1C"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00883703" w:rsidRPr="00883703">
            <w:rPr>
              <w:rFonts w:ascii="Consolas" w:eastAsia="Times New Roman" w:hAnsi="Consolas" w:cs="Courier New"/>
              <w:color w:val="404040"/>
              <w:spacing w:val="5"/>
              <w:sz w:val="18"/>
              <w:szCs w:val="18"/>
              <w:lang w:val="en-US"/>
            </w:rPr>
            <w:t>depends_on:</w:t>
          </w:r>
        </w:p>
        <w:p w14:paraId="0436A2B5" w14:textId="61CF24E1" w:rsidR="00883703" w:rsidRPr="00883703" w:rsidRDefault="005A16D7"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00883703" w:rsidRPr="00883703">
            <w:rPr>
              <w:rFonts w:ascii="Consolas" w:eastAsia="Times New Roman" w:hAnsi="Consolas" w:cs="Courier New"/>
              <w:color w:val="404040"/>
              <w:spacing w:val="5"/>
              <w:sz w:val="18"/>
              <w:szCs w:val="18"/>
              <w:lang w:val="en-US"/>
            </w:rPr>
            <w:t>- couchdb0</w:t>
          </w:r>
        </w:p>
        <w:p w14:paraId="507830F8" w14:textId="62C6A74D" w:rsidR="005A16D7" w:rsidRDefault="008D59E4"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00883703" w:rsidRPr="00883703">
            <w:rPr>
              <w:rFonts w:ascii="Consolas" w:eastAsia="Times New Roman" w:hAnsi="Consolas" w:cs="Courier New"/>
              <w:color w:val="404040"/>
              <w:spacing w:val="5"/>
              <w:sz w:val="18"/>
              <w:szCs w:val="18"/>
              <w:lang w:val="en-US"/>
            </w:rPr>
            <w:t>ports:</w:t>
          </w:r>
        </w:p>
        <w:p w14:paraId="3B9EAE2C" w14:textId="7A0D0D76" w:rsidR="005A16D7" w:rsidRDefault="005A16D7"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00883703" w:rsidRPr="00883703">
            <w:rPr>
              <w:rFonts w:ascii="Consolas" w:eastAsia="Times New Roman" w:hAnsi="Consolas" w:cs="Courier New"/>
              <w:color w:val="404040"/>
              <w:spacing w:val="5"/>
              <w:sz w:val="18"/>
              <w:szCs w:val="18"/>
              <w:lang w:val="en-US"/>
            </w:rPr>
            <w:t>- 7051:7051</w:t>
          </w:r>
        </w:p>
        <w:p w14:paraId="4AC795B2" w14:textId="61CA558F" w:rsidR="00836E93" w:rsidRPr="00836E93" w:rsidRDefault="005A16D7" w:rsidP="00836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00883703" w:rsidRPr="00883703">
            <w:rPr>
              <w:rFonts w:ascii="Consolas" w:eastAsia="Times New Roman" w:hAnsi="Consolas" w:cs="Courier New"/>
              <w:color w:val="404040"/>
              <w:spacing w:val="5"/>
              <w:sz w:val="18"/>
              <w:szCs w:val="18"/>
              <w:lang w:val="en-US"/>
            </w:rPr>
            <w:t>- 7053:7053</w:t>
          </w:r>
        </w:p>
        <w:p w14:paraId="40F20508" w14:textId="02516E25" w:rsidR="001F7BD0" w:rsidRPr="00610F61" w:rsidRDefault="001F7BD0" w:rsidP="001F7B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GB"/>
            </w:rPr>
          </w:pPr>
          <w:r>
            <w:rPr>
              <w:rFonts w:ascii="Consolas" w:eastAsia="Times New Roman" w:hAnsi="Consolas" w:cs="Courier New"/>
              <w:color w:val="404040"/>
              <w:spacing w:val="5"/>
              <w:sz w:val="18"/>
              <w:szCs w:val="18"/>
              <w:lang w:val="en-US"/>
            </w:rPr>
            <w:tab/>
          </w:r>
        </w:p>
        <w:p w14:paraId="06460362" w14:textId="77777777" w:rsidR="006B2E5D" w:rsidRDefault="006B2E5D" w:rsidP="006B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spacing w:val="5"/>
              <w:szCs w:val="22"/>
              <w:lang w:val="en-US"/>
            </w:rPr>
          </w:pPr>
          <w:r w:rsidRPr="006B2E5D">
            <w:rPr>
              <w:rFonts w:eastAsia="Times New Roman" w:cstheme="minorHAnsi"/>
              <w:b/>
              <w:bCs/>
              <w:color w:val="404040"/>
              <w:spacing w:val="5"/>
              <w:szCs w:val="22"/>
              <w:lang w:val="en-US"/>
            </w:rPr>
            <w:t>Org2</w:t>
          </w:r>
        </w:p>
        <w:p w14:paraId="07700108" w14:textId="055DA9CB" w:rsidR="00D04B95" w:rsidRPr="00CD0091"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CD0091">
            <w:rPr>
              <w:rFonts w:ascii="Consolas" w:eastAsia="Times New Roman" w:hAnsi="Consolas" w:cs="Courier New"/>
              <w:color w:val="404040"/>
              <w:spacing w:val="5"/>
              <w:sz w:val="18"/>
              <w:szCs w:val="18"/>
              <w:lang w:val="en-US"/>
            </w:rPr>
            <w:t>services:</w:t>
          </w:r>
        </w:p>
        <w:p w14:paraId="6EE43C56" w14:textId="77777777" w:rsidR="00D04B95"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6E2937">
            <w:rPr>
              <w:rFonts w:ascii="Consolas" w:eastAsia="Times New Roman" w:hAnsi="Consolas" w:cs="Courier New"/>
              <w:color w:val="404040"/>
              <w:spacing w:val="5"/>
              <w:sz w:val="18"/>
              <w:szCs w:val="18"/>
              <w:lang w:val="en-US"/>
            </w:rPr>
            <w:t>environment:</w:t>
          </w:r>
        </w:p>
        <w:p w14:paraId="44EBA46E" w14:textId="77777777" w:rsidR="00D04B95" w:rsidRPr="00DE5386"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DE5386">
            <w:rPr>
              <w:rFonts w:ascii="Consolas" w:eastAsia="Times New Roman" w:hAnsi="Consolas" w:cs="Courier New"/>
              <w:color w:val="404040"/>
              <w:spacing w:val="5"/>
              <w:sz w:val="18"/>
              <w:szCs w:val="18"/>
              <w:lang w:val="en-US"/>
            </w:rPr>
            <w:t>- CORE_LEDGER_STATE_STATEDATABASE=CouchDB</w:t>
          </w:r>
        </w:p>
        <w:p w14:paraId="1F0FED19" w14:textId="39685903" w:rsidR="00D04B95"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DE5386">
            <w:rPr>
              <w:rFonts w:ascii="Consolas" w:eastAsia="Times New Roman" w:hAnsi="Consolas" w:cs="Courier New"/>
              <w:color w:val="404040"/>
              <w:spacing w:val="5"/>
              <w:sz w:val="18"/>
              <w:szCs w:val="18"/>
              <w:lang w:val="en-US"/>
            </w:rPr>
            <w:t xml:space="preserve">         - CORE_LEDGER_STATE_COUCHDBCONFIG_COUCHDBADDRESS=couchdb0_org</w:t>
          </w:r>
          <w:r w:rsidR="00F04044">
            <w:rPr>
              <w:rFonts w:ascii="Consolas" w:eastAsia="Times New Roman" w:hAnsi="Consolas" w:cs="Courier New"/>
              <w:color w:val="404040"/>
              <w:spacing w:val="5"/>
              <w:sz w:val="18"/>
              <w:szCs w:val="18"/>
              <w:lang w:val="en-US"/>
            </w:rPr>
            <w:t>2</w:t>
          </w:r>
          <w:r w:rsidRPr="00DE5386">
            <w:rPr>
              <w:rFonts w:ascii="Consolas" w:eastAsia="Times New Roman" w:hAnsi="Consolas" w:cs="Courier New"/>
              <w:color w:val="404040"/>
              <w:spacing w:val="5"/>
              <w:sz w:val="18"/>
              <w:szCs w:val="18"/>
              <w:lang w:val="en-US"/>
            </w:rPr>
            <w:t>:5984</w:t>
          </w:r>
        </w:p>
        <w:p w14:paraId="4107A974" w14:textId="77777777" w:rsidR="00D04B95"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p>
        <w:p w14:paraId="5DFCAB05" w14:textId="77777777" w:rsidR="00D04B95" w:rsidRPr="00883703"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depends_on:</w:t>
          </w:r>
        </w:p>
        <w:p w14:paraId="4139BD87" w14:textId="77777777" w:rsidR="00D04B95" w:rsidRPr="00883703"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 couchdb0</w:t>
          </w:r>
        </w:p>
        <w:p w14:paraId="5F28AE4C" w14:textId="77777777" w:rsidR="00D04B95"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ports:</w:t>
          </w:r>
        </w:p>
        <w:p w14:paraId="36B373AD" w14:textId="4A752EEA" w:rsidR="00D04B95"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 xml:space="preserve">- </w:t>
          </w:r>
          <w:r w:rsidR="007021ED">
            <w:rPr>
              <w:rFonts w:ascii="Consolas" w:eastAsia="Times New Roman" w:hAnsi="Consolas" w:cs="Courier New"/>
              <w:color w:val="404040"/>
              <w:spacing w:val="5"/>
              <w:sz w:val="18"/>
              <w:szCs w:val="18"/>
              <w:lang w:val="en-US"/>
            </w:rPr>
            <w:t>9</w:t>
          </w:r>
          <w:r w:rsidRPr="00883703">
            <w:rPr>
              <w:rFonts w:ascii="Consolas" w:eastAsia="Times New Roman" w:hAnsi="Consolas" w:cs="Courier New"/>
              <w:color w:val="404040"/>
              <w:spacing w:val="5"/>
              <w:sz w:val="18"/>
              <w:szCs w:val="18"/>
              <w:lang w:val="en-US"/>
            </w:rPr>
            <w:t>051:7051</w:t>
          </w:r>
        </w:p>
        <w:p w14:paraId="1D697410" w14:textId="32AF5C60" w:rsidR="00D04B95" w:rsidRDefault="00D04B95" w:rsidP="00D04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 xml:space="preserve">- </w:t>
          </w:r>
          <w:r w:rsidR="000A7DC4">
            <w:rPr>
              <w:rFonts w:ascii="Consolas" w:eastAsia="Times New Roman" w:hAnsi="Consolas" w:cs="Courier New"/>
              <w:color w:val="404040"/>
              <w:spacing w:val="5"/>
              <w:sz w:val="18"/>
              <w:szCs w:val="18"/>
              <w:lang w:val="en-US"/>
            </w:rPr>
            <w:t>9</w:t>
          </w:r>
          <w:r w:rsidRPr="00883703">
            <w:rPr>
              <w:rFonts w:ascii="Consolas" w:eastAsia="Times New Roman" w:hAnsi="Consolas" w:cs="Courier New"/>
              <w:color w:val="404040"/>
              <w:spacing w:val="5"/>
              <w:sz w:val="18"/>
              <w:szCs w:val="18"/>
              <w:lang w:val="en-US"/>
            </w:rPr>
            <w:t>053:7053</w:t>
          </w:r>
        </w:p>
        <w:p w14:paraId="17531927" w14:textId="77777777" w:rsidR="006B2E5D" w:rsidRDefault="006B2E5D" w:rsidP="006B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spacing w:val="5"/>
              <w:szCs w:val="22"/>
              <w:lang w:val="en-US"/>
            </w:rPr>
          </w:pPr>
        </w:p>
        <w:p w14:paraId="46FC883D" w14:textId="77777777" w:rsidR="006B2E5D" w:rsidRDefault="006B2E5D" w:rsidP="006B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spacing w:val="5"/>
              <w:szCs w:val="22"/>
              <w:lang w:val="en-US"/>
            </w:rPr>
          </w:pPr>
        </w:p>
        <w:p w14:paraId="61036A7E" w14:textId="77777777" w:rsidR="004C2B9E" w:rsidRPr="004C2B9E" w:rsidRDefault="006B2E5D" w:rsidP="004C2B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spacing w:val="5"/>
              <w:szCs w:val="22"/>
              <w:lang w:val="en-US"/>
            </w:rPr>
          </w:pPr>
          <w:r>
            <w:rPr>
              <w:rFonts w:eastAsia="Times New Roman" w:cstheme="minorHAnsi"/>
              <w:b/>
              <w:bCs/>
              <w:color w:val="404040"/>
              <w:spacing w:val="5"/>
              <w:szCs w:val="22"/>
              <w:lang w:val="en-US"/>
            </w:rPr>
            <w:t>Org3</w:t>
          </w:r>
        </w:p>
        <w:p w14:paraId="1006438A" w14:textId="75478795" w:rsidR="009E1F00" w:rsidRPr="00CD0091"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CD0091">
            <w:rPr>
              <w:rFonts w:ascii="Consolas" w:eastAsia="Times New Roman" w:hAnsi="Consolas" w:cs="Courier New"/>
              <w:color w:val="404040"/>
              <w:spacing w:val="5"/>
              <w:sz w:val="18"/>
              <w:szCs w:val="18"/>
              <w:lang w:val="en-US"/>
            </w:rPr>
            <w:t>services:</w:t>
          </w:r>
        </w:p>
        <w:p w14:paraId="5B59AD11" w14:textId="77777777" w:rsidR="009E1F00"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6E2937">
            <w:rPr>
              <w:rFonts w:ascii="Consolas" w:eastAsia="Times New Roman" w:hAnsi="Consolas" w:cs="Courier New"/>
              <w:color w:val="404040"/>
              <w:spacing w:val="5"/>
              <w:sz w:val="18"/>
              <w:szCs w:val="18"/>
              <w:lang w:val="en-US"/>
            </w:rPr>
            <w:t>environment:</w:t>
          </w:r>
        </w:p>
        <w:p w14:paraId="1A515E43" w14:textId="77777777" w:rsidR="009E1F00" w:rsidRPr="00DE5386"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DE5386">
            <w:rPr>
              <w:rFonts w:ascii="Consolas" w:eastAsia="Times New Roman" w:hAnsi="Consolas" w:cs="Courier New"/>
              <w:color w:val="404040"/>
              <w:spacing w:val="5"/>
              <w:sz w:val="18"/>
              <w:szCs w:val="18"/>
              <w:lang w:val="en-US"/>
            </w:rPr>
            <w:t>- CORE_LEDGER_STATE_STATEDATABASE=CouchDB</w:t>
          </w:r>
        </w:p>
        <w:p w14:paraId="3E99F832" w14:textId="00378E9E" w:rsidR="009E1F00"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sidRPr="00DE5386">
            <w:rPr>
              <w:rFonts w:ascii="Consolas" w:eastAsia="Times New Roman" w:hAnsi="Consolas" w:cs="Courier New"/>
              <w:color w:val="404040"/>
              <w:spacing w:val="5"/>
              <w:sz w:val="18"/>
              <w:szCs w:val="18"/>
              <w:lang w:val="en-US"/>
            </w:rPr>
            <w:t xml:space="preserve">         - CORE_LEDGER_STATE_COUCHDBCONFIG_COUCHDBADDRESS=couchdb0_org</w:t>
          </w:r>
          <w:r w:rsidR="00D26940">
            <w:rPr>
              <w:rFonts w:ascii="Consolas" w:eastAsia="Times New Roman" w:hAnsi="Consolas" w:cs="Courier New"/>
              <w:color w:val="404040"/>
              <w:spacing w:val="5"/>
              <w:sz w:val="18"/>
              <w:szCs w:val="18"/>
              <w:lang w:val="en-US"/>
            </w:rPr>
            <w:t>3</w:t>
          </w:r>
          <w:r w:rsidRPr="00DE5386">
            <w:rPr>
              <w:rFonts w:ascii="Consolas" w:eastAsia="Times New Roman" w:hAnsi="Consolas" w:cs="Courier New"/>
              <w:color w:val="404040"/>
              <w:spacing w:val="5"/>
              <w:sz w:val="18"/>
              <w:szCs w:val="18"/>
              <w:lang w:val="en-US"/>
            </w:rPr>
            <w:t>:5984</w:t>
          </w:r>
        </w:p>
        <w:p w14:paraId="33D3776C" w14:textId="77777777" w:rsidR="009E1F00"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p>
        <w:p w14:paraId="52993B3B" w14:textId="77777777" w:rsidR="009E1F00" w:rsidRPr="00883703"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depends_on:</w:t>
          </w:r>
        </w:p>
        <w:p w14:paraId="5B822DD5" w14:textId="77777777" w:rsidR="009E1F00" w:rsidRPr="00883703"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 couchdb0</w:t>
          </w:r>
        </w:p>
        <w:p w14:paraId="2C2537B2" w14:textId="77777777" w:rsidR="009E1F00"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ports:</w:t>
          </w:r>
        </w:p>
        <w:p w14:paraId="2AD6700C" w14:textId="60E660FD" w:rsidR="009E1F00"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 xml:space="preserve">- </w:t>
          </w:r>
          <w:r w:rsidR="00F22759">
            <w:rPr>
              <w:rFonts w:ascii="Consolas" w:eastAsia="Times New Roman" w:hAnsi="Consolas" w:cs="Courier New"/>
              <w:color w:val="404040"/>
              <w:spacing w:val="5"/>
              <w:sz w:val="18"/>
              <w:szCs w:val="18"/>
              <w:lang w:val="en-US"/>
            </w:rPr>
            <w:t>1</w:t>
          </w:r>
          <w:r w:rsidR="00CB43BD">
            <w:rPr>
              <w:rFonts w:ascii="Consolas" w:eastAsia="Times New Roman" w:hAnsi="Consolas" w:cs="Courier New"/>
              <w:color w:val="404040"/>
              <w:spacing w:val="5"/>
              <w:sz w:val="18"/>
              <w:szCs w:val="18"/>
              <w:lang w:val="en-US"/>
            </w:rPr>
            <w:t>1</w:t>
          </w:r>
          <w:r w:rsidRPr="00883703">
            <w:rPr>
              <w:rFonts w:ascii="Consolas" w:eastAsia="Times New Roman" w:hAnsi="Consolas" w:cs="Courier New"/>
              <w:color w:val="404040"/>
              <w:spacing w:val="5"/>
              <w:sz w:val="18"/>
              <w:szCs w:val="18"/>
              <w:lang w:val="en-US"/>
            </w:rPr>
            <w:t>051:7051</w:t>
          </w:r>
        </w:p>
        <w:p w14:paraId="7F9541AA" w14:textId="5198340A" w:rsidR="009E1F00" w:rsidRDefault="009E1F00" w:rsidP="009E1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r>
            <w:rPr>
              <w:rFonts w:ascii="Consolas" w:eastAsia="Times New Roman" w:hAnsi="Consolas" w:cs="Courier New"/>
              <w:color w:val="404040"/>
              <w:spacing w:val="5"/>
              <w:sz w:val="18"/>
              <w:szCs w:val="18"/>
              <w:lang w:val="en-US"/>
            </w:rPr>
            <w:tab/>
          </w:r>
          <w:r>
            <w:rPr>
              <w:rFonts w:ascii="Consolas" w:eastAsia="Times New Roman" w:hAnsi="Consolas" w:cs="Courier New"/>
              <w:color w:val="404040"/>
              <w:spacing w:val="5"/>
              <w:sz w:val="18"/>
              <w:szCs w:val="18"/>
              <w:lang w:val="en-US"/>
            </w:rPr>
            <w:tab/>
          </w:r>
          <w:r w:rsidRPr="00883703">
            <w:rPr>
              <w:rFonts w:ascii="Consolas" w:eastAsia="Times New Roman" w:hAnsi="Consolas" w:cs="Courier New"/>
              <w:color w:val="404040"/>
              <w:spacing w:val="5"/>
              <w:sz w:val="18"/>
              <w:szCs w:val="18"/>
              <w:lang w:val="en-US"/>
            </w:rPr>
            <w:t xml:space="preserve">- </w:t>
          </w:r>
          <w:r w:rsidR="00E71CBC">
            <w:rPr>
              <w:rFonts w:ascii="Consolas" w:eastAsia="Times New Roman" w:hAnsi="Consolas" w:cs="Courier New"/>
              <w:color w:val="404040"/>
              <w:spacing w:val="5"/>
              <w:sz w:val="18"/>
              <w:szCs w:val="18"/>
              <w:lang w:val="en-US"/>
            </w:rPr>
            <w:t>1</w:t>
          </w:r>
          <w:r w:rsidR="00CB43BD">
            <w:rPr>
              <w:rFonts w:ascii="Consolas" w:eastAsia="Times New Roman" w:hAnsi="Consolas" w:cs="Courier New"/>
              <w:color w:val="404040"/>
              <w:spacing w:val="5"/>
              <w:sz w:val="18"/>
              <w:szCs w:val="18"/>
              <w:lang w:val="en-US"/>
            </w:rPr>
            <w:t>1</w:t>
          </w:r>
          <w:r w:rsidRPr="00883703">
            <w:rPr>
              <w:rFonts w:ascii="Consolas" w:eastAsia="Times New Roman" w:hAnsi="Consolas" w:cs="Courier New"/>
              <w:color w:val="404040"/>
              <w:spacing w:val="5"/>
              <w:sz w:val="18"/>
              <w:szCs w:val="18"/>
              <w:lang w:val="en-US"/>
            </w:rPr>
            <w:t>053:7053</w:t>
          </w:r>
        </w:p>
        <w:p w14:paraId="30037758" w14:textId="77777777" w:rsidR="009E1F00" w:rsidRPr="006B2E5D" w:rsidRDefault="009E1F00" w:rsidP="006B2E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bCs/>
              <w:color w:val="404040"/>
              <w:spacing w:val="5"/>
              <w:szCs w:val="22"/>
              <w:lang w:val="en-US"/>
            </w:rPr>
          </w:pPr>
        </w:p>
        <w:p w14:paraId="25AD5942" w14:textId="77777777" w:rsidR="006B2E5D" w:rsidRDefault="006B2E5D" w:rsidP="008837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404040"/>
              <w:spacing w:val="5"/>
              <w:sz w:val="18"/>
              <w:szCs w:val="18"/>
              <w:lang w:val="en-US"/>
            </w:rPr>
          </w:pPr>
        </w:p>
        <w:p w14:paraId="6AB617A0" w14:textId="21CFCC90" w:rsidR="00AB06E5" w:rsidRPr="00610F61" w:rsidRDefault="00AB06E5">
          <w:pPr>
            <w:rPr>
              <w:rFonts w:asciiTheme="majorHAnsi" w:eastAsiaTheme="majorEastAsia" w:hAnsiTheme="majorHAnsi" w:cstheme="majorBidi"/>
              <w:i/>
              <w:color w:val="002D5C" w:themeColor="accent2" w:themeShade="80"/>
              <w:sz w:val="28"/>
              <w:szCs w:val="28"/>
              <w:lang w:val="en-GB"/>
            </w:rPr>
          </w:pPr>
        </w:p>
        <w:p w14:paraId="192E7019" w14:textId="77777777" w:rsidR="003D5B6E" w:rsidRDefault="003D5B6E">
          <w:pPr>
            <w:rPr>
              <w:rFonts w:asciiTheme="majorHAnsi" w:eastAsiaTheme="majorEastAsia" w:hAnsiTheme="majorHAnsi" w:cstheme="majorBidi"/>
              <w:i/>
              <w:iCs/>
              <w:color w:val="002D5C" w:themeColor="accent2" w:themeShade="80"/>
              <w:sz w:val="28"/>
              <w:szCs w:val="28"/>
            </w:rPr>
          </w:pPr>
          <w:r>
            <w:br w:type="page"/>
          </w:r>
        </w:p>
        <w:p w14:paraId="71E648EB" w14:textId="4DA9B468" w:rsidR="00D20BB9" w:rsidRPr="00452491" w:rsidRDefault="00CD259B" w:rsidP="0096351E">
          <w:pPr>
            <w:pStyle w:val="Heading4"/>
          </w:pPr>
          <w:r w:rsidRPr="00452491">
            <w:lastRenderedPageBreak/>
            <w:t>Hyper</w:t>
          </w:r>
          <w:r w:rsidR="00836046">
            <w:t>l</w:t>
          </w:r>
          <w:r w:rsidRPr="00452491">
            <w:t>edger Fabric</w:t>
          </w:r>
          <w:r w:rsidR="00336739" w:rsidRPr="00452491">
            <w:t xml:space="preserve"> </w:t>
          </w:r>
          <w:r w:rsidR="00F96DC7" w:rsidRPr="00452491">
            <w:t>network</w:t>
          </w:r>
        </w:p>
        <w:p w14:paraId="3D4DA977" w14:textId="3913DA34" w:rsidR="006C5719" w:rsidRPr="006C5719" w:rsidRDefault="006C5719" w:rsidP="006C5719">
          <w:pPr>
            <w:rPr>
              <w:lang w:val="en-US"/>
            </w:rPr>
          </w:pPr>
          <w:r w:rsidRPr="006C5719">
            <w:rPr>
              <w:lang w:val="en-US"/>
            </w:rPr>
            <w:t>In this section</w:t>
          </w:r>
          <w:r w:rsidR="00380719">
            <w:rPr>
              <w:lang w:val="en-US"/>
            </w:rPr>
            <w:t xml:space="preserve"> contains</w:t>
          </w:r>
          <w:r w:rsidRPr="006C5719">
            <w:rPr>
              <w:lang w:val="en-US"/>
            </w:rPr>
            <w:t xml:space="preserve"> all t</w:t>
          </w:r>
          <w:r>
            <w:rPr>
              <w:lang w:val="en-US"/>
            </w:rPr>
            <w:t xml:space="preserve">he settings </w:t>
          </w:r>
          <w:r w:rsidR="00D55178">
            <w:rPr>
              <w:lang w:val="en-US"/>
            </w:rPr>
            <w:t xml:space="preserve">regarding the </w:t>
          </w:r>
          <w:r w:rsidR="00F42849">
            <w:rPr>
              <w:lang w:val="en-US"/>
            </w:rPr>
            <w:t xml:space="preserve">hosting and settings of the </w:t>
          </w:r>
          <w:r w:rsidR="00367A3D">
            <w:rPr>
              <w:lang w:val="en-US"/>
            </w:rPr>
            <w:t>chaincode</w:t>
          </w:r>
          <w:r w:rsidR="00F42849">
            <w:rPr>
              <w:lang w:val="en-US"/>
            </w:rPr>
            <w:t xml:space="preserve"> and smart contracts for the Hyper</w:t>
          </w:r>
          <w:r w:rsidR="00836046">
            <w:rPr>
              <w:lang w:val="en-US"/>
            </w:rPr>
            <w:t>l</w:t>
          </w:r>
          <w:r w:rsidR="00F42849">
            <w:rPr>
              <w:lang w:val="en-US"/>
            </w:rPr>
            <w:t xml:space="preserve">edger </w:t>
          </w:r>
          <w:r w:rsidR="003E6DA2">
            <w:rPr>
              <w:lang w:val="en-US"/>
            </w:rPr>
            <w:t xml:space="preserve">Fabric network. </w:t>
          </w:r>
        </w:p>
        <w:p w14:paraId="142E2A07" w14:textId="77777777" w:rsidR="00C472E5" w:rsidRPr="00C41F78" w:rsidRDefault="00C472E5" w:rsidP="00C472E5">
          <w:pPr>
            <w:pStyle w:val="Heading5"/>
            <w:rPr>
              <w:lang w:val="en-US"/>
            </w:rPr>
          </w:pPr>
          <w:r w:rsidRPr="00C41F78">
            <w:rPr>
              <w:lang w:val="en-US"/>
            </w:rPr>
            <w:t xml:space="preserve">Hyperledger </w:t>
          </w:r>
          <w:r>
            <w:rPr>
              <w:lang w:val="en-US"/>
            </w:rPr>
            <w:t>Fabric P</w:t>
          </w:r>
          <w:r w:rsidRPr="00C41F78">
            <w:rPr>
              <w:lang w:val="en-US"/>
            </w:rPr>
            <w:t>eer container</w:t>
          </w:r>
          <w:r>
            <w:rPr>
              <w:lang w:val="en-US"/>
            </w:rPr>
            <w:t>s</w:t>
          </w:r>
        </w:p>
        <w:p w14:paraId="63C62FC9" w14:textId="6F287EB7" w:rsidR="00824A76" w:rsidRDefault="00824A76" w:rsidP="00824A76">
          <w:pPr>
            <w:rPr>
              <w:lang w:val="en-US"/>
            </w:rPr>
          </w:pPr>
          <w:r w:rsidRPr="00824A76">
            <w:rPr>
              <w:lang w:val="en-US"/>
            </w:rPr>
            <w:t>This s</w:t>
          </w:r>
          <w:r>
            <w:rPr>
              <w:lang w:val="en-US"/>
            </w:rPr>
            <w:t xml:space="preserve">ection will include all the settings of the </w:t>
          </w:r>
          <w:r w:rsidR="00E205EE" w:rsidRPr="00D60BEE">
            <w:rPr>
              <w:lang w:val="en-US"/>
            </w:rPr>
            <w:t>Hyperledger</w:t>
          </w:r>
          <w:r w:rsidR="00D60BEE" w:rsidRPr="00D60BEE">
            <w:rPr>
              <w:lang w:val="en-US"/>
            </w:rPr>
            <w:t xml:space="preserve"> Fabric Peers</w:t>
          </w:r>
          <w:r w:rsidR="005D3D63">
            <w:rPr>
              <w:lang w:val="en-US"/>
            </w:rPr>
            <w:t xml:space="preserve"> </w:t>
          </w:r>
          <w:r w:rsidR="00A20E5C">
            <w:rPr>
              <w:lang w:val="en-US"/>
            </w:rPr>
            <w:t>re</w:t>
          </w:r>
          <w:r w:rsidR="005A0363">
            <w:rPr>
              <w:lang w:val="en-US"/>
            </w:rPr>
            <w:t xml:space="preserve">garding the </w:t>
          </w:r>
          <w:r w:rsidR="00CE1335">
            <w:rPr>
              <w:lang w:val="en-US"/>
            </w:rPr>
            <w:t>chaincode</w:t>
          </w:r>
          <w:r w:rsidR="005A0363">
            <w:rPr>
              <w:lang w:val="en-US"/>
            </w:rPr>
            <w:t xml:space="preserve"> and smart contracts.</w:t>
          </w:r>
        </w:p>
        <w:p w14:paraId="60C6B224" w14:textId="0932DC62" w:rsidR="00CE2D51" w:rsidRPr="00824A76" w:rsidRDefault="00CE2D51" w:rsidP="00824A76">
          <w:pPr>
            <w:rPr>
              <w:lang w:val="en-US"/>
            </w:rPr>
          </w:pPr>
          <w:r>
            <w:rPr>
              <w:lang w:val="en-US"/>
            </w:rPr>
            <w:t xml:space="preserve">To </w:t>
          </w:r>
          <w:r w:rsidR="00A44564">
            <w:rPr>
              <w:lang w:val="en-US"/>
            </w:rPr>
            <w:t>install</w:t>
          </w:r>
          <w:r>
            <w:rPr>
              <w:lang w:val="en-US"/>
            </w:rPr>
            <w:t xml:space="preserve"> the chaincode all </w:t>
          </w:r>
          <w:r w:rsidR="00DE2326">
            <w:rPr>
              <w:lang w:val="en-US"/>
            </w:rPr>
            <w:t>nodes</w:t>
          </w:r>
          <w:r>
            <w:rPr>
              <w:lang w:val="en-US"/>
            </w:rPr>
            <w:t xml:space="preserve"> should run the </w:t>
          </w:r>
          <w:r w:rsidRPr="00CE2D51">
            <w:rPr>
              <w:lang w:val="en-US"/>
            </w:rPr>
            <w:t>Hyperledger</w:t>
          </w:r>
          <w:r w:rsidR="00071448">
            <w:rPr>
              <w:lang w:val="en-US"/>
            </w:rPr>
            <w:t xml:space="preserve"> </w:t>
          </w:r>
          <w:r w:rsidR="00421598">
            <w:rPr>
              <w:lang w:val="en-US"/>
            </w:rPr>
            <w:t>-</w:t>
          </w:r>
          <w:r w:rsidRPr="00CE2D51">
            <w:rPr>
              <w:lang w:val="en-US"/>
            </w:rPr>
            <w:t>CondGoods/network/scripts/chaincode/install_cc.sh</w:t>
          </w:r>
          <w:r>
            <w:rPr>
              <w:lang w:val="en-US"/>
            </w:rPr>
            <w:t xml:space="preserve"> script</w:t>
          </w:r>
          <w:r w:rsidR="0010596D">
            <w:rPr>
              <w:lang w:val="en-US"/>
            </w:rPr>
            <w:t xml:space="preserve">. </w:t>
          </w:r>
        </w:p>
        <w:p w14:paraId="638ABE17" w14:textId="5CEBA678" w:rsidR="003D3DCA" w:rsidRPr="003D3DCA" w:rsidRDefault="00824A76" w:rsidP="003D3DCA">
          <w:pPr>
            <w:rPr>
              <w:b/>
              <w:lang w:val="en-US"/>
            </w:rPr>
          </w:pPr>
          <w:r w:rsidRPr="00522965">
            <w:rPr>
              <w:b/>
              <w:lang w:val="en-US"/>
            </w:rPr>
            <w:t>Org1</w:t>
          </w:r>
        </w:p>
        <w:p w14:paraId="143AD32E" w14:textId="5D1F8057" w:rsidR="001A0B18" w:rsidRPr="001A0B18" w:rsidRDefault="001A0B18" w:rsidP="00C47591">
          <w:pPr>
            <w:rPr>
              <w:rFonts w:ascii="Consolas" w:hAnsi="Consolas"/>
              <w:sz w:val="18"/>
              <w:szCs w:val="18"/>
              <w:lang w:val="en-US"/>
            </w:rPr>
          </w:pPr>
          <w:r w:rsidRPr="001A0B18">
            <w:rPr>
              <w:rFonts w:ascii="Consolas" w:hAnsi="Consolas"/>
              <w:sz w:val="18"/>
              <w:szCs w:val="18"/>
              <w:lang w:val="en-US"/>
            </w:rPr>
            <w:t>services:</w:t>
          </w:r>
        </w:p>
        <w:p w14:paraId="1AAF966D" w14:textId="77777777" w:rsidR="00443D4E" w:rsidRDefault="001A0B18" w:rsidP="00C47591">
          <w:pPr>
            <w:rPr>
              <w:lang w:val="en-US"/>
            </w:rPr>
          </w:pPr>
          <w:r w:rsidRPr="001A0B18">
            <w:rPr>
              <w:rFonts w:ascii="Consolas" w:hAnsi="Consolas"/>
              <w:sz w:val="18"/>
              <w:szCs w:val="18"/>
              <w:lang w:val="en-US"/>
            </w:rPr>
            <w:tab/>
            <w:t>environment:</w:t>
          </w:r>
        </w:p>
        <w:p w14:paraId="0C95D272" w14:textId="388E7D22" w:rsidR="00443D4E" w:rsidRPr="00443D4E" w:rsidRDefault="00443D4E" w:rsidP="00EC1AF2">
          <w:pPr>
            <w:ind w:left="708" w:firstLine="708"/>
            <w:rPr>
              <w:rFonts w:ascii="Consolas" w:hAnsi="Consolas"/>
              <w:sz w:val="18"/>
              <w:szCs w:val="18"/>
              <w:lang w:val="en-US"/>
            </w:rPr>
          </w:pPr>
          <w:r w:rsidRPr="00443D4E">
            <w:rPr>
              <w:rFonts w:ascii="Consolas" w:hAnsi="Consolas"/>
              <w:sz w:val="18"/>
              <w:szCs w:val="18"/>
              <w:lang w:val="en-US"/>
            </w:rPr>
            <w:t>- CORE_PEER_CHAINCODELISTENADDRESS=peer0.org1.example.com:7052</w:t>
          </w:r>
          <w:r>
            <w:rPr>
              <w:rFonts w:ascii="Consolas" w:hAnsi="Consolas"/>
              <w:sz w:val="18"/>
              <w:szCs w:val="18"/>
              <w:lang w:val="en-US"/>
            </w:rPr>
            <w:tab/>
          </w:r>
        </w:p>
        <w:p w14:paraId="51B3725B" w14:textId="08133D01" w:rsidR="00824A76" w:rsidRDefault="00824A76" w:rsidP="00C47591">
          <w:pPr>
            <w:rPr>
              <w:b/>
              <w:lang w:val="en-US"/>
            </w:rPr>
          </w:pPr>
          <w:r w:rsidRPr="00522965">
            <w:rPr>
              <w:b/>
              <w:lang w:val="en-US"/>
            </w:rPr>
            <w:t>Org2</w:t>
          </w:r>
        </w:p>
        <w:p w14:paraId="3543ECC7" w14:textId="77777777" w:rsidR="00766CDF" w:rsidRPr="001A0B18" w:rsidRDefault="00766CDF" w:rsidP="00766CDF">
          <w:pPr>
            <w:rPr>
              <w:rFonts w:ascii="Consolas" w:hAnsi="Consolas"/>
              <w:sz w:val="18"/>
              <w:szCs w:val="18"/>
              <w:lang w:val="en-US"/>
            </w:rPr>
          </w:pPr>
          <w:r w:rsidRPr="001A0B18">
            <w:rPr>
              <w:rFonts w:ascii="Consolas" w:hAnsi="Consolas"/>
              <w:sz w:val="18"/>
              <w:szCs w:val="18"/>
              <w:lang w:val="en-US"/>
            </w:rPr>
            <w:t>services:</w:t>
          </w:r>
        </w:p>
        <w:p w14:paraId="09DF64C4" w14:textId="77777777" w:rsidR="00766CDF" w:rsidRDefault="00766CDF" w:rsidP="00766CDF">
          <w:pPr>
            <w:rPr>
              <w:lang w:val="en-US"/>
            </w:rPr>
          </w:pPr>
          <w:r w:rsidRPr="001A0B18">
            <w:rPr>
              <w:rFonts w:ascii="Consolas" w:hAnsi="Consolas"/>
              <w:sz w:val="18"/>
              <w:szCs w:val="18"/>
              <w:lang w:val="en-US"/>
            </w:rPr>
            <w:tab/>
            <w:t>environment:</w:t>
          </w:r>
        </w:p>
        <w:p w14:paraId="7663A758" w14:textId="74B34E79" w:rsidR="00EC1AF2" w:rsidRPr="00EC7FBF" w:rsidRDefault="00766CDF" w:rsidP="00C47591">
          <w:pPr>
            <w:rPr>
              <w:rFonts w:ascii="Consolas" w:hAnsi="Consolas"/>
              <w:bCs/>
              <w:sz w:val="18"/>
              <w:szCs w:val="18"/>
              <w:lang w:val="en-US"/>
            </w:rPr>
          </w:pPr>
          <w:r>
            <w:rPr>
              <w:b/>
              <w:lang w:val="en-US"/>
            </w:rPr>
            <w:tab/>
          </w:r>
          <w:r>
            <w:rPr>
              <w:b/>
              <w:lang w:val="en-US"/>
            </w:rPr>
            <w:tab/>
          </w:r>
          <w:r w:rsidR="00D75E5C" w:rsidRPr="00D75E5C">
            <w:rPr>
              <w:rFonts w:ascii="Consolas" w:hAnsi="Consolas"/>
              <w:bCs/>
              <w:sz w:val="18"/>
              <w:szCs w:val="18"/>
              <w:lang w:val="en-US"/>
            </w:rPr>
            <w:t>- CORE_PEER_CHAINCODELISTENADDRESS=peer0.org2.example.com:7052</w:t>
          </w:r>
        </w:p>
        <w:p w14:paraId="634ED981" w14:textId="25FF46F7" w:rsidR="00824A76" w:rsidRDefault="00824A76" w:rsidP="00C47591">
          <w:pPr>
            <w:rPr>
              <w:b/>
              <w:lang w:val="en-US"/>
            </w:rPr>
          </w:pPr>
          <w:r w:rsidRPr="00522965">
            <w:rPr>
              <w:b/>
              <w:lang w:val="en-US"/>
            </w:rPr>
            <w:t>Org3</w:t>
          </w:r>
        </w:p>
        <w:p w14:paraId="3FE439EB" w14:textId="77777777" w:rsidR="00EC7FBF" w:rsidRPr="001A0B18" w:rsidRDefault="00EC7FBF" w:rsidP="00EC7FBF">
          <w:pPr>
            <w:rPr>
              <w:rFonts w:ascii="Consolas" w:hAnsi="Consolas"/>
              <w:sz w:val="18"/>
              <w:szCs w:val="18"/>
              <w:lang w:val="en-US"/>
            </w:rPr>
          </w:pPr>
          <w:r w:rsidRPr="001A0B18">
            <w:rPr>
              <w:rFonts w:ascii="Consolas" w:hAnsi="Consolas"/>
              <w:sz w:val="18"/>
              <w:szCs w:val="18"/>
              <w:lang w:val="en-US"/>
            </w:rPr>
            <w:t>services:</w:t>
          </w:r>
        </w:p>
        <w:p w14:paraId="318EB3C7" w14:textId="77777777" w:rsidR="00EC7FBF" w:rsidRDefault="00EC7FBF" w:rsidP="00EC7FBF">
          <w:pPr>
            <w:rPr>
              <w:lang w:val="en-US"/>
            </w:rPr>
          </w:pPr>
          <w:r w:rsidRPr="001A0B18">
            <w:rPr>
              <w:rFonts w:ascii="Consolas" w:hAnsi="Consolas"/>
              <w:sz w:val="18"/>
              <w:szCs w:val="18"/>
              <w:lang w:val="en-US"/>
            </w:rPr>
            <w:tab/>
            <w:t>environment:</w:t>
          </w:r>
        </w:p>
        <w:p w14:paraId="4A93B71A" w14:textId="199709FE" w:rsidR="00EC7FBF" w:rsidRPr="00D75E5C" w:rsidRDefault="00EC7FBF" w:rsidP="00EC7FBF">
          <w:pPr>
            <w:rPr>
              <w:rFonts w:ascii="Consolas" w:hAnsi="Consolas"/>
              <w:bCs/>
              <w:sz w:val="18"/>
              <w:szCs w:val="18"/>
              <w:lang w:val="en-US"/>
            </w:rPr>
          </w:pPr>
          <w:r>
            <w:rPr>
              <w:b/>
              <w:lang w:val="en-US"/>
            </w:rPr>
            <w:tab/>
          </w:r>
          <w:r>
            <w:rPr>
              <w:b/>
              <w:lang w:val="en-US"/>
            </w:rPr>
            <w:tab/>
          </w:r>
          <w:r w:rsidRPr="00D75E5C">
            <w:rPr>
              <w:rFonts w:ascii="Consolas" w:hAnsi="Consolas"/>
              <w:bCs/>
              <w:sz w:val="18"/>
              <w:szCs w:val="18"/>
              <w:lang w:val="en-US"/>
            </w:rPr>
            <w:t>- CORE_PEER_CHAINCODELISTENADDRESS=peer0.org</w:t>
          </w:r>
          <w:r>
            <w:rPr>
              <w:rFonts w:ascii="Consolas" w:hAnsi="Consolas"/>
              <w:bCs/>
              <w:sz w:val="18"/>
              <w:szCs w:val="18"/>
              <w:lang w:val="en-US"/>
            </w:rPr>
            <w:t>3</w:t>
          </w:r>
          <w:r w:rsidRPr="00D75E5C">
            <w:rPr>
              <w:rFonts w:ascii="Consolas" w:hAnsi="Consolas"/>
              <w:bCs/>
              <w:sz w:val="18"/>
              <w:szCs w:val="18"/>
              <w:lang w:val="en-US"/>
            </w:rPr>
            <w:t>.example.com:7052</w:t>
          </w:r>
        </w:p>
        <w:p w14:paraId="72774463" w14:textId="0B5D46E4" w:rsidR="00EC1AF2" w:rsidRPr="00966CF1" w:rsidRDefault="005B70DF" w:rsidP="00C47591">
          <w:pPr>
            <w:rPr>
              <w:rFonts w:ascii="Consolas" w:hAnsi="Consolas"/>
              <w:b/>
              <w:lang w:val="en-US"/>
            </w:rPr>
          </w:pPr>
          <w:r>
            <w:rPr>
              <w:b/>
              <w:lang w:val="en-US"/>
            </w:rPr>
            <w:tab/>
          </w:r>
          <w:r>
            <w:rPr>
              <w:b/>
              <w:lang w:val="en-US"/>
            </w:rPr>
            <w:tab/>
          </w:r>
          <w:r w:rsidR="00766CDF">
            <w:rPr>
              <w:b/>
              <w:lang w:val="en-US"/>
            </w:rPr>
            <w:tab/>
          </w:r>
          <w:r w:rsidR="00766CDF">
            <w:rPr>
              <w:b/>
              <w:lang w:val="en-US"/>
            </w:rPr>
            <w:tab/>
          </w:r>
        </w:p>
        <w:p w14:paraId="3D137E37" w14:textId="03F3E53D" w:rsidR="00746717" w:rsidRPr="00765C43" w:rsidRDefault="00746717">
          <w:pPr>
            <w:rPr>
              <w:b/>
              <w:bCs/>
              <w:lang w:val="en-US"/>
            </w:rPr>
          </w:pPr>
          <w:r>
            <w:rPr>
              <w:lang w:val="en-US"/>
            </w:rPr>
            <w:br w:type="page"/>
          </w:r>
        </w:p>
        <w:p w14:paraId="134AAE30" w14:textId="77777777" w:rsidR="00340CAD" w:rsidRPr="00340CAD" w:rsidRDefault="007C788A" w:rsidP="00340CAD">
          <w:pPr>
            <w:pStyle w:val="Heading3"/>
            <w:rPr>
              <w:lang w:val="en-US"/>
            </w:rPr>
          </w:pPr>
          <w:r w:rsidRPr="00F82D0E">
            <w:rPr>
              <w:lang w:val="en-US"/>
            </w:rPr>
            <w:lastRenderedPageBreak/>
            <w:t>Connections with and impact o</w:t>
          </w:r>
          <w:r>
            <w:rPr>
              <w:lang w:val="en-US"/>
            </w:rPr>
            <w:t>n adjacent infrastructure services</w:t>
          </w:r>
        </w:p>
        <w:tbl>
          <w:tblPr>
            <w:tblStyle w:val="TableGrid"/>
            <w:tblW w:w="0" w:type="auto"/>
            <w:tblLook w:val="04A0" w:firstRow="1" w:lastRow="0" w:firstColumn="1" w:lastColumn="0" w:noHBand="0" w:noVBand="1"/>
          </w:tblPr>
          <w:tblGrid>
            <w:gridCol w:w="3319"/>
            <w:gridCol w:w="3229"/>
            <w:gridCol w:w="2802"/>
          </w:tblGrid>
          <w:tr w:rsidR="00C50CFD" w:rsidRPr="0006419E" w14:paraId="290035A6" w14:textId="77777777" w:rsidTr="00C634E1">
            <w:tc>
              <w:tcPr>
                <w:tcW w:w="3319" w:type="dxa"/>
                <w:shd w:val="clear" w:color="auto" w:fill="44546A"/>
              </w:tcPr>
              <w:p w14:paraId="2C8F4559" w14:textId="77777777" w:rsidR="00C50CFD" w:rsidRPr="00C634E1" w:rsidRDefault="00C50CFD" w:rsidP="00C634E1">
                <w:pPr>
                  <w:spacing w:after="160"/>
                  <w:rPr>
                    <w:color w:val="FFFFFF"/>
                  </w:rPr>
                </w:pPr>
                <w:r w:rsidRPr="00C634E1">
                  <w:rPr>
                    <w:color w:val="FFFFFF"/>
                  </w:rPr>
                  <w:t>Adjacent infrastructure service</w:t>
                </w:r>
              </w:p>
            </w:tc>
            <w:tc>
              <w:tcPr>
                <w:tcW w:w="3229" w:type="dxa"/>
                <w:shd w:val="clear" w:color="auto" w:fill="44546A"/>
              </w:tcPr>
              <w:p w14:paraId="0F642E84" w14:textId="77777777" w:rsidR="00C50CFD" w:rsidRPr="00C634E1" w:rsidRDefault="00C50CFD" w:rsidP="00C50CFD">
                <w:pPr>
                  <w:rPr>
                    <w:color w:val="FFFFFF"/>
                  </w:rPr>
                </w:pPr>
                <w:r w:rsidRPr="00C634E1">
                  <w:rPr>
                    <w:color w:val="FFFFFF"/>
                  </w:rPr>
                  <w:t>Description</w:t>
                </w:r>
              </w:p>
            </w:tc>
            <w:tc>
              <w:tcPr>
                <w:tcW w:w="2802" w:type="dxa"/>
                <w:shd w:val="clear" w:color="auto" w:fill="44546A"/>
              </w:tcPr>
              <w:p w14:paraId="115946DD" w14:textId="77777777" w:rsidR="00C50CFD" w:rsidRPr="00C634E1" w:rsidRDefault="00C50CFD" w:rsidP="00C50CFD">
                <w:pPr>
                  <w:rPr>
                    <w:color w:val="FFFFFF"/>
                  </w:rPr>
                </w:pPr>
                <w:r w:rsidRPr="00C634E1">
                  <w:rPr>
                    <w:color w:val="FFFFFF"/>
                  </w:rPr>
                  <w:t xml:space="preserve">Impact </w:t>
                </w:r>
              </w:p>
            </w:tc>
          </w:tr>
          <w:tr w:rsidR="008E227D" w:rsidRPr="00F14F2D" w14:paraId="563E3F28" w14:textId="77777777" w:rsidTr="00C50CFD">
            <w:tc>
              <w:tcPr>
                <w:tcW w:w="3319" w:type="dxa"/>
              </w:tcPr>
              <w:p w14:paraId="0816DEF9" w14:textId="220E66BB" w:rsidR="008E227D" w:rsidRPr="008E227D" w:rsidRDefault="008E227D" w:rsidP="008E227D">
                <w:pPr>
                  <w:spacing w:after="160"/>
                  <w:rPr>
                    <w:lang w:val="en-US"/>
                  </w:rPr>
                </w:pPr>
                <w:r w:rsidRPr="009A295C">
                  <w:rPr>
                    <w:b/>
                    <w:i/>
                    <w:lang w:val="en-US"/>
                  </w:rPr>
                  <w:t>Identity and Permissions Management.Hyperledger</w:t>
                </w:r>
              </w:p>
            </w:tc>
            <w:tc>
              <w:tcPr>
                <w:tcW w:w="3229" w:type="dxa"/>
              </w:tcPr>
              <w:p w14:paraId="7074BCBD" w14:textId="1D87CDC8" w:rsidR="008E227D" w:rsidRPr="00B64F7B" w:rsidRDefault="008E227D" w:rsidP="008E227D">
                <w:pPr>
                  <w:spacing w:after="160"/>
                </w:pPr>
                <w:r w:rsidRPr="009A295C">
                  <w:rPr>
                    <w:b/>
                    <w:i/>
                    <w:lang w:val="en-US"/>
                  </w:rPr>
                  <w:t>Identity and Permissions Management.Hyperledger</w:t>
                </w:r>
                <w:r>
                  <w:rPr>
                    <w:lang w:val="en-US"/>
                  </w:rPr>
                  <w:t xml:space="preserve"> hosts the certificate authority and MSP. The certificate authority issues certificates to register identities in the blockchain. The MSP validates and issues certificates. Authenticates the users. </w:t>
                </w:r>
              </w:p>
            </w:tc>
            <w:tc>
              <w:tcPr>
                <w:tcW w:w="2802" w:type="dxa"/>
                <w:vMerge w:val="restart"/>
              </w:tcPr>
              <w:p w14:paraId="13C64310" w14:textId="77E05272" w:rsidR="001465A4" w:rsidRDefault="00FA49DC" w:rsidP="008E227D">
                <w:pPr>
                  <w:spacing w:after="160"/>
                  <w:rPr>
                    <w:b/>
                    <w:i/>
                    <w:lang w:val="en-US"/>
                  </w:rPr>
                </w:pPr>
                <w:r w:rsidRPr="009A295C">
                  <w:rPr>
                    <w:b/>
                    <w:i/>
                    <w:lang w:val="en-US"/>
                  </w:rPr>
                  <w:t>Data Transport.Router</w:t>
                </w:r>
                <w:r w:rsidR="00DB24BD">
                  <w:rPr>
                    <w:b/>
                    <w:i/>
                    <w:lang w:val="en-US"/>
                  </w:rPr>
                  <w:t xml:space="preserve"> </w:t>
                </w:r>
                <w:r w:rsidR="00DB24BD">
                  <w:rPr>
                    <w:lang w:val="en-US"/>
                  </w:rPr>
                  <w:t>connects all adjacent services to the internet and each other. This services routes all the data of the adjacent services so they can communicate.</w:t>
                </w:r>
              </w:p>
              <w:p w14:paraId="3DAA9B11" w14:textId="77777777" w:rsidR="00322BD9" w:rsidRDefault="00DB0E82" w:rsidP="00C31425">
                <w:pPr>
                  <w:rPr>
                    <w:b/>
                    <w:i/>
                    <w:lang w:val="en-US"/>
                  </w:rPr>
                </w:pPr>
                <w:r w:rsidRPr="009A295C">
                  <w:rPr>
                    <w:b/>
                    <w:i/>
                    <w:lang w:val="en-US"/>
                  </w:rPr>
                  <w:t>Facilities Deployment.Docker</w:t>
                </w:r>
                <w:r w:rsidR="00322BD9">
                  <w:rPr>
                    <w:b/>
                    <w:i/>
                    <w:lang w:val="en-US"/>
                  </w:rPr>
                  <w:t xml:space="preserve"> </w:t>
                </w:r>
              </w:p>
              <w:p w14:paraId="74195E1F" w14:textId="6D4920AC" w:rsidR="0074062F" w:rsidRPr="0074062F" w:rsidRDefault="00322BD9" w:rsidP="0074062F">
                <w:pPr>
                  <w:rPr>
                    <w:bCs/>
                    <w:iCs/>
                    <w:lang w:val="en-US"/>
                  </w:rPr>
                </w:pPr>
                <w:r w:rsidRPr="00322BD9">
                  <w:rPr>
                    <w:bCs/>
                    <w:iCs/>
                    <w:lang w:val="en-US"/>
                  </w:rPr>
                  <w:t xml:space="preserve">All </w:t>
                </w:r>
                <w:r w:rsidR="001862B6">
                  <w:rPr>
                    <w:bCs/>
                    <w:iCs/>
                    <w:lang w:val="en-US"/>
                  </w:rPr>
                  <w:t>instances of CouchDB and HLF peers run on docker containers</w:t>
                </w:r>
                <w:r w:rsidR="002C6514">
                  <w:rPr>
                    <w:bCs/>
                    <w:iCs/>
                    <w:lang w:val="en-US"/>
                  </w:rPr>
                  <w:t>.</w:t>
                </w:r>
              </w:p>
              <w:p w14:paraId="5A810FF0" w14:textId="77777777" w:rsidR="00C31425" w:rsidRPr="00322BD9" w:rsidRDefault="00C31425" w:rsidP="00C31425">
                <w:pPr>
                  <w:rPr>
                    <w:b/>
                    <w:iCs/>
                    <w:lang w:val="en-US"/>
                  </w:rPr>
                </w:pPr>
              </w:p>
              <w:p w14:paraId="642425B0" w14:textId="77777777" w:rsidR="00DB0E82" w:rsidRDefault="00227EE8" w:rsidP="00C31425">
                <w:pPr>
                  <w:rPr>
                    <w:b/>
                    <w:i/>
                    <w:lang w:val="en-US"/>
                  </w:rPr>
                </w:pPr>
                <w:r w:rsidRPr="00322BD9">
                  <w:rPr>
                    <w:b/>
                    <w:i/>
                    <w:lang w:val="en-US"/>
                  </w:rPr>
                  <w:t>Application Hosting.Webinterface</w:t>
                </w:r>
              </w:p>
              <w:p w14:paraId="49798709" w14:textId="2C995166" w:rsidR="008E227D" w:rsidRPr="00322BD9" w:rsidRDefault="002C6514" w:rsidP="00C31425">
                <w:pPr>
                  <w:rPr>
                    <w:lang w:val="en-US"/>
                  </w:rPr>
                </w:pPr>
                <w:r>
                  <w:rPr>
                    <w:bCs/>
                    <w:iCs/>
                    <w:lang w:val="en-US"/>
                  </w:rPr>
                  <w:t>The webinterface uses the state</w:t>
                </w:r>
                <w:r w:rsidR="00272665">
                  <w:rPr>
                    <w:bCs/>
                    <w:iCs/>
                    <w:lang w:val="en-US"/>
                  </w:rPr>
                  <w:t>database to get worldstates.</w:t>
                </w:r>
              </w:p>
            </w:tc>
          </w:tr>
          <w:tr w:rsidR="008E227D" w:rsidRPr="00F14F2D" w14:paraId="0DA9B3F2" w14:textId="77777777" w:rsidTr="00C50CFD">
            <w:tc>
              <w:tcPr>
                <w:tcW w:w="3319" w:type="dxa"/>
              </w:tcPr>
              <w:p w14:paraId="333D6D5C" w14:textId="0A769C88" w:rsidR="008E227D" w:rsidRPr="00B64F7B" w:rsidRDefault="008E227D" w:rsidP="008E227D">
                <w:pPr>
                  <w:spacing w:after="160"/>
                </w:pPr>
                <w:r w:rsidRPr="009A295C">
                  <w:rPr>
                    <w:b/>
                    <w:i/>
                  </w:rPr>
                  <w:t>Datazone Protection.Firewall</w:t>
                </w:r>
              </w:p>
            </w:tc>
            <w:tc>
              <w:tcPr>
                <w:tcW w:w="3229" w:type="dxa"/>
              </w:tcPr>
              <w:p w14:paraId="56992EEC" w14:textId="035FB80B" w:rsidR="008E227D" w:rsidRPr="008E227D" w:rsidRDefault="008E227D" w:rsidP="008E227D">
                <w:pPr>
                  <w:spacing w:after="160"/>
                  <w:rPr>
                    <w:lang w:val="en-US"/>
                  </w:rPr>
                </w:pPr>
                <w:r w:rsidRPr="009A295C">
                  <w:rPr>
                    <w:b/>
                    <w:lang w:val="en-US"/>
                  </w:rPr>
                  <w:t>Datazone Protection.Firewall</w:t>
                </w:r>
                <w:r w:rsidRPr="007D272D">
                  <w:rPr>
                    <w:lang w:val="en-US"/>
                  </w:rPr>
                  <w:t xml:space="preserve"> monitors, filters, and controls all incoming and outgoing traffic.</w:t>
                </w:r>
              </w:p>
            </w:tc>
            <w:tc>
              <w:tcPr>
                <w:tcW w:w="2802" w:type="dxa"/>
                <w:vMerge/>
              </w:tcPr>
              <w:p w14:paraId="4DA9FF08" w14:textId="77777777" w:rsidR="008E227D" w:rsidRPr="008E227D" w:rsidRDefault="008E227D" w:rsidP="008E227D">
                <w:pPr>
                  <w:spacing w:after="160"/>
                  <w:rPr>
                    <w:lang w:val="en-US"/>
                  </w:rPr>
                </w:pPr>
              </w:p>
            </w:tc>
          </w:tr>
          <w:tr w:rsidR="008E227D" w:rsidRPr="00F14F2D" w14:paraId="57E1F860" w14:textId="77777777" w:rsidTr="00C50CFD">
            <w:tc>
              <w:tcPr>
                <w:tcW w:w="3319" w:type="dxa"/>
              </w:tcPr>
              <w:p w14:paraId="4AF1216B" w14:textId="425612B8" w:rsidR="008E227D" w:rsidRPr="009A295C" w:rsidRDefault="008E227D" w:rsidP="008E227D">
                <w:pPr>
                  <w:rPr>
                    <w:b/>
                    <w:i/>
                  </w:rPr>
                </w:pPr>
                <w:r w:rsidRPr="009A295C">
                  <w:rPr>
                    <w:b/>
                    <w:i/>
                    <w:lang w:val="en-US"/>
                  </w:rPr>
                  <w:t>Facilities Deployment.Docker</w:t>
                </w:r>
              </w:p>
            </w:tc>
            <w:tc>
              <w:tcPr>
                <w:tcW w:w="3229" w:type="dxa"/>
              </w:tcPr>
              <w:p w14:paraId="1F9BD3A6" w14:textId="7B18E5F8" w:rsidR="008E227D" w:rsidRPr="009A295C" w:rsidRDefault="008E227D" w:rsidP="008E227D">
                <w:pPr>
                  <w:rPr>
                    <w:b/>
                    <w:lang w:val="en-US"/>
                  </w:rPr>
                </w:pPr>
                <w:r w:rsidRPr="009A295C">
                  <w:rPr>
                    <w:b/>
                    <w:i/>
                    <w:lang w:val="en-US"/>
                  </w:rPr>
                  <w:t>Facilities Deployment.Docker</w:t>
                </w:r>
                <w:r>
                  <w:rPr>
                    <w:i/>
                    <w:iCs/>
                    <w:lang w:val="en-US"/>
                  </w:rPr>
                  <w:t xml:space="preserve"> </w:t>
                </w:r>
                <w:r>
                  <w:rPr>
                    <w:lang w:val="en-US"/>
                  </w:rPr>
                  <w:t>provides the docker containers used to run Hyperledger Fabric services.</w:t>
                </w:r>
              </w:p>
            </w:tc>
            <w:tc>
              <w:tcPr>
                <w:tcW w:w="2802" w:type="dxa"/>
                <w:vMerge/>
              </w:tcPr>
              <w:p w14:paraId="38134F9C" w14:textId="21C3E703" w:rsidR="008E227D" w:rsidRPr="008E227D" w:rsidRDefault="008E227D" w:rsidP="008E227D">
                <w:pPr>
                  <w:rPr>
                    <w:lang w:val="en-US"/>
                  </w:rPr>
                </w:pPr>
              </w:p>
            </w:tc>
          </w:tr>
          <w:tr w:rsidR="008E227D" w:rsidRPr="00F14F2D" w14:paraId="08250801" w14:textId="77777777" w:rsidTr="00C50CFD">
            <w:tc>
              <w:tcPr>
                <w:tcW w:w="3319" w:type="dxa"/>
              </w:tcPr>
              <w:p w14:paraId="4150E827" w14:textId="053B6617" w:rsidR="008E227D" w:rsidRPr="009A295C" w:rsidRDefault="008E227D" w:rsidP="008E227D">
                <w:pPr>
                  <w:rPr>
                    <w:b/>
                    <w:i/>
                  </w:rPr>
                </w:pPr>
                <w:r w:rsidRPr="009A295C">
                  <w:rPr>
                    <w:b/>
                    <w:i/>
                  </w:rPr>
                  <w:t>Application Hosting.Webinterface</w:t>
                </w:r>
              </w:p>
            </w:tc>
            <w:tc>
              <w:tcPr>
                <w:tcW w:w="3229" w:type="dxa"/>
              </w:tcPr>
              <w:p w14:paraId="57E6F0B7" w14:textId="52C831BB" w:rsidR="008E227D" w:rsidRPr="009A295C" w:rsidRDefault="008E227D" w:rsidP="008E227D">
                <w:pPr>
                  <w:rPr>
                    <w:b/>
                    <w:lang w:val="en-US"/>
                  </w:rPr>
                </w:pPr>
                <w:r w:rsidRPr="009A295C">
                  <w:rPr>
                    <w:b/>
                    <w:i/>
                    <w:lang w:val="en-US"/>
                  </w:rPr>
                  <w:t>Application Hosting.Webinterface</w:t>
                </w:r>
                <w:r w:rsidRPr="00FE1A8D">
                  <w:rPr>
                    <w:lang w:val="en-US"/>
                  </w:rPr>
                  <w:t xml:space="preserve"> hosts t</w:t>
                </w:r>
                <w:r>
                  <w:rPr>
                    <w:lang w:val="en-US"/>
                  </w:rPr>
                  <w:t>he API used for retrieving and storing sensor data. Also hosts the webserver interface used to inspect the blockchain data.</w:t>
                </w:r>
              </w:p>
            </w:tc>
            <w:tc>
              <w:tcPr>
                <w:tcW w:w="2802" w:type="dxa"/>
                <w:vMerge/>
              </w:tcPr>
              <w:p w14:paraId="51AD806F" w14:textId="73821E27" w:rsidR="008E227D" w:rsidRPr="008E227D" w:rsidRDefault="008E227D" w:rsidP="008E227D">
                <w:pPr>
                  <w:rPr>
                    <w:lang w:val="en-US"/>
                  </w:rPr>
                </w:pPr>
              </w:p>
            </w:tc>
          </w:tr>
          <w:tr w:rsidR="008E227D" w:rsidRPr="00F14F2D" w14:paraId="11768CB4" w14:textId="77777777" w:rsidTr="00C50CFD">
            <w:tc>
              <w:tcPr>
                <w:tcW w:w="3319" w:type="dxa"/>
              </w:tcPr>
              <w:p w14:paraId="497FFF4A" w14:textId="6528C7AC" w:rsidR="008E227D" w:rsidRPr="009A295C" w:rsidRDefault="008E227D" w:rsidP="008E227D">
                <w:pPr>
                  <w:rPr>
                    <w:b/>
                    <w:i/>
                  </w:rPr>
                </w:pPr>
                <w:r w:rsidRPr="009A295C">
                  <w:rPr>
                    <w:b/>
                    <w:i/>
                    <w:lang w:val="en-US"/>
                  </w:rPr>
                  <w:t>Data Transport.Router</w:t>
                </w:r>
              </w:p>
            </w:tc>
            <w:tc>
              <w:tcPr>
                <w:tcW w:w="3229" w:type="dxa"/>
              </w:tcPr>
              <w:p w14:paraId="4E718B1B" w14:textId="6880EB2C" w:rsidR="008E227D" w:rsidRPr="009A295C" w:rsidRDefault="008E227D" w:rsidP="008E227D">
                <w:pPr>
                  <w:rPr>
                    <w:b/>
                    <w:lang w:val="en-US"/>
                  </w:rPr>
                </w:pPr>
                <w:r w:rsidRPr="009A295C">
                  <w:rPr>
                    <w:b/>
                    <w:i/>
                    <w:lang w:val="en-US"/>
                  </w:rPr>
                  <w:t>Data Transport.Router</w:t>
                </w:r>
                <w:r>
                  <w:rPr>
                    <w:lang w:val="en-US"/>
                  </w:rPr>
                  <w:t xml:space="preserve"> connect all adjacent services to the internet and each other.</w:t>
                </w:r>
              </w:p>
            </w:tc>
            <w:tc>
              <w:tcPr>
                <w:tcW w:w="2802" w:type="dxa"/>
                <w:vMerge/>
              </w:tcPr>
              <w:p w14:paraId="74F260C0" w14:textId="61CBA39F" w:rsidR="008E227D" w:rsidRPr="008E227D" w:rsidRDefault="008E227D" w:rsidP="008E227D">
                <w:pPr>
                  <w:rPr>
                    <w:lang w:val="en-US"/>
                  </w:rPr>
                </w:pPr>
              </w:p>
            </w:tc>
          </w:tr>
        </w:tbl>
        <w:p w14:paraId="40F25AB9" w14:textId="77777777" w:rsidR="00C50CFD" w:rsidRPr="00C50CFD" w:rsidRDefault="00C50CFD" w:rsidP="00C50CFD">
          <w:pPr>
            <w:rPr>
              <w:lang w:val="en-US"/>
            </w:rPr>
          </w:pPr>
        </w:p>
        <w:p w14:paraId="526CCF3D" w14:textId="77777777" w:rsidR="004F3E77" w:rsidRPr="00240BD8" w:rsidRDefault="004F3E77">
          <w:pPr>
            <w:rPr>
              <w:rFonts w:asciiTheme="majorHAnsi" w:eastAsiaTheme="majorEastAsia" w:hAnsiTheme="majorHAnsi" w:cstheme="majorBidi"/>
              <w:color w:val="004489" w:themeColor="accent2" w:themeShade="BF"/>
              <w:sz w:val="32"/>
              <w:szCs w:val="32"/>
              <w:lang w:val="en-US"/>
            </w:rPr>
          </w:pPr>
          <w:r w:rsidRPr="00240BD8">
            <w:rPr>
              <w:lang w:val="en-US"/>
            </w:rPr>
            <w:br w:type="page"/>
          </w:r>
        </w:p>
        <w:p w14:paraId="22A5D0B0" w14:textId="11C2AE95" w:rsidR="00D312F0" w:rsidRPr="00571178" w:rsidRDefault="007C788A" w:rsidP="00D312F0">
          <w:pPr>
            <w:pStyle w:val="Heading3"/>
          </w:pPr>
          <w:r>
            <w:lastRenderedPageBreak/>
            <w:t>Requirement processing</w:t>
          </w:r>
        </w:p>
        <w:p w14:paraId="4E43B2D9" w14:textId="77777777" w:rsidR="00D312F0" w:rsidRPr="00571178" w:rsidRDefault="00D312F0" w:rsidP="00D312F0">
          <w:pPr>
            <w:pStyle w:val="Heading4"/>
            <w:rPr>
              <w:i w:val="0"/>
            </w:rPr>
          </w:pPr>
          <w:r>
            <w:t>Functional requirements processing</w:t>
          </w:r>
        </w:p>
        <w:tbl>
          <w:tblPr>
            <w:tblW w:w="8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410"/>
            <w:gridCol w:w="5107"/>
          </w:tblGrid>
          <w:tr w:rsidR="00D312F0" w14:paraId="23F9AC67" w14:textId="77777777" w:rsidTr="00F61841">
            <w:tc>
              <w:tcPr>
                <w:tcW w:w="1410" w:type="dxa"/>
                <w:shd w:val="clear" w:color="auto" w:fill="44546A"/>
              </w:tcPr>
              <w:p w14:paraId="1631108B" w14:textId="77777777" w:rsidR="00D312F0" w:rsidRDefault="00D312F0" w:rsidP="00412665">
                <w:pPr>
                  <w:spacing w:line="240" w:lineRule="auto"/>
                  <w:rPr>
                    <w:color w:val="FFFFFF"/>
                  </w:rPr>
                </w:pPr>
                <w:r>
                  <w:rPr>
                    <w:color w:val="FFFFFF"/>
                  </w:rPr>
                  <w:t>Requirement</w:t>
                </w:r>
              </w:p>
            </w:tc>
            <w:tc>
              <w:tcPr>
                <w:tcW w:w="2410" w:type="dxa"/>
                <w:shd w:val="clear" w:color="auto" w:fill="44546A"/>
              </w:tcPr>
              <w:p w14:paraId="73545293" w14:textId="0662502F" w:rsidR="00D312F0" w:rsidRDefault="000A5926" w:rsidP="00412665">
                <w:pPr>
                  <w:spacing w:line="240" w:lineRule="auto"/>
                  <w:rPr>
                    <w:color w:val="FFFFFF"/>
                  </w:rPr>
                </w:pPr>
                <w:r>
                  <w:rPr>
                    <w:color w:val="FFFFFF"/>
                  </w:rPr>
                  <w:t>Description</w:t>
                </w:r>
              </w:p>
            </w:tc>
            <w:tc>
              <w:tcPr>
                <w:tcW w:w="5107" w:type="dxa"/>
                <w:shd w:val="clear" w:color="auto" w:fill="44546A"/>
              </w:tcPr>
              <w:p w14:paraId="04F0C672" w14:textId="77777777" w:rsidR="00D312F0" w:rsidRDefault="00D312F0" w:rsidP="00412665">
                <w:pPr>
                  <w:spacing w:line="240" w:lineRule="auto"/>
                  <w:rPr>
                    <w:color w:val="FFFFFF"/>
                  </w:rPr>
                </w:pPr>
                <w:r>
                  <w:rPr>
                    <w:color w:val="FFFFFF"/>
                  </w:rPr>
                  <w:t>Technical Processing</w:t>
                </w:r>
              </w:p>
            </w:tc>
          </w:tr>
          <w:tr w:rsidR="00D312F0" w:rsidRPr="00F14F2D" w14:paraId="0652932F" w14:textId="77777777" w:rsidTr="00F61841">
            <w:trPr>
              <w:trHeight w:val="224"/>
            </w:trPr>
            <w:tc>
              <w:tcPr>
                <w:tcW w:w="1410" w:type="dxa"/>
                <w:shd w:val="clear" w:color="auto" w:fill="auto"/>
                <w:vAlign w:val="bottom"/>
              </w:tcPr>
              <w:p w14:paraId="3C57AC9B" w14:textId="322CF555" w:rsidR="00D312F0" w:rsidRDefault="00AF2BD8" w:rsidP="00AB6BDE">
                <w:pPr>
                  <w:widowControl w:val="0"/>
                  <w:spacing w:after="0" w:line="240" w:lineRule="auto"/>
                </w:pPr>
                <w:r>
                  <w:rPr>
                    <w:rFonts w:ascii="Calibri" w:hAnsi="Calibri" w:cs="Calibri"/>
                    <w:color w:val="000000"/>
                    <w:szCs w:val="22"/>
                  </w:rPr>
                  <w:t>R</w:t>
                </w:r>
                <w:r w:rsidR="00824528">
                  <w:rPr>
                    <w:rFonts w:ascii="Calibri" w:hAnsi="Calibri" w:cs="Calibri"/>
                    <w:color w:val="000000"/>
                    <w:szCs w:val="22"/>
                  </w:rPr>
                  <w:t>50</w:t>
                </w:r>
              </w:p>
            </w:tc>
            <w:tc>
              <w:tcPr>
                <w:tcW w:w="2410" w:type="dxa"/>
                <w:shd w:val="clear" w:color="auto" w:fill="auto"/>
                <w:vAlign w:val="bottom"/>
              </w:tcPr>
              <w:p w14:paraId="0A859133" w14:textId="33EEBFEE" w:rsidR="00D312F0" w:rsidRPr="00741614" w:rsidRDefault="00741614" w:rsidP="00AB6BDE">
                <w:pPr>
                  <w:widowControl w:val="0"/>
                  <w:spacing w:after="0" w:line="240" w:lineRule="auto"/>
                  <w:rPr>
                    <w:lang w:val="en-US"/>
                  </w:rPr>
                </w:pPr>
                <w:r w:rsidRPr="00741614">
                  <w:rPr>
                    <w:rFonts w:ascii="Calibri" w:hAnsi="Calibri" w:cs="Calibri"/>
                    <w:color w:val="000000"/>
                    <w:szCs w:val="22"/>
                    <w:lang w:val="en-US"/>
                  </w:rPr>
                  <w:t>A state</w:t>
                </w:r>
                <w:r w:rsidR="006D3C86">
                  <w:rPr>
                    <w:rFonts w:ascii="Calibri" w:hAnsi="Calibri" w:cs="Calibri"/>
                    <w:color w:val="000000"/>
                    <w:szCs w:val="22"/>
                    <w:lang w:val="en-US"/>
                  </w:rPr>
                  <w:t xml:space="preserve"> </w:t>
                </w:r>
                <w:r w:rsidRPr="00741614">
                  <w:rPr>
                    <w:rFonts w:ascii="Calibri" w:hAnsi="Calibri" w:cs="Calibri"/>
                    <w:color w:val="000000"/>
                    <w:szCs w:val="22"/>
                    <w:lang w:val="en-US"/>
                  </w:rPr>
                  <w:t>database is ava</w:t>
                </w:r>
                <w:r w:rsidR="008024B0">
                  <w:rPr>
                    <w:rFonts w:ascii="Calibri" w:hAnsi="Calibri" w:cs="Calibri"/>
                    <w:color w:val="000000"/>
                    <w:szCs w:val="22"/>
                    <w:lang w:val="en-US"/>
                  </w:rPr>
                  <w:t>i</w:t>
                </w:r>
                <w:r w:rsidRPr="00741614">
                  <w:rPr>
                    <w:rFonts w:ascii="Calibri" w:hAnsi="Calibri" w:cs="Calibri"/>
                    <w:color w:val="000000"/>
                    <w:szCs w:val="22"/>
                    <w:lang w:val="en-US"/>
                  </w:rPr>
                  <w:t>lable i</w:t>
                </w:r>
                <w:r>
                  <w:rPr>
                    <w:rFonts w:ascii="Calibri" w:hAnsi="Calibri" w:cs="Calibri"/>
                    <w:color w:val="000000"/>
                    <w:szCs w:val="22"/>
                    <w:lang w:val="en-US"/>
                  </w:rPr>
                  <w:t xml:space="preserve">n the </w:t>
                </w:r>
                <w:r w:rsidR="008024B0">
                  <w:rPr>
                    <w:rFonts w:ascii="Calibri" w:hAnsi="Calibri" w:cs="Calibri"/>
                    <w:color w:val="000000"/>
                    <w:szCs w:val="22"/>
                    <w:lang w:val="en-US"/>
                  </w:rPr>
                  <w:t>network</w:t>
                </w:r>
              </w:p>
            </w:tc>
            <w:tc>
              <w:tcPr>
                <w:tcW w:w="5107" w:type="dxa"/>
                <w:shd w:val="clear" w:color="auto" w:fill="auto"/>
              </w:tcPr>
              <w:p w14:paraId="412011AB" w14:textId="70428AFF" w:rsidR="00D312F0" w:rsidRPr="00741614" w:rsidRDefault="000F7092" w:rsidP="00AB6BDE">
                <w:pPr>
                  <w:spacing w:after="0"/>
                  <w:rPr>
                    <w:lang w:val="en-US"/>
                  </w:rPr>
                </w:pPr>
                <w:r>
                  <w:rPr>
                    <w:lang w:val="en-US"/>
                  </w:rPr>
                  <w:t>A CouchDB container is deployed with the deploy scripts</w:t>
                </w:r>
              </w:p>
            </w:tc>
          </w:tr>
        </w:tbl>
        <w:p w14:paraId="28E51F2F" w14:textId="77777777" w:rsidR="00D312F0" w:rsidRPr="00741614" w:rsidRDefault="00D312F0" w:rsidP="00D312F0">
          <w:pPr>
            <w:rPr>
              <w:i/>
              <w:lang w:val="en-US"/>
            </w:rPr>
          </w:pPr>
        </w:p>
        <w:p w14:paraId="78EA0EE2" w14:textId="77777777" w:rsidR="00D312F0" w:rsidRDefault="00D312F0" w:rsidP="00D312F0">
          <w:pPr>
            <w:pStyle w:val="Heading4"/>
            <w:rPr>
              <w:i w:val="0"/>
            </w:rPr>
          </w:pPr>
          <w:r>
            <w:t>Quality requirements processing</w:t>
          </w:r>
        </w:p>
        <w:tbl>
          <w:tblPr>
            <w:tblW w:w="8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473"/>
            <w:gridCol w:w="5040"/>
          </w:tblGrid>
          <w:tr w:rsidR="00D312F0" w14:paraId="49F50D7E" w14:textId="77777777" w:rsidTr="001D2EA4">
            <w:trPr>
              <w:trHeight w:val="233"/>
            </w:trPr>
            <w:tc>
              <w:tcPr>
                <w:tcW w:w="1410" w:type="dxa"/>
                <w:shd w:val="clear" w:color="auto" w:fill="44546A"/>
              </w:tcPr>
              <w:p w14:paraId="4649F8E0" w14:textId="47115953" w:rsidR="00D312F0" w:rsidRDefault="00D312F0" w:rsidP="00412665">
                <w:pPr>
                  <w:spacing w:line="240" w:lineRule="auto"/>
                  <w:rPr>
                    <w:color w:val="FFFFFF"/>
                  </w:rPr>
                </w:pPr>
                <w:r>
                  <w:rPr>
                    <w:color w:val="FFFFFF"/>
                  </w:rPr>
                  <w:t>Quality attribute</w:t>
                </w:r>
              </w:p>
            </w:tc>
            <w:tc>
              <w:tcPr>
                <w:tcW w:w="2473" w:type="dxa"/>
                <w:shd w:val="clear" w:color="auto" w:fill="44546A"/>
              </w:tcPr>
              <w:p w14:paraId="1EDD7E1F" w14:textId="77777777" w:rsidR="00D312F0" w:rsidRDefault="00D312F0" w:rsidP="00412665">
                <w:pPr>
                  <w:spacing w:line="240" w:lineRule="auto"/>
                  <w:rPr>
                    <w:color w:val="FFFFFF"/>
                  </w:rPr>
                </w:pPr>
                <w:r>
                  <w:rPr>
                    <w:color w:val="FFFFFF"/>
                  </w:rPr>
                  <w:t>Value</w:t>
                </w:r>
              </w:p>
            </w:tc>
            <w:tc>
              <w:tcPr>
                <w:tcW w:w="5040" w:type="dxa"/>
                <w:shd w:val="clear" w:color="auto" w:fill="44546A"/>
              </w:tcPr>
              <w:p w14:paraId="323C2F73" w14:textId="77777777" w:rsidR="00D312F0" w:rsidRDefault="00D312F0" w:rsidP="00412665">
                <w:pPr>
                  <w:spacing w:line="240" w:lineRule="auto"/>
                  <w:rPr>
                    <w:color w:val="FFFFFF"/>
                  </w:rPr>
                </w:pPr>
                <w:r>
                  <w:rPr>
                    <w:color w:val="FFFFFF"/>
                  </w:rPr>
                  <w:t>Technical Processing</w:t>
                </w:r>
              </w:p>
            </w:tc>
          </w:tr>
          <w:tr w:rsidR="00D312F0" w:rsidRPr="00F14F2D" w14:paraId="190FACFB" w14:textId="77777777" w:rsidTr="001D2EA4">
            <w:trPr>
              <w:trHeight w:val="233"/>
            </w:trPr>
            <w:tc>
              <w:tcPr>
                <w:tcW w:w="1410" w:type="dxa"/>
                <w:shd w:val="clear" w:color="auto" w:fill="auto"/>
                <w:vAlign w:val="bottom"/>
              </w:tcPr>
              <w:p w14:paraId="37EFFB26" w14:textId="6728B450" w:rsidR="00D312F0" w:rsidRPr="00F36B2F" w:rsidRDefault="002B7010" w:rsidP="002B7010">
                <w:pPr>
                  <w:spacing w:after="0"/>
                  <w:rPr>
                    <w:rFonts w:ascii="Calibri" w:hAnsi="Calibri" w:cs="Calibri"/>
                    <w:color w:val="000000"/>
                    <w:szCs w:val="22"/>
                  </w:rPr>
                </w:pPr>
                <w:r w:rsidRPr="002B7010">
                  <w:rPr>
                    <w:rFonts w:ascii="Calibri" w:hAnsi="Calibri" w:cs="Calibri"/>
                    <w:color w:val="000000"/>
                    <w:szCs w:val="22"/>
                  </w:rPr>
                  <w:t>Scalability</w:t>
                </w:r>
              </w:p>
            </w:tc>
            <w:tc>
              <w:tcPr>
                <w:tcW w:w="2473" w:type="dxa"/>
                <w:shd w:val="clear" w:color="auto" w:fill="auto"/>
                <w:vAlign w:val="bottom"/>
              </w:tcPr>
              <w:p w14:paraId="0C82A7C4" w14:textId="0279069B" w:rsidR="00D312F0" w:rsidRPr="00615471" w:rsidRDefault="006F16EF" w:rsidP="00AB6BDE">
                <w:pPr>
                  <w:spacing w:after="0" w:line="240" w:lineRule="auto"/>
                  <w:rPr>
                    <w:lang w:val="en-US"/>
                  </w:rPr>
                </w:pPr>
                <w:r w:rsidRPr="00E14EF2">
                  <w:rPr>
                    <w:rFonts w:ascii="Calibri" w:hAnsi="Calibri" w:cs="Calibri"/>
                    <w:color w:val="000000"/>
                    <w:szCs w:val="22"/>
                    <w:lang w:val="en-US"/>
                  </w:rPr>
                  <w:t xml:space="preserve">The state database </w:t>
                </w:r>
                <w:r w:rsidR="002B7010" w:rsidRPr="00E14EF2">
                  <w:rPr>
                    <w:rFonts w:ascii="Calibri" w:hAnsi="Calibri" w:cs="Calibri"/>
                    <w:color w:val="000000"/>
                    <w:szCs w:val="22"/>
                    <w:lang w:val="en-US"/>
                  </w:rPr>
                  <w:t>supports p</w:t>
                </w:r>
                <w:r w:rsidR="002B7010">
                  <w:rPr>
                    <w:rFonts w:ascii="Calibri" w:hAnsi="Calibri" w:cs="Calibri"/>
                    <w:color w:val="000000"/>
                    <w:szCs w:val="22"/>
                    <w:lang w:val="en-US"/>
                  </w:rPr>
                  <w:t>agination</w:t>
                </w:r>
              </w:p>
            </w:tc>
            <w:tc>
              <w:tcPr>
                <w:tcW w:w="5040" w:type="dxa"/>
                <w:shd w:val="clear" w:color="auto" w:fill="auto"/>
              </w:tcPr>
              <w:p w14:paraId="0B6ABE35" w14:textId="2874B56E" w:rsidR="00D312F0" w:rsidRPr="00615471" w:rsidRDefault="006F16EF" w:rsidP="00AB6BDE">
                <w:pPr>
                  <w:spacing w:after="0" w:line="240" w:lineRule="auto"/>
                  <w:rPr>
                    <w:lang w:val="en-US"/>
                  </w:rPr>
                </w:pPr>
                <w:r w:rsidRPr="0094027B">
                  <w:rPr>
                    <w:lang w:val="en-US"/>
                  </w:rPr>
                  <w:t>A CouchDB container is deployed with the deploy scripts</w:t>
                </w:r>
              </w:p>
            </w:tc>
          </w:tr>
          <w:tr w:rsidR="002B7010" w:rsidRPr="00F14F2D" w14:paraId="559824AD" w14:textId="77777777" w:rsidTr="00C401CF">
            <w:trPr>
              <w:trHeight w:val="233"/>
            </w:trPr>
            <w:tc>
              <w:tcPr>
                <w:tcW w:w="1410" w:type="dxa"/>
                <w:shd w:val="clear" w:color="auto" w:fill="auto"/>
                <w:vAlign w:val="bottom"/>
              </w:tcPr>
              <w:p w14:paraId="50492129" w14:textId="27243B59" w:rsidR="002B7010" w:rsidRPr="00544F8B" w:rsidRDefault="002B7010" w:rsidP="002B7010">
                <w:pPr>
                  <w:spacing w:after="0"/>
                  <w:rPr>
                    <w:rFonts w:ascii="Calibri" w:hAnsi="Calibri" w:cs="Calibri"/>
                    <w:color w:val="000000"/>
                    <w:szCs w:val="22"/>
                    <w:lang w:val="en-US"/>
                  </w:rPr>
                </w:pPr>
                <w:r w:rsidRPr="002B7010">
                  <w:rPr>
                    <w:rFonts w:ascii="Calibri" w:hAnsi="Calibri" w:cs="Calibri"/>
                    <w:color w:val="000000"/>
                    <w:szCs w:val="22"/>
                    <w:lang w:val="en-US"/>
                  </w:rPr>
                  <w:t>Scalability</w:t>
                </w:r>
              </w:p>
            </w:tc>
            <w:tc>
              <w:tcPr>
                <w:tcW w:w="2473" w:type="dxa"/>
                <w:shd w:val="clear" w:color="auto" w:fill="auto"/>
                <w:vAlign w:val="bottom"/>
              </w:tcPr>
              <w:p w14:paraId="208A08A0" w14:textId="77FF1AE2" w:rsidR="002B7010" w:rsidRPr="00615471" w:rsidRDefault="002B7010" w:rsidP="002B7010">
                <w:pPr>
                  <w:spacing w:after="0" w:line="240" w:lineRule="auto"/>
                  <w:rPr>
                    <w:lang w:val="en-US"/>
                  </w:rPr>
                </w:pPr>
                <w:r w:rsidRPr="000F7092">
                  <w:rPr>
                    <w:rFonts w:ascii="Calibri" w:hAnsi="Calibri" w:cs="Calibri"/>
                    <w:color w:val="000000"/>
                    <w:szCs w:val="22"/>
                    <w:lang w:val="en-US"/>
                  </w:rPr>
                  <w:t>The state database supports i</w:t>
                </w:r>
                <w:r>
                  <w:rPr>
                    <w:rFonts w:ascii="Calibri" w:hAnsi="Calibri" w:cs="Calibri"/>
                    <w:color w:val="000000"/>
                    <w:szCs w:val="22"/>
                    <w:lang w:val="en-US"/>
                  </w:rPr>
                  <w:t>ndexing</w:t>
                </w:r>
              </w:p>
            </w:tc>
            <w:tc>
              <w:tcPr>
                <w:tcW w:w="5040" w:type="dxa"/>
                <w:shd w:val="clear" w:color="auto" w:fill="auto"/>
                <w:vAlign w:val="bottom"/>
              </w:tcPr>
              <w:p w14:paraId="6A7996B9" w14:textId="565D310B" w:rsidR="002B7010" w:rsidRPr="00615471" w:rsidRDefault="002B7010" w:rsidP="002B7010">
                <w:pPr>
                  <w:spacing w:after="0" w:line="240" w:lineRule="auto"/>
                  <w:rPr>
                    <w:lang w:val="en-US"/>
                  </w:rPr>
                </w:pPr>
                <w:r>
                  <w:rPr>
                    <w:lang w:val="en-US"/>
                  </w:rPr>
                  <w:t>A CouchDB container is deployed with the deploy scripts</w:t>
                </w:r>
              </w:p>
            </w:tc>
          </w:tr>
          <w:tr w:rsidR="00175450" w:rsidRPr="00F14F2D" w14:paraId="0DA0C681" w14:textId="77777777" w:rsidTr="00C401CF">
            <w:trPr>
              <w:trHeight w:val="233"/>
            </w:trPr>
            <w:tc>
              <w:tcPr>
                <w:tcW w:w="1410" w:type="dxa"/>
                <w:shd w:val="clear" w:color="auto" w:fill="auto"/>
                <w:vAlign w:val="bottom"/>
              </w:tcPr>
              <w:p w14:paraId="03FE585B" w14:textId="6F6CD32A" w:rsidR="00175450" w:rsidRPr="002B7010" w:rsidRDefault="00175450" w:rsidP="00175450">
                <w:pPr>
                  <w:spacing w:after="0"/>
                  <w:rPr>
                    <w:rFonts w:ascii="Calibri" w:hAnsi="Calibri" w:cs="Calibri"/>
                    <w:color w:val="000000"/>
                    <w:szCs w:val="22"/>
                    <w:lang w:val="en-US"/>
                  </w:rPr>
                </w:pPr>
                <w:r>
                  <w:rPr>
                    <w:rFonts w:ascii="Calibri" w:hAnsi="Calibri" w:cs="Calibri"/>
                    <w:color w:val="000000"/>
                    <w:szCs w:val="22"/>
                    <w:lang w:val="en-US"/>
                  </w:rPr>
                  <w:t>Integrity</w:t>
                </w:r>
              </w:p>
            </w:tc>
            <w:tc>
              <w:tcPr>
                <w:tcW w:w="2473" w:type="dxa"/>
                <w:shd w:val="clear" w:color="auto" w:fill="auto"/>
                <w:vAlign w:val="bottom"/>
              </w:tcPr>
              <w:p w14:paraId="4F904C70" w14:textId="3CEDE127" w:rsidR="00175450" w:rsidRPr="000F7092" w:rsidRDefault="00175450" w:rsidP="00175450">
                <w:pPr>
                  <w:spacing w:after="0" w:line="240" w:lineRule="auto"/>
                  <w:rPr>
                    <w:rFonts w:ascii="Calibri" w:hAnsi="Calibri" w:cs="Calibri"/>
                    <w:color w:val="000000"/>
                    <w:szCs w:val="22"/>
                    <w:lang w:val="en-US"/>
                  </w:rPr>
                </w:pPr>
                <w:r>
                  <w:rPr>
                    <w:lang w:val="en-US"/>
                  </w:rPr>
                  <w:t>Nodes must connect securely with each other</w:t>
                </w:r>
              </w:p>
            </w:tc>
            <w:tc>
              <w:tcPr>
                <w:tcW w:w="5040" w:type="dxa"/>
                <w:shd w:val="clear" w:color="auto" w:fill="auto"/>
                <w:vAlign w:val="bottom"/>
              </w:tcPr>
              <w:p w14:paraId="6DD1330F" w14:textId="4FDC6F52" w:rsidR="00175450" w:rsidRDefault="00175450" w:rsidP="00175450">
                <w:pPr>
                  <w:spacing w:after="0" w:line="240" w:lineRule="auto"/>
                  <w:rPr>
                    <w:lang w:val="en-US"/>
                  </w:rPr>
                </w:pPr>
                <w:r>
                  <w:rPr>
                    <w:lang w:val="en-US"/>
                  </w:rPr>
                  <w:t xml:space="preserve">The servers are connected </w:t>
                </w:r>
                <w:r w:rsidR="0019253A">
                  <w:rPr>
                    <w:lang w:val="en-US"/>
                  </w:rPr>
                  <w:t>through the firewall</w:t>
                </w:r>
              </w:p>
            </w:tc>
          </w:tr>
        </w:tbl>
        <w:p w14:paraId="00F23E89" w14:textId="77777777" w:rsidR="00D83DE4" w:rsidRPr="004A4603" w:rsidRDefault="00D83DE4" w:rsidP="00D83DE4">
          <w:pPr>
            <w:pStyle w:val="Heading4"/>
            <w:numPr>
              <w:ilvl w:val="0"/>
              <w:numId w:val="0"/>
            </w:numPr>
            <w:ind w:left="864"/>
            <w:rPr>
              <w:lang w:val="en-US"/>
            </w:rPr>
          </w:pPr>
        </w:p>
        <w:p w14:paraId="3298ED63" w14:textId="59C0DA2D" w:rsidR="00D312F0" w:rsidRPr="00D83DE4" w:rsidRDefault="00D312F0" w:rsidP="00D312F0">
          <w:pPr>
            <w:pStyle w:val="Heading4"/>
          </w:pPr>
          <w:r>
            <w:t>Principle requirements processing</w:t>
          </w:r>
        </w:p>
        <w:tbl>
          <w:tblPr>
            <w:tblW w:w="90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2552"/>
            <w:gridCol w:w="3648"/>
          </w:tblGrid>
          <w:tr w:rsidR="00D312F0" w14:paraId="093BB937" w14:textId="77777777" w:rsidTr="00C3010B">
            <w:trPr>
              <w:trHeight w:val="226"/>
            </w:trPr>
            <w:tc>
              <w:tcPr>
                <w:tcW w:w="2827" w:type="dxa"/>
                <w:shd w:val="clear" w:color="auto" w:fill="44546A"/>
              </w:tcPr>
              <w:p w14:paraId="68F20782" w14:textId="77777777" w:rsidR="00D312F0" w:rsidRDefault="00D312F0" w:rsidP="00412665">
                <w:pPr>
                  <w:spacing w:line="240" w:lineRule="auto"/>
                  <w:rPr>
                    <w:color w:val="FFFFFF"/>
                  </w:rPr>
                </w:pPr>
                <w:r>
                  <w:rPr>
                    <w:color w:val="FFFFFF"/>
                  </w:rPr>
                  <w:t>Principle</w:t>
                </w:r>
              </w:p>
            </w:tc>
            <w:tc>
              <w:tcPr>
                <w:tcW w:w="2552" w:type="dxa"/>
                <w:shd w:val="clear" w:color="auto" w:fill="44546A"/>
              </w:tcPr>
              <w:p w14:paraId="2816EDC7" w14:textId="77777777" w:rsidR="00D312F0" w:rsidRDefault="00D312F0" w:rsidP="00412665">
                <w:pPr>
                  <w:spacing w:line="240" w:lineRule="auto"/>
                  <w:rPr>
                    <w:color w:val="FFFFFF"/>
                  </w:rPr>
                </w:pPr>
                <w:r>
                  <w:rPr>
                    <w:color w:val="FFFFFF"/>
                  </w:rPr>
                  <w:t>Description</w:t>
                </w:r>
              </w:p>
            </w:tc>
            <w:tc>
              <w:tcPr>
                <w:tcW w:w="3648" w:type="dxa"/>
                <w:shd w:val="clear" w:color="auto" w:fill="44546A"/>
              </w:tcPr>
              <w:p w14:paraId="12ACC62F" w14:textId="77777777" w:rsidR="00D312F0" w:rsidRDefault="00D312F0" w:rsidP="00412665">
                <w:pPr>
                  <w:spacing w:line="240" w:lineRule="auto"/>
                  <w:rPr>
                    <w:color w:val="FFFFFF"/>
                  </w:rPr>
                </w:pPr>
                <w:r>
                  <w:rPr>
                    <w:color w:val="FFFFFF"/>
                  </w:rPr>
                  <w:t>Processing</w:t>
                </w:r>
              </w:p>
            </w:tc>
          </w:tr>
          <w:tr w:rsidR="00D312F0" w:rsidRPr="00F14F2D" w14:paraId="1CC71640" w14:textId="77777777" w:rsidTr="00C3010B">
            <w:trPr>
              <w:trHeight w:val="213"/>
            </w:trPr>
            <w:tc>
              <w:tcPr>
                <w:tcW w:w="2827" w:type="dxa"/>
                <w:shd w:val="clear" w:color="auto" w:fill="auto"/>
                <w:vAlign w:val="bottom"/>
              </w:tcPr>
              <w:p w14:paraId="533D390A" w14:textId="378A82C5" w:rsidR="00D312F0" w:rsidRPr="00C3010B" w:rsidRDefault="00C3010B" w:rsidP="00AB6BDE">
                <w:pPr>
                  <w:spacing w:after="0" w:line="240" w:lineRule="auto"/>
                  <w:rPr>
                    <w:lang w:val="en-US"/>
                  </w:rPr>
                </w:pPr>
                <w:r w:rsidRPr="00615471">
                  <w:rPr>
                    <w:lang w:val="en-US"/>
                  </w:rPr>
                  <w:t>The state database can</w:t>
                </w:r>
                <w:r w:rsidR="00D83DE4">
                  <w:rPr>
                    <w:lang w:val="en-US"/>
                  </w:rPr>
                  <w:t xml:space="preserve"> </w:t>
                </w:r>
                <w:r w:rsidRPr="00615471">
                  <w:rPr>
                    <w:lang w:val="en-US"/>
                  </w:rPr>
                  <w:t>q</w:t>
                </w:r>
                <w:r>
                  <w:rPr>
                    <w:lang w:val="en-US"/>
                  </w:rPr>
                  <w:t>uery rich queries</w:t>
                </w:r>
              </w:p>
            </w:tc>
            <w:tc>
              <w:tcPr>
                <w:tcW w:w="2552" w:type="dxa"/>
                <w:shd w:val="clear" w:color="auto" w:fill="auto"/>
              </w:tcPr>
              <w:p w14:paraId="6EC2081A" w14:textId="5FFF53BD" w:rsidR="00D312F0" w:rsidRPr="00C13992" w:rsidRDefault="00FA1D15" w:rsidP="00AB6BDE">
                <w:pPr>
                  <w:spacing w:after="0"/>
                  <w:rPr>
                    <w:lang w:val="en-US"/>
                  </w:rPr>
                </w:pPr>
                <w:r w:rsidRPr="00C13992">
                  <w:rPr>
                    <w:lang w:val="en-US"/>
                  </w:rPr>
                  <w:t xml:space="preserve">The state database </w:t>
                </w:r>
                <w:r w:rsidR="00C13992" w:rsidRPr="00C13992">
                  <w:rPr>
                    <w:lang w:val="en-US"/>
                  </w:rPr>
                  <w:t>is a</w:t>
                </w:r>
                <w:r w:rsidR="00C13992">
                  <w:rPr>
                    <w:lang w:val="en-US"/>
                  </w:rPr>
                  <w:t>ble to query rich queries with JSON.</w:t>
                </w:r>
              </w:p>
            </w:tc>
            <w:tc>
              <w:tcPr>
                <w:tcW w:w="3648" w:type="dxa"/>
                <w:shd w:val="clear" w:color="auto" w:fill="auto"/>
              </w:tcPr>
              <w:p w14:paraId="24BDB4A0" w14:textId="2A903D92" w:rsidR="00D312F0" w:rsidRPr="00C3010B" w:rsidRDefault="00C3010B" w:rsidP="00AB6BDE">
                <w:pPr>
                  <w:spacing w:after="0"/>
                  <w:rPr>
                    <w:lang w:val="en-US"/>
                  </w:rPr>
                </w:pPr>
                <w:r w:rsidRPr="0094027B">
                  <w:rPr>
                    <w:lang w:val="en-US"/>
                  </w:rPr>
                  <w:t>A CouchDB container is deployed with the deploy scripts</w:t>
                </w:r>
              </w:p>
            </w:tc>
          </w:tr>
        </w:tbl>
        <w:p w14:paraId="7216AA80" w14:textId="77777777" w:rsidR="00824528" w:rsidRDefault="00824528">
          <w:pPr>
            <w:rPr>
              <w:rFonts w:asciiTheme="majorHAnsi" w:eastAsiaTheme="majorEastAsia" w:hAnsiTheme="majorHAnsi" w:cstheme="majorBidi"/>
              <w:color w:val="005CB8" w:themeColor="accent2"/>
              <w:sz w:val="36"/>
              <w:szCs w:val="36"/>
              <w:lang w:val="en-US"/>
            </w:rPr>
          </w:pPr>
          <w:r>
            <w:rPr>
              <w:lang w:val="en-US"/>
            </w:rPr>
            <w:br w:type="page"/>
          </w:r>
        </w:p>
        <w:p w14:paraId="1A5B1806" w14:textId="06C5ECB6" w:rsidR="000C73B9" w:rsidRDefault="003F2645" w:rsidP="002C72B8">
          <w:pPr>
            <w:pStyle w:val="Heading2"/>
            <w:rPr>
              <w:lang w:val="en-US"/>
            </w:rPr>
          </w:pPr>
          <w:bookmarkStart w:id="42" w:name="_Toc72929430"/>
          <w:bookmarkStart w:id="43" w:name="_Toc72929606"/>
          <w:bookmarkStart w:id="44" w:name="_Toc73438585"/>
          <w:commentRangeStart w:id="45"/>
          <w:r w:rsidRPr="08755D78">
            <w:rPr>
              <w:lang w:val="en-US"/>
            </w:rPr>
            <w:lastRenderedPageBreak/>
            <w:t xml:space="preserve">Technical components and specifications for </w:t>
          </w:r>
          <w:r w:rsidR="008E60AD" w:rsidRPr="008E60AD">
            <w:rPr>
              <w:lang w:val="en-US"/>
            </w:rPr>
            <w:t xml:space="preserve">Application </w:t>
          </w:r>
          <w:r w:rsidR="00AC77E8">
            <w:rPr>
              <w:lang w:val="en-US"/>
            </w:rPr>
            <w:t>H</w:t>
          </w:r>
          <w:r w:rsidR="008E60AD" w:rsidRPr="008E60AD">
            <w:rPr>
              <w:lang w:val="en-US"/>
            </w:rPr>
            <w:t>osting</w:t>
          </w:r>
          <w:r w:rsidR="003A6A1E">
            <w:rPr>
              <w:lang w:val="en-US"/>
            </w:rPr>
            <w:t>.</w:t>
          </w:r>
          <w:r w:rsidR="00E915F6">
            <w:rPr>
              <w:lang w:val="en-US"/>
            </w:rPr>
            <w:t>Webinterface</w:t>
          </w:r>
          <w:commentRangeEnd w:id="45"/>
          <w:r w:rsidR="00DF3FD7">
            <w:rPr>
              <w:rStyle w:val="CommentReference"/>
              <w:rFonts w:asciiTheme="minorHAnsi" w:eastAsiaTheme="minorEastAsia" w:hAnsiTheme="minorHAnsi" w:cstheme="minorBidi"/>
              <w:color w:val="auto"/>
            </w:rPr>
            <w:commentReference w:id="45"/>
          </w:r>
          <w:bookmarkEnd w:id="42"/>
          <w:bookmarkEnd w:id="43"/>
          <w:bookmarkEnd w:id="44"/>
        </w:p>
        <w:p w14:paraId="56BB53C2" w14:textId="77777777" w:rsidR="005630EA" w:rsidRDefault="005630EA" w:rsidP="005630EA">
          <w:pPr>
            <w:pStyle w:val="Heading3"/>
            <w:rPr>
              <w:lang w:val="en-US"/>
            </w:rPr>
          </w:pPr>
          <w:r>
            <w:rPr>
              <w:lang w:val="en-US"/>
            </w:rPr>
            <w:t>Description</w:t>
          </w:r>
        </w:p>
        <w:p w14:paraId="1DD6C7C1" w14:textId="035288B7" w:rsidR="00A2627A" w:rsidRPr="00A2627A" w:rsidRDefault="005630EA" w:rsidP="00A2627A">
          <w:pPr>
            <w:rPr>
              <w:lang w:val="en-US"/>
            </w:rPr>
          </w:pPr>
          <w:r>
            <w:rPr>
              <w:lang w:val="en-US"/>
            </w:rPr>
            <w:t xml:space="preserve">This section covers the </w:t>
          </w:r>
          <w:r w:rsidR="00AD23E6">
            <w:rPr>
              <w:lang w:val="en-US"/>
            </w:rPr>
            <w:t>Webserver</w:t>
          </w:r>
          <w:r>
            <w:rPr>
              <w:lang w:val="en-US"/>
            </w:rPr>
            <w:t xml:space="preserve"> and </w:t>
          </w:r>
          <w:r w:rsidR="00AD23E6">
            <w:rPr>
              <w:lang w:val="en-US"/>
            </w:rPr>
            <w:t>API server</w:t>
          </w:r>
          <w:r w:rsidR="000276D9">
            <w:rPr>
              <w:lang w:val="en-US"/>
            </w:rPr>
            <w:t xml:space="preserve"> related to the</w:t>
          </w:r>
          <w:r>
            <w:rPr>
              <w:lang w:val="en-US"/>
            </w:rPr>
            <w:t xml:space="preserve"> </w:t>
          </w:r>
          <w:r w:rsidR="00467943" w:rsidRPr="00467943">
            <w:rPr>
              <w:lang w:val="en-US"/>
            </w:rPr>
            <w:t>Application Hosting.Webinterface</w:t>
          </w:r>
          <w:r w:rsidR="00467943">
            <w:rPr>
              <w:lang w:val="en-US"/>
            </w:rPr>
            <w:t xml:space="preserve"> infrastructure service.</w:t>
          </w:r>
        </w:p>
        <w:p w14:paraId="70E94DA1" w14:textId="093F2180" w:rsidR="00BC0A83" w:rsidRPr="00BC0A83" w:rsidRDefault="001E3848" w:rsidP="00BC0A83">
          <w:pPr>
            <w:pStyle w:val="Heading3"/>
          </w:pPr>
          <w:r>
            <w:t>(Virtual) hardware</w:t>
          </w:r>
        </w:p>
        <w:p w14:paraId="561B467F" w14:textId="63FCB3BE" w:rsidR="00F06CDE" w:rsidRPr="00F26B09" w:rsidRDefault="00F06CDE" w:rsidP="00F06CDE">
          <w:pPr>
            <w:rPr>
              <w:lang w:val="en-US"/>
            </w:rPr>
          </w:pPr>
          <w:r w:rsidRPr="00F26B09">
            <w:rPr>
              <w:lang w:val="en-US"/>
            </w:rPr>
            <w:t xml:space="preserve">The (virtual) hardware </w:t>
          </w:r>
          <w:r w:rsidR="00F26B09" w:rsidRPr="00F26B09">
            <w:rPr>
              <w:lang w:val="en-US"/>
            </w:rPr>
            <w:t>re</w:t>
          </w:r>
          <w:r w:rsidR="00F26B09">
            <w:rPr>
              <w:lang w:val="en-US"/>
            </w:rPr>
            <w:t>garding the webserver and API hosting.</w:t>
          </w:r>
        </w:p>
        <w:p w14:paraId="75DBF8DD" w14:textId="7B6FEB10" w:rsidR="00AC34FC" w:rsidRPr="00AC34FC" w:rsidRDefault="005119E1" w:rsidP="00491EF4">
          <w:pPr>
            <w:pStyle w:val="Heading4"/>
          </w:pPr>
          <w:commentRangeStart w:id="46"/>
          <w:r w:rsidRPr="00F0213A">
            <w:t xml:space="preserve">Apache HTTP </w:t>
          </w:r>
          <w:r w:rsidR="00BE3849">
            <w:t xml:space="preserve">Ubuntu </w:t>
          </w:r>
          <w:r w:rsidRPr="00F0213A">
            <w:t>Server</w:t>
          </w:r>
          <w:commentRangeEnd w:id="46"/>
          <w:r w:rsidR="00C40D75">
            <w:rPr>
              <w:rStyle w:val="CommentReference"/>
              <w:rFonts w:asciiTheme="minorHAnsi" w:eastAsiaTheme="minorEastAsia" w:hAnsiTheme="minorHAnsi" w:cstheme="minorBidi"/>
              <w:i w:val="0"/>
              <w:iCs w:val="0"/>
              <w:color w:val="auto"/>
            </w:rPr>
            <w:commentReference w:id="46"/>
          </w:r>
        </w:p>
        <w:tbl>
          <w:tblPr>
            <w:tblStyle w:val="TableGrid"/>
            <w:tblW w:w="0" w:type="auto"/>
            <w:tblLook w:val="04A0" w:firstRow="1" w:lastRow="0" w:firstColumn="1" w:lastColumn="0" w:noHBand="0" w:noVBand="1"/>
          </w:tblPr>
          <w:tblGrid>
            <w:gridCol w:w="3397"/>
            <w:gridCol w:w="5953"/>
          </w:tblGrid>
          <w:tr w:rsidR="0049034B" w:rsidRPr="0009510A" w14:paraId="36F99298" w14:textId="77777777" w:rsidTr="00AF5863">
            <w:tc>
              <w:tcPr>
                <w:tcW w:w="3397" w:type="dxa"/>
                <w:shd w:val="clear" w:color="auto" w:fill="44546A"/>
              </w:tcPr>
              <w:p w14:paraId="27D69665" w14:textId="08F892B7" w:rsidR="0049034B" w:rsidRPr="0009510A" w:rsidRDefault="000F4C12" w:rsidP="00AF5863">
                <w:pPr>
                  <w:spacing w:after="160"/>
                  <w:rPr>
                    <w:color w:val="FFFFFF"/>
                  </w:rPr>
                </w:pPr>
                <w:r>
                  <w:rPr>
                    <w:color w:val="FFFFFF"/>
                  </w:rPr>
                  <w:t>T</w:t>
                </w:r>
                <w:r w:rsidR="00776C4C">
                  <w:rPr>
                    <w:color w:val="FFFFFF"/>
                  </w:rPr>
                  <w:t>ype</w:t>
                </w:r>
              </w:p>
            </w:tc>
            <w:tc>
              <w:tcPr>
                <w:tcW w:w="5953" w:type="dxa"/>
                <w:shd w:val="clear" w:color="auto" w:fill="44546A"/>
              </w:tcPr>
              <w:p w14:paraId="6E5466D3" w14:textId="0395EFAD" w:rsidR="0049034B" w:rsidRPr="0009510A" w:rsidRDefault="000F4C12" w:rsidP="00AF5863">
                <w:pPr>
                  <w:spacing w:after="160"/>
                  <w:rPr>
                    <w:color w:val="FFFFFF"/>
                  </w:rPr>
                </w:pPr>
                <w:r>
                  <w:rPr>
                    <w:color w:val="FFFFFF"/>
                  </w:rPr>
                  <w:t>Specifications</w:t>
                </w:r>
              </w:p>
            </w:tc>
          </w:tr>
          <w:tr w:rsidR="0049034B" w:rsidRPr="0009510A" w14:paraId="60855E8A" w14:textId="77777777" w:rsidTr="00AF5863">
            <w:tc>
              <w:tcPr>
                <w:tcW w:w="3397" w:type="dxa"/>
                <w:shd w:val="clear" w:color="auto" w:fill="auto"/>
              </w:tcPr>
              <w:p w14:paraId="4181B688" w14:textId="1F5F1386" w:rsidR="0049034B" w:rsidRDefault="0049034B" w:rsidP="0049034B">
                <w:pPr>
                  <w:rPr>
                    <w:color w:val="000000" w:themeColor="text1"/>
                  </w:rPr>
                </w:pPr>
                <w:r w:rsidRPr="003F35CF">
                  <w:rPr>
                    <w:rFonts w:eastAsia="Times New Roman" w:cstheme="minorHAnsi"/>
                  </w:rPr>
                  <w:t>CPU </w:t>
                </w:r>
                <w:r w:rsidR="00592A7B">
                  <w:rPr>
                    <w:rFonts w:eastAsia="Times New Roman" w:cstheme="minorHAnsi"/>
                  </w:rPr>
                  <w:t>c</w:t>
                </w:r>
                <w:r w:rsidRPr="003F35CF">
                  <w:rPr>
                    <w:rFonts w:eastAsia="Times New Roman" w:cstheme="minorHAnsi"/>
                  </w:rPr>
                  <w:t>ores </w:t>
                </w:r>
              </w:p>
            </w:tc>
            <w:tc>
              <w:tcPr>
                <w:tcW w:w="5953" w:type="dxa"/>
                <w:shd w:val="clear" w:color="auto" w:fill="auto"/>
              </w:tcPr>
              <w:p w14:paraId="28445533" w14:textId="761670D0" w:rsidR="0049034B" w:rsidRPr="00F30C3E" w:rsidRDefault="00DC57EA" w:rsidP="0049034B">
                <w:pPr>
                  <w:rPr>
                    <w:color w:val="000000" w:themeColor="text1"/>
                  </w:rPr>
                </w:pPr>
                <w:r>
                  <w:rPr>
                    <w:color w:val="000000" w:themeColor="text1"/>
                  </w:rPr>
                  <w:t>4</w:t>
                </w:r>
              </w:p>
            </w:tc>
          </w:tr>
          <w:tr w:rsidR="0049034B" w:rsidRPr="0009510A" w14:paraId="1AEA3AD7" w14:textId="77777777" w:rsidTr="00AF5863">
            <w:tc>
              <w:tcPr>
                <w:tcW w:w="3397" w:type="dxa"/>
                <w:shd w:val="clear" w:color="auto" w:fill="auto"/>
              </w:tcPr>
              <w:p w14:paraId="497C165B" w14:textId="3CCD1CA6" w:rsidR="0049034B" w:rsidRDefault="0049034B" w:rsidP="0049034B">
                <w:pPr>
                  <w:rPr>
                    <w:color w:val="000000" w:themeColor="text1"/>
                  </w:rPr>
                </w:pPr>
                <w:r w:rsidRPr="003F35CF">
                  <w:rPr>
                    <w:rFonts w:eastAsia="Times New Roman" w:cstheme="minorHAnsi"/>
                  </w:rPr>
                  <w:t xml:space="preserve">CPU </w:t>
                </w:r>
                <w:r w:rsidR="00592A7B">
                  <w:rPr>
                    <w:rFonts w:eastAsia="Times New Roman" w:cstheme="minorHAnsi"/>
                  </w:rPr>
                  <w:t>clockspeed</w:t>
                </w:r>
              </w:p>
            </w:tc>
            <w:tc>
              <w:tcPr>
                <w:tcW w:w="5953" w:type="dxa"/>
                <w:shd w:val="clear" w:color="auto" w:fill="auto"/>
              </w:tcPr>
              <w:p w14:paraId="38727B20" w14:textId="4E19E0DA" w:rsidR="0049034B" w:rsidRPr="00F30C3E" w:rsidRDefault="00A127F8" w:rsidP="0049034B">
                <w:pPr>
                  <w:rPr>
                    <w:color w:val="000000" w:themeColor="text1"/>
                  </w:rPr>
                </w:pPr>
                <w:r>
                  <w:rPr>
                    <w:rFonts w:eastAsia="Times New Roman" w:cstheme="minorHAnsi"/>
                  </w:rPr>
                  <w:t>3.5</w:t>
                </w:r>
                <w:r w:rsidR="0049034B" w:rsidRPr="003F35CF">
                  <w:rPr>
                    <w:rFonts w:eastAsia="Times New Roman" w:cstheme="minorHAnsi"/>
                  </w:rPr>
                  <w:t xml:space="preserve"> GHz</w:t>
                </w:r>
              </w:p>
            </w:tc>
          </w:tr>
          <w:tr w:rsidR="0049034B" w:rsidRPr="0009510A" w14:paraId="459DE8E9" w14:textId="77777777" w:rsidTr="00AF5863">
            <w:tc>
              <w:tcPr>
                <w:tcW w:w="3397" w:type="dxa"/>
                <w:shd w:val="clear" w:color="auto" w:fill="auto"/>
              </w:tcPr>
              <w:p w14:paraId="38DFB494" w14:textId="08325C54" w:rsidR="0049034B" w:rsidRDefault="001044FD" w:rsidP="0049034B">
                <w:pPr>
                  <w:rPr>
                    <w:color w:val="000000" w:themeColor="text1"/>
                  </w:rPr>
                </w:pPr>
                <w:r>
                  <w:rPr>
                    <w:color w:val="000000" w:themeColor="text1"/>
                  </w:rPr>
                  <w:t>Memory</w:t>
                </w:r>
              </w:p>
            </w:tc>
            <w:tc>
              <w:tcPr>
                <w:tcW w:w="5953" w:type="dxa"/>
                <w:shd w:val="clear" w:color="auto" w:fill="auto"/>
              </w:tcPr>
              <w:p w14:paraId="791F6CCD" w14:textId="67C20195" w:rsidR="0049034B" w:rsidRPr="00F30C3E" w:rsidRDefault="005233E9" w:rsidP="0049034B">
                <w:pPr>
                  <w:rPr>
                    <w:color w:val="000000" w:themeColor="text1"/>
                  </w:rPr>
                </w:pPr>
                <w:r>
                  <w:rPr>
                    <w:rFonts w:eastAsia="Times New Roman" w:cstheme="minorHAnsi"/>
                  </w:rPr>
                  <w:t>8GB</w:t>
                </w:r>
              </w:p>
            </w:tc>
          </w:tr>
          <w:tr w:rsidR="0049034B" w:rsidRPr="0009510A" w14:paraId="31672B98" w14:textId="77777777" w:rsidTr="00AF5863">
            <w:tc>
              <w:tcPr>
                <w:tcW w:w="3397" w:type="dxa"/>
                <w:shd w:val="clear" w:color="auto" w:fill="auto"/>
              </w:tcPr>
              <w:p w14:paraId="36C0CEED" w14:textId="025CB179" w:rsidR="0049034B" w:rsidRDefault="000F4C12" w:rsidP="0049034B">
                <w:pPr>
                  <w:rPr>
                    <w:color w:val="000000" w:themeColor="text1"/>
                  </w:rPr>
                </w:pPr>
                <w:r>
                  <w:rPr>
                    <w:rFonts w:eastAsia="Times New Roman" w:cstheme="minorHAnsi"/>
                  </w:rPr>
                  <w:t>Storage</w:t>
                </w:r>
                <w:r w:rsidR="0049034B" w:rsidRPr="003F35CF">
                  <w:rPr>
                    <w:rFonts w:eastAsia="Times New Roman" w:cstheme="minorHAnsi"/>
                  </w:rPr>
                  <w:t> </w:t>
                </w:r>
              </w:p>
            </w:tc>
            <w:tc>
              <w:tcPr>
                <w:tcW w:w="5953" w:type="dxa"/>
                <w:shd w:val="clear" w:color="auto" w:fill="auto"/>
              </w:tcPr>
              <w:p w14:paraId="1DCF3669" w14:textId="514B0ACB" w:rsidR="0049034B" w:rsidRPr="00F30C3E" w:rsidRDefault="005233E9" w:rsidP="0049034B">
                <w:pPr>
                  <w:rPr>
                    <w:color w:val="000000" w:themeColor="text1"/>
                  </w:rPr>
                </w:pPr>
                <w:r>
                  <w:rPr>
                    <w:rFonts w:eastAsia="Times New Roman" w:cstheme="minorHAnsi"/>
                  </w:rPr>
                  <w:t>120</w:t>
                </w:r>
                <w:r w:rsidR="0049034B" w:rsidRPr="003F35CF">
                  <w:rPr>
                    <w:rFonts w:eastAsia="Times New Roman" w:cstheme="minorHAnsi"/>
                  </w:rPr>
                  <w:t>Gb</w:t>
                </w:r>
              </w:p>
            </w:tc>
          </w:tr>
          <w:tr w:rsidR="0049034B" w:rsidRPr="0009510A" w14:paraId="089EDFC9" w14:textId="77777777" w:rsidTr="00AF5863">
            <w:tc>
              <w:tcPr>
                <w:tcW w:w="3397" w:type="dxa"/>
                <w:shd w:val="clear" w:color="auto" w:fill="auto"/>
              </w:tcPr>
              <w:p w14:paraId="251F08D0" w14:textId="20B30F4C" w:rsidR="0049034B" w:rsidRDefault="0049034B" w:rsidP="0049034B">
                <w:pPr>
                  <w:rPr>
                    <w:color w:val="000000" w:themeColor="text1"/>
                  </w:rPr>
                </w:pPr>
                <w:r w:rsidRPr="003F35CF">
                  <w:rPr>
                    <w:rFonts w:eastAsia="Times New Roman" w:cstheme="minorHAnsi"/>
                  </w:rPr>
                  <w:t> </w:t>
                </w:r>
              </w:p>
            </w:tc>
            <w:tc>
              <w:tcPr>
                <w:tcW w:w="5953" w:type="dxa"/>
                <w:shd w:val="clear" w:color="auto" w:fill="auto"/>
              </w:tcPr>
              <w:p w14:paraId="32A1EA1B" w14:textId="77777777" w:rsidR="0049034B" w:rsidRPr="00F30C3E" w:rsidRDefault="0049034B" w:rsidP="0049034B">
                <w:pPr>
                  <w:rPr>
                    <w:color w:val="000000" w:themeColor="text1"/>
                  </w:rPr>
                </w:pPr>
              </w:p>
            </w:tc>
          </w:tr>
          <w:tr w:rsidR="0049034B" w:rsidRPr="0009510A" w14:paraId="7178E082" w14:textId="77777777" w:rsidTr="00AF5863">
            <w:tc>
              <w:tcPr>
                <w:tcW w:w="3397" w:type="dxa"/>
                <w:shd w:val="clear" w:color="auto" w:fill="auto"/>
              </w:tcPr>
              <w:p w14:paraId="01C68C8E" w14:textId="7C78414B" w:rsidR="0049034B" w:rsidRDefault="000F4C12" w:rsidP="0049034B">
                <w:pPr>
                  <w:rPr>
                    <w:color w:val="000000" w:themeColor="text1"/>
                  </w:rPr>
                </w:pPr>
                <w:r>
                  <w:rPr>
                    <w:rFonts w:eastAsia="Times New Roman" w:cstheme="minorHAnsi"/>
                  </w:rPr>
                  <w:t>Network connection</w:t>
                </w:r>
                <w:r w:rsidR="0049034B" w:rsidRPr="003F35CF">
                  <w:rPr>
                    <w:rFonts w:eastAsia="Times New Roman" w:cstheme="minorHAnsi"/>
                  </w:rPr>
                  <w:t> </w:t>
                </w:r>
              </w:p>
            </w:tc>
            <w:tc>
              <w:tcPr>
                <w:tcW w:w="5953" w:type="dxa"/>
                <w:shd w:val="clear" w:color="auto" w:fill="auto"/>
              </w:tcPr>
              <w:p w14:paraId="390AE17A" w14:textId="1C2D5374" w:rsidR="0049034B" w:rsidRPr="00F30C3E" w:rsidRDefault="00E6595E" w:rsidP="0049034B">
                <w:pPr>
                  <w:rPr>
                    <w:color w:val="000000" w:themeColor="text1"/>
                  </w:rPr>
                </w:pPr>
                <w:r>
                  <w:rPr>
                    <w:rFonts w:eastAsia="Times New Roman" w:cstheme="minorHAnsi"/>
                  </w:rPr>
                  <w:t>1</w:t>
                </w:r>
                <w:r w:rsidR="0049034B" w:rsidRPr="003F35CF">
                  <w:rPr>
                    <w:rFonts w:eastAsia="Times New Roman" w:cstheme="minorHAnsi"/>
                  </w:rPr>
                  <w:t xml:space="preserve">x 1Gbit </w:t>
                </w:r>
                <w:r w:rsidR="00A127F8">
                  <w:rPr>
                    <w:rFonts w:eastAsia="Times New Roman" w:cstheme="minorHAnsi"/>
                  </w:rPr>
                  <w:t>interface</w:t>
                </w:r>
              </w:p>
            </w:tc>
          </w:tr>
          <w:tr w:rsidR="0049034B" w:rsidRPr="0009510A" w14:paraId="5261F4C3" w14:textId="77777777" w:rsidTr="00AF5863">
            <w:tc>
              <w:tcPr>
                <w:tcW w:w="3397" w:type="dxa"/>
                <w:shd w:val="clear" w:color="auto" w:fill="auto"/>
              </w:tcPr>
              <w:p w14:paraId="507E1F5B" w14:textId="41E95941" w:rsidR="0049034B" w:rsidRDefault="000F4C12" w:rsidP="0049034B">
                <w:pPr>
                  <w:rPr>
                    <w:color w:val="000000" w:themeColor="text1"/>
                  </w:rPr>
                </w:pPr>
                <w:r>
                  <w:rPr>
                    <w:rFonts w:eastAsia="Times New Roman" w:cstheme="minorHAnsi"/>
                  </w:rPr>
                  <w:t>Number of</w:t>
                </w:r>
                <w:r w:rsidR="0049034B" w:rsidRPr="003F35CF">
                  <w:rPr>
                    <w:rFonts w:eastAsia="Times New Roman" w:cstheme="minorHAnsi"/>
                  </w:rPr>
                  <w:t> nodes </w:t>
                </w:r>
              </w:p>
            </w:tc>
            <w:tc>
              <w:tcPr>
                <w:tcW w:w="5953" w:type="dxa"/>
                <w:shd w:val="clear" w:color="auto" w:fill="auto"/>
              </w:tcPr>
              <w:p w14:paraId="1185BAF5" w14:textId="49823740" w:rsidR="0049034B" w:rsidRPr="00F30C3E" w:rsidRDefault="00491EF4" w:rsidP="0049034B">
                <w:pPr>
                  <w:rPr>
                    <w:color w:val="000000" w:themeColor="text1"/>
                  </w:rPr>
                </w:pPr>
                <w:r>
                  <w:rPr>
                    <w:color w:val="000000" w:themeColor="text1"/>
                  </w:rPr>
                  <w:t>1</w:t>
                </w:r>
              </w:p>
            </w:tc>
          </w:tr>
        </w:tbl>
        <w:p w14:paraId="006B1A24" w14:textId="77777777" w:rsidR="0049034B" w:rsidRPr="003F35CF" w:rsidRDefault="0049034B" w:rsidP="003F35CF"/>
        <w:p w14:paraId="3BAE695B" w14:textId="5270470A" w:rsidR="005119E1" w:rsidRDefault="005119E1" w:rsidP="00491EF4">
          <w:pPr>
            <w:pStyle w:val="Heading4"/>
            <w:rPr>
              <w:lang w:val="en-US"/>
            </w:rPr>
          </w:pPr>
          <w:r>
            <w:rPr>
              <w:lang w:val="en-US"/>
            </w:rPr>
            <w:t>Node.js</w:t>
          </w:r>
          <w:r w:rsidR="00BE3849">
            <w:rPr>
              <w:lang w:val="en-US"/>
            </w:rPr>
            <w:t xml:space="preserve"> Ubuntu server</w:t>
          </w:r>
        </w:p>
        <w:tbl>
          <w:tblPr>
            <w:tblStyle w:val="TableGrid"/>
            <w:tblW w:w="0" w:type="auto"/>
            <w:tblLook w:val="04A0" w:firstRow="1" w:lastRow="0" w:firstColumn="1" w:lastColumn="0" w:noHBand="0" w:noVBand="1"/>
          </w:tblPr>
          <w:tblGrid>
            <w:gridCol w:w="3397"/>
            <w:gridCol w:w="5953"/>
          </w:tblGrid>
          <w:tr w:rsidR="005119E1" w:rsidRPr="0009510A" w14:paraId="2A9DCFDF" w14:textId="77777777" w:rsidTr="00712890">
            <w:tc>
              <w:tcPr>
                <w:tcW w:w="3397" w:type="dxa"/>
                <w:shd w:val="clear" w:color="auto" w:fill="44546A"/>
              </w:tcPr>
              <w:p w14:paraId="4E2D675C" w14:textId="77777777" w:rsidR="005119E1" w:rsidRPr="0009510A" w:rsidRDefault="005119E1" w:rsidP="00712890">
                <w:pPr>
                  <w:spacing w:after="160"/>
                  <w:rPr>
                    <w:color w:val="FFFFFF"/>
                  </w:rPr>
                </w:pPr>
                <w:r>
                  <w:rPr>
                    <w:color w:val="FFFFFF"/>
                  </w:rPr>
                  <w:t>Type</w:t>
                </w:r>
              </w:p>
            </w:tc>
            <w:tc>
              <w:tcPr>
                <w:tcW w:w="5953" w:type="dxa"/>
                <w:shd w:val="clear" w:color="auto" w:fill="44546A"/>
              </w:tcPr>
              <w:p w14:paraId="3EE3220B" w14:textId="77777777" w:rsidR="005119E1" w:rsidRPr="0009510A" w:rsidRDefault="005119E1" w:rsidP="00712890">
                <w:pPr>
                  <w:spacing w:after="160"/>
                  <w:rPr>
                    <w:color w:val="FFFFFF"/>
                  </w:rPr>
                </w:pPr>
                <w:r>
                  <w:rPr>
                    <w:color w:val="FFFFFF"/>
                  </w:rPr>
                  <w:t>Specifications</w:t>
                </w:r>
              </w:p>
            </w:tc>
          </w:tr>
          <w:tr w:rsidR="005119E1" w:rsidRPr="00F30C3E" w14:paraId="5A2E01D0" w14:textId="77777777" w:rsidTr="00712890">
            <w:tc>
              <w:tcPr>
                <w:tcW w:w="3397" w:type="dxa"/>
                <w:shd w:val="clear" w:color="auto" w:fill="auto"/>
              </w:tcPr>
              <w:p w14:paraId="033C699E" w14:textId="77777777" w:rsidR="005119E1" w:rsidRDefault="005119E1" w:rsidP="00712890">
                <w:pPr>
                  <w:rPr>
                    <w:color w:val="000000" w:themeColor="text1"/>
                  </w:rPr>
                </w:pPr>
                <w:r w:rsidRPr="003F35CF">
                  <w:rPr>
                    <w:rFonts w:eastAsia="Times New Roman" w:cstheme="minorHAnsi"/>
                  </w:rPr>
                  <w:t>CPU </w:t>
                </w:r>
                <w:r>
                  <w:rPr>
                    <w:rFonts w:eastAsia="Times New Roman" w:cstheme="minorHAnsi"/>
                  </w:rPr>
                  <w:t>c</w:t>
                </w:r>
                <w:r w:rsidRPr="003F35CF">
                  <w:rPr>
                    <w:rFonts w:eastAsia="Times New Roman" w:cstheme="minorHAnsi"/>
                  </w:rPr>
                  <w:t>ores </w:t>
                </w:r>
              </w:p>
            </w:tc>
            <w:tc>
              <w:tcPr>
                <w:tcW w:w="5953" w:type="dxa"/>
                <w:shd w:val="clear" w:color="auto" w:fill="auto"/>
              </w:tcPr>
              <w:p w14:paraId="3FAC9070" w14:textId="7A1B3158" w:rsidR="005119E1" w:rsidRPr="00F30C3E" w:rsidRDefault="00BE3849" w:rsidP="00712890">
                <w:pPr>
                  <w:rPr>
                    <w:color w:val="000000" w:themeColor="text1"/>
                  </w:rPr>
                </w:pPr>
                <w:r>
                  <w:rPr>
                    <w:color w:val="000000" w:themeColor="text1"/>
                  </w:rPr>
                  <w:t>4</w:t>
                </w:r>
              </w:p>
            </w:tc>
          </w:tr>
          <w:tr w:rsidR="005119E1" w:rsidRPr="00F30C3E" w14:paraId="1712560A" w14:textId="77777777" w:rsidTr="00712890">
            <w:tc>
              <w:tcPr>
                <w:tcW w:w="3397" w:type="dxa"/>
                <w:shd w:val="clear" w:color="auto" w:fill="auto"/>
              </w:tcPr>
              <w:p w14:paraId="32087356" w14:textId="77777777" w:rsidR="005119E1" w:rsidRDefault="005119E1" w:rsidP="00712890">
                <w:pPr>
                  <w:rPr>
                    <w:color w:val="000000" w:themeColor="text1"/>
                  </w:rPr>
                </w:pPr>
                <w:r w:rsidRPr="003F35CF">
                  <w:rPr>
                    <w:rFonts w:eastAsia="Times New Roman" w:cstheme="minorHAnsi"/>
                  </w:rPr>
                  <w:t xml:space="preserve">CPU </w:t>
                </w:r>
                <w:r>
                  <w:rPr>
                    <w:rFonts w:eastAsia="Times New Roman" w:cstheme="minorHAnsi"/>
                  </w:rPr>
                  <w:t>clockspeed</w:t>
                </w:r>
              </w:p>
            </w:tc>
            <w:tc>
              <w:tcPr>
                <w:tcW w:w="5953" w:type="dxa"/>
                <w:shd w:val="clear" w:color="auto" w:fill="auto"/>
              </w:tcPr>
              <w:p w14:paraId="093D7DDE" w14:textId="54F318B3" w:rsidR="005119E1" w:rsidRPr="00F30C3E" w:rsidRDefault="00BE3849" w:rsidP="00712890">
                <w:pPr>
                  <w:rPr>
                    <w:color w:val="000000" w:themeColor="text1"/>
                  </w:rPr>
                </w:pPr>
                <w:r>
                  <w:rPr>
                    <w:rFonts w:eastAsia="Times New Roman" w:cstheme="minorHAnsi"/>
                  </w:rPr>
                  <w:t>3.5</w:t>
                </w:r>
                <w:r w:rsidR="005119E1" w:rsidRPr="003F35CF">
                  <w:rPr>
                    <w:rFonts w:eastAsia="Times New Roman" w:cstheme="minorHAnsi"/>
                  </w:rPr>
                  <w:t xml:space="preserve"> GHz</w:t>
                </w:r>
              </w:p>
            </w:tc>
          </w:tr>
          <w:tr w:rsidR="005119E1" w:rsidRPr="00F30C3E" w14:paraId="4AABC337" w14:textId="77777777" w:rsidTr="00712890">
            <w:tc>
              <w:tcPr>
                <w:tcW w:w="3397" w:type="dxa"/>
                <w:shd w:val="clear" w:color="auto" w:fill="auto"/>
              </w:tcPr>
              <w:p w14:paraId="357B6D70" w14:textId="77777777" w:rsidR="005119E1" w:rsidRDefault="005119E1" w:rsidP="00712890">
                <w:pPr>
                  <w:rPr>
                    <w:color w:val="000000" w:themeColor="text1"/>
                  </w:rPr>
                </w:pPr>
                <w:r>
                  <w:rPr>
                    <w:color w:val="000000" w:themeColor="text1"/>
                  </w:rPr>
                  <w:t>Memory</w:t>
                </w:r>
              </w:p>
            </w:tc>
            <w:tc>
              <w:tcPr>
                <w:tcW w:w="5953" w:type="dxa"/>
                <w:shd w:val="clear" w:color="auto" w:fill="auto"/>
              </w:tcPr>
              <w:p w14:paraId="5B22372E" w14:textId="6EB5A437" w:rsidR="005119E1" w:rsidRPr="00F30C3E" w:rsidRDefault="00BE3849" w:rsidP="00712890">
                <w:pPr>
                  <w:rPr>
                    <w:color w:val="000000" w:themeColor="text1"/>
                  </w:rPr>
                </w:pPr>
                <w:r>
                  <w:rPr>
                    <w:rFonts w:eastAsia="Times New Roman" w:cstheme="minorHAnsi"/>
                  </w:rPr>
                  <w:t>8GB</w:t>
                </w:r>
              </w:p>
            </w:tc>
          </w:tr>
          <w:tr w:rsidR="005119E1" w:rsidRPr="00F30C3E" w14:paraId="29296D83" w14:textId="77777777" w:rsidTr="00712890">
            <w:tc>
              <w:tcPr>
                <w:tcW w:w="3397" w:type="dxa"/>
                <w:shd w:val="clear" w:color="auto" w:fill="auto"/>
              </w:tcPr>
              <w:p w14:paraId="3A6CF736" w14:textId="77777777" w:rsidR="005119E1" w:rsidRDefault="005119E1" w:rsidP="00712890">
                <w:pPr>
                  <w:rPr>
                    <w:color w:val="000000" w:themeColor="text1"/>
                  </w:rPr>
                </w:pPr>
                <w:r>
                  <w:rPr>
                    <w:rFonts w:eastAsia="Times New Roman" w:cstheme="minorHAnsi"/>
                  </w:rPr>
                  <w:t>Storage</w:t>
                </w:r>
                <w:r w:rsidRPr="003F35CF">
                  <w:rPr>
                    <w:rFonts w:eastAsia="Times New Roman" w:cstheme="minorHAnsi"/>
                  </w:rPr>
                  <w:t> </w:t>
                </w:r>
              </w:p>
            </w:tc>
            <w:tc>
              <w:tcPr>
                <w:tcW w:w="5953" w:type="dxa"/>
                <w:shd w:val="clear" w:color="auto" w:fill="auto"/>
              </w:tcPr>
              <w:p w14:paraId="0154B17B" w14:textId="78612CE5" w:rsidR="005119E1" w:rsidRPr="00F30C3E" w:rsidRDefault="00BE3849" w:rsidP="00712890">
                <w:pPr>
                  <w:rPr>
                    <w:color w:val="000000" w:themeColor="text1"/>
                  </w:rPr>
                </w:pPr>
                <w:r>
                  <w:rPr>
                    <w:rFonts w:eastAsia="Times New Roman" w:cstheme="minorHAnsi"/>
                  </w:rPr>
                  <w:t>120</w:t>
                </w:r>
                <w:r w:rsidRPr="003F35CF">
                  <w:rPr>
                    <w:rFonts w:eastAsia="Times New Roman" w:cstheme="minorHAnsi"/>
                  </w:rPr>
                  <w:t>Gb</w:t>
                </w:r>
              </w:p>
            </w:tc>
          </w:tr>
          <w:tr w:rsidR="005119E1" w:rsidRPr="00F30C3E" w14:paraId="46C9C717" w14:textId="77777777" w:rsidTr="00712890">
            <w:tc>
              <w:tcPr>
                <w:tcW w:w="3397" w:type="dxa"/>
                <w:shd w:val="clear" w:color="auto" w:fill="auto"/>
              </w:tcPr>
              <w:p w14:paraId="355B0C6A" w14:textId="77777777" w:rsidR="005119E1" w:rsidRDefault="005119E1" w:rsidP="00712890">
                <w:pPr>
                  <w:rPr>
                    <w:color w:val="000000" w:themeColor="text1"/>
                  </w:rPr>
                </w:pPr>
                <w:r w:rsidRPr="003F35CF">
                  <w:rPr>
                    <w:rFonts w:eastAsia="Times New Roman" w:cstheme="minorHAnsi"/>
                  </w:rPr>
                  <w:t> </w:t>
                </w:r>
              </w:p>
            </w:tc>
            <w:tc>
              <w:tcPr>
                <w:tcW w:w="5953" w:type="dxa"/>
                <w:shd w:val="clear" w:color="auto" w:fill="auto"/>
              </w:tcPr>
              <w:p w14:paraId="00F80AFA" w14:textId="77777777" w:rsidR="005119E1" w:rsidRPr="00F30C3E" w:rsidRDefault="005119E1" w:rsidP="00712890">
                <w:pPr>
                  <w:rPr>
                    <w:color w:val="000000" w:themeColor="text1"/>
                  </w:rPr>
                </w:pPr>
              </w:p>
            </w:tc>
          </w:tr>
          <w:tr w:rsidR="005119E1" w:rsidRPr="00F30C3E" w14:paraId="2EDF0F24" w14:textId="77777777" w:rsidTr="00712890">
            <w:tc>
              <w:tcPr>
                <w:tcW w:w="3397" w:type="dxa"/>
                <w:shd w:val="clear" w:color="auto" w:fill="auto"/>
              </w:tcPr>
              <w:p w14:paraId="45E78A45" w14:textId="77777777" w:rsidR="005119E1" w:rsidRDefault="005119E1" w:rsidP="00712890">
                <w:pPr>
                  <w:rPr>
                    <w:color w:val="000000" w:themeColor="text1"/>
                  </w:rPr>
                </w:pPr>
                <w:r>
                  <w:rPr>
                    <w:rFonts w:eastAsia="Times New Roman" w:cstheme="minorHAnsi"/>
                  </w:rPr>
                  <w:t>Network connection</w:t>
                </w:r>
                <w:r w:rsidRPr="003F35CF">
                  <w:rPr>
                    <w:rFonts w:eastAsia="Times New Roman" w:cstheme="minorHAnsi"/>
                  </w:rPr>
                  <w:t> </w:t>
                </w:r>
              </w:p>
            </w:tc>
            <w:tc>
              <w:tcPr>
                <w:tcW w:w="5953" w:type="dxa"/>
                <w:shd w:val="clear" w:color="auto" w:fill="auto"/>
              </w:tcPr>
              <w:p w14:paraId="5EB05CA5" w14:textId="731DDC40" w:rsidR="005119E1" w:rsidRPr="00F30C3E" w:rsidRDefault="00E6595E" w:rsidP="00712890">
                <w:pPr>
                  <w:rPr>
                    <w:color w:val="000000" w:themeColor="text1"/>
                  </w:rPr>
                </w:pPr>
                <w:r>
                  <w:rPr>
                    <w:rFonts w:eastAsia="Times New Roman" w:cstheme="minorHAnsi"/>
                  </w:rPr>
                  <w:t>1</w:t>
                </w:r>
                <w:r w:rsidR="00BE3849" w:rsidRPr="003F35CF">
                  <w:rPr>
                    <w:rFonts w:eastAsia="Times New Roman" w:cstheme="minorHAnsi"/>
                  </w:rPr>
                  <w:t>x</w:t>
                </w:r>
                <w:r w:rsidR="005119E1" w:rsidRPr="003F35CF">
                  <w:rPr>
                    <w:rFonts w:eastAsia="Times New Roman" w:cstheme="minorHAnsi"/>
                  </w:rPr>
                  <w:t xml:space="preserve"> 1Gbit </w:t>
                </w:r>
                <w:r w:rsidR="00A127F8">
                  <w:rPr>
                    <w:rFonts w:eastAsia="Times New Roman" w:cstheme="minorHAnsi"/>
                  </w:rPr>
                  <w:t>interface</w:t>
                </w:r>
              </w:p>
            </w:tc>
          </w:tr>
          <w:tr w:rsidR="005119E1" w:rsidRPr="00F30C3E" w14:paraId="4E50B413" w14:textId="77777777" w:rsidTr="00712890">
            <w:tc>
              <w:tcPr>
                <w:tcW w:w="3397" w:type="dxa"/>
                <w:shd w:val="clear" w:color="auto" w:fill="auto"/>
              </w:tcPr>
              <w:p w14:paraId="3E54B2D1" w14:textId="77777777" w:rsidR="005119E1" w:rsidRDefault="005119E1" w:rsidP="00712890">
                <w:pPr>
                  <w:rPr>
                    <w:color w:val="000000" w:themeColor="text1"/>
                  </w:rPr>
                </w:pPr>
                <w:r>
                  <w:rPr>
                    <w:rFonts w:eastAsia="Times New Roman" w:cstheme="minorHAnsi"/>
                  </w:rPr>
                  <w:t>Number of</w:t>
                </w:r>
                <w:r w:rsidRPr="003F35CF">
                  <w:rPr>
                    <w:rFonts w:eastAsia="Times New Roman" w:cstheme="minorHAnsi"/>
                  </w:rPr>
                  <w:t> nodes </w:t>
                </w:r>
              </w:p>
            </w:tc>
            <w:tc>
              <w:tcPr>
                <w:tcW w:w="5953" w:type="dxa"/>
                <w:shd w:val="clear" w:color="auto" w:fill="auto"/>
              </w:tcPr>
              <w:p w14:paraId="525CD47D" w14:textId="4BC9C4BD" w:rsidR="005119E1" w:rsidRPr="00F30C3E" w:rsidRDefault="00491EF4" w:rsidP="00712890">
                <w:pPr>
                  <w:rPr>
                    <w:color w:val="000000" w:themeColor="text1"/>
                  </w:rPr>
                </w:pPr>
                <w:r>
                  <w:rPr>
                    <w:color w:val="000000" w:themeColor="text1"/>
                  </w:rPr>
                  <w:t>1</w:t>
                </w:r>
              </w:p>
            </w:tc>
          </w:tr>
        </w:tbl>
        <w:p w14:paraId="7F006B9D" w14:textId="77777777" w:rsidR="005A4214" w:rsidRPr="005A4214" w:rsidRDefault="005A4214" w:rsidP="005A4214">
          <w:pPr>
            <w:rPr>
              <w:lang w:val="en-US"/>
            </w:rPr>
          </w:pPr>
        </w:p>
        <w:p w14:paraId="33B566A3" w14:textId="74E861C4" w:rsidR="007E7094" w:rsidRPr="007E7094" w:rsidRDefault="003F2645" w:rsidP="007E7094">
          <w:pPr>
            <w:pStyle w:val="Heading3"/>
          </w:pPr>
          <w:r>
            <w:t>Software</w:t>
          </w:r>
        </w:p>
        <w:p w14:paraId="0C6287E8" w14:textId="383A3F83" w:rsidR="00FC6057" w:rsidRPr="00FC6057" w:rsidRDefault="00FC6057" w:rsidP="00FC6057">
          <w:pPr>
            <w:rPr>
              <w:lang w:val="en-US"/>
            </w:rPr>
          </w:pPr>
          <w:r w:rsidRPr="00FC6057">
            <w:rPr>
              <w:lang w:val="en-US"/>
            </w:rPr>
            <w:t xml:space="preserve">Software used for the </w:t>
          </w:r>
          <w:r w:rsidRPr="00467943">
            <w:rPr>
              <w:lang w:val="en-US"/>
            </w:rPr>
            <w:t>Application Hosting.Webinterface</w:t>
          </w:r>
          <w:r>
            <w:rPr>
              <w:lang w:val="en-US"/>
            </w:rPr>
            <w:t xml:space="preserve"> infrastructure service.</w:t>
          </w:r>
        </w:p>
        <w:tbl>
          <w:tblPr>
            <w:tblStyle w:val="TableGrid"/>
            <w:tblW w:w="0" w:type="auto"/>
            <w:tblLook w:val="04A0" w:firstRow="1" w:lastRow="0" w:firstColumn="1" w:lastColumn="0" w:noHBand="0" w:noVBand="1"/>
          </w:tblPr>
          <w:tblGrid>
            <w:gridCol w:w="3397"/>
            <w:gridCol w:w="5953"/>
          </w:tblGrid>
          <w:tr w:rsidR="00AF664C" w:rsidRPr="0009510A" w14:paraId="69050B00" w14:textId="77777777" w:rsidTr="00F3075F">
            <w:tc>
              <w:tcPr>
                <w:tcW w:w="3397" w:type="dxa"/>
                <w:shd w:val="clear" w:color="auto" w:fill="44546A"/>
              </w:tcPr>
              <w:p w14:paraId="1E1A3F72" w14:textId="77777777" w:rsidR="00AF664C" w:rsidRPr="0009510A" w:rsidRDefault="00AF664C" w:rsidP="00AF664C">
                <w:pPr>
                  <w:spacing w:after="160"/>
                  <w:rPr>
                    <w:color w:val="FFFFFF"/>
                  </w:rPr>
                </w:pPr>
                <w:r w:rsidRPr="0009510A">
                  <w:rPr>
                    <w:color w:val="FFFFFF"/>
                  </w:rPr>
                  <w:t>Software</w:t>
                </w:r>
              </w:p>
            </w:tc>
            <w:tc>
              <w:tcPr>
                <w:tcW w:w="5953" w:type="dxa"/>
                <w:shd w:val="clear" w:color="auto" w:fill="44546A"/>
              </w:tcPr>
              <w:p w14:paraId="7000C7FC" w14:textId="77777777" w:rsidR="00AF664C" w:rsidRPr="0009510A" w:rsidRDefault="00AF664C" w:rsidP="00AF664C">
                <w:pPr>
                  <w:spacing w:after="160"/>
                  <w:rPr>
                    <w:color w:val="FFFFFF"/>
                  </w:rPr>
                </w:pPr>
                <w:r w:rsidRPr="0009510A">
                  <w:rPr>
                    <w:color w:val="FFFFFF"/>
                  </w:rPr>
                  <w:t>Version</w:t>
                </w:r>
              </w:p>
            </w:tc>
          </w:tr>
          <w:tr w:rsidR="00AF664C" w:rsidRPr="0009510A" w14:paraId="64CE5CD8" w14:textId="77777777" w:rsidTr="00ED3636">
            <w:tc>
              <w:tcPr>
                <w:tcW w:w="3397" w:type="dxa"/>
                <w:shd w:val="clear" w:color="auto" w:fill="auto"/>
              </w:tcPr>
              <w:p w14:paraId="336BE508" w14:textId="014668C9" w:rsidR="00AF664C" w:rsidRPr="00F3075F" w:rsidRDefault="00F0213A" w:rsidP="00AF664C">
                <w:pPr>
                  <w:rPr>
                    <w:color w:val="000000" w:themeColor="text1"/>
                  </w:rPr>
                </w:pPr>
                <w:r w:rsidRPr="00F0213A">
                  <w:rPr>
                    <w:color w:val="000000" w:themeColor="text1"/>
                  </w:rPr>
                  <w:t>Apache HTTP Server</w:t>
                </w:r>
              </w:p>
            </w:tc>
            <w:tc>
              <w:tcPr>
                <w:tcW w:w="5953" w:type="dxa"/>
                <w:shd w:val="clear" w:color="auto" w:fill="auto"/>
              </w:tcPr>
              <w:p w14:paraId="4D3E2997" w14:textId="5ED15714" w:rsidR="00AF664C" w:rsidRPr="0009510A" w:rsidRDefault="00ED3636" w:rsidP="00AF664C">
                <w:pPr>
                  <w:rPr>
                    <w:color w:val="FFFFFF"/>
                  </w:rPr>
                </w:pPr>
                <w:r w:rsidRPr="00ED3636">
                  <w:rPr>
                    <w:color w:val="000000" w:themeColor="text1"/>
                  </w:rPr>
                  <w:t>2.4.47</w:t>
                </w:r>
              </w:p>
            </w:tc>
          </w:tr>
          <w:tr w:rsidR="00F3075F" w:rsidRPr="0009510A" w14:paraId="2D60C15E" w14:textId="77777777" w:rsidTr="00ED3636">
            <w:tc>
              <w:tcPr>
                <w:tcW w:w="3397" w:type="dxa"/>
                <w:shd w:val="clear" w:color="auto" w:fill="auto"/>
              </w:tcPr>
              <w:p w14:paraId="71835524" w14:textId="22969238" w:rsidR="00F3075F" w:rsidRPr="00F3075F" w:rsidRDefault="00D25DAD" w:rsidP="00E4403F">
                <w:pPr>
                  <w:rPr>
                    <w:color w:val="000000" w:themeColor="text1"/>
                  </w:rPr>
                </w:pPr>
                <w:r>
                  <w:rPr>
                    <w:color w:val="000000" w:themeColor="text1"/>
                  </w:rPr>
                  <w:t>Node</w:t>
                </w:r>
                <w:r w:rsidR="00F30C3E">
                  <w:rPr>
                    <w:color w:val="000000" w:themeColor="text1"/>
                  </w:rPr>
                  <w:t>.js</w:t>
                </w:r>
              </w:p>
            </w:tc>
            <w:tc>
              <w:tcPr>
                <w:tcW w:w="5953" w:type="dxa"/>
                <w:shd w:val="clear" w:color="auto" w:fill="auto"/>
              </w:tcPr>
              <w:p w14:paraId="56664B3A" w14:textId="082BE03C" w:rsidR="00F3075F" w:rsidRPr="000618C1" w:rsidRDefault="00F30C3E" w:rsidP="00E4403F">
                <w:pPr>
                  <w:rPr>
                    <w:color w:val="000000" w:themeColor="text1"/>
                  </w:rPr>
                </w:pPr>
                <w:r w:rsidRPr="00F30C3E">
                  <w:rPr>
                    <w:color w:val="000000" w:themeColor="text1"/>
                  </w:rPr>
                  <w:t>16.1.0</w:t>
                </w:r>
              </w:p>
            </w:tc>
          </w:tr>
          <w:tr w:rsidR="000618C1" w:rsidRPr="0009510A" w14:paraId="50991CB2" w14:textId="77777777" w:rsidTr="00ED3636">
            <w:tc>
              <w:tcPr>
                <w:tcW w:w="3397" w:type="dxa"/>
                <w:shd w:val="clear" w:color="auto" w:fill="auto"/>
              </w:tcPr>
              <w:p w14:paraId="47181D79" w14:textId="749C5664" w:rsidR="000618C1" w:rsidRDefault="00744418" w:rsidP="0017159A">
                <w:pPr>
                  <w:rPr>
                    <w:color w:val="000000" w:themeColor="text1"/>
                  </w:rPr>
                </w:pPr>
                <w:r>
                  <w:rPr>
                    <w:color w:val="000000" w:themeColor="text1"/>
                  </w:rPr>
                  <w:t>Ubuntu server</w:t>
                </w:r>
              </w:p>
            </w:tc>
            <w:tc>
              <w:tcPr>
                <w:tcW w:w="5953" w:type="dxa"/>
                <w:shd w:val="clear" w:color="auto" w:fill="auto"/>
              </w:tcPr>
              <w:p w14:paraId="032F81F4" w14:textId="586B0E59" w:rsidR="000618C1" w:rsidRPr="00F30C3E" w:rsidRDefault="00D7494C" w:rsidP="0017159A">
                <w:pPr>
                  <w:rPr>
                    <w:color w:val="000000" w:themeColor="text1"/>
                  </w:rPr>
                </w:pPr>
                <w:r>
                  <w:rPr>
                    <w:color w:val="000000" w:themeColor="text1"/>
                  </w:rPr>
                  <w:t>20</w:t>
                </w:r>
                <w:r w:rsidR="00744418">
                  <w:rPr>
                    <w:color w:val="000000" w:themeColor="text1"/>
                  </w:rPr>
                  <w:t>.04</w:t>
                </w:r>
              </w:p>
            </w:tc>
          </w:tr>
        </w:tbl>
        <w:p w14:paraId="331C0543" w14:textId="77777777" w:rsidR="00152826" w:rsidRPr="00152826" w:rsidRDefault="00152826" w:rsidP="00152826"/>
        <w:p w14:paraId="5402FA36" w14:textId="77777777" w:rsidR="00BF33DA" w:rsidRDefault="00BF33DA">
          <w:pPr>
            <w:rPr>
              <w:rFonts w:asciiTheme="majorHAnsi" w:eastAsiaTheme="majorEastAsia" w:hAnsiTheme="majorHAnsi" w:cstheme="majorBidi"/>
              <w:color w:val="004489" w:themeColor="accent2" w:themeShade="BF"/>
              <w:sz w:val="32"/>
              <w:szCs w:val="32"/>
            </w:rPr>
          </w:pPr>
          <w:r>
            <w:br w:type="page"/>
          </w:r>
        </w:p>
        <w:p w14:paraId="512F477E" w14:textId="1521FD66" w:rsidR="007273E8" w:rsidRPr="007273E8" w:rsidRDefault="003F2645" w:rsidP="007273E8">
          <w:pPr>
            <w:pStyle w:val="Heading3"/>
          </w:pPr>
          <w:r>
            <w:lastRenderedPageBreak/>
            <w:t>Specifications</w:t>
          </w:r>
        </w:p>
        <w:p w14:paraId="6F12397F" w14:textId="66941897" w:rsidR="00467943" w:rsidRPr="00467943" w:rsidRDefault="00467943" w:rsidP="00467943">
          <w:pPr>
            <w:rPr>
              <w:lang w:val="en-US"/>
            </w:rPr>
          </w:pPr>
          <w:r w:rsidRPr="00467943">
            <w:rPr>
              <w:lang w:val="en-US"/>
            </w:rPr>
            <w:t>This section will discuss t</w:t>
          </w:r>
          <w:r>
            <w:rPr>
              <w:lang w:val="en-US"/>
            </w:rPr>
            <w:t>he speci</w:t>
          </w:r>
          <w:r w:rsidR="00763C6F">
            <w:rPr>
              <w:lang w:val="en-US"/>
            </w:rPr>
            <w:t xml:space="preserve">fic settings related to the </w:t>
          </w:r>
          <w:r w:rsidR="00763C6F" w:rsidRPr="00763C6F">
            <w:rPr>
              <w:lang w:val="en-US"/>
            </w:rPr>
            <w:t>Apache HTTP Server</w:t>
          </w:r>
          <w:r w:rsidR="00763C6F">
            <w:rPr>
              <w:lang w:val="en-US"/>
            </w:rPr>
            <w:t xml:space="preserve"> and </w:t>
          </w:r>
          <w:r w:rsidR="00763C6F" w:rsidRPr="00763C6F">
            <w:rPr>
              <w:lang w:val="en-US"/>
            </w:rPr>
            <w:t>Node.js</w:t>
          </w:r>
          <w:r w:rsidR="00763C6F">
            <w:rPr>
              <w:lang w:val="en-US"/>
            </w:rPr>
            <w:t>.</w:t>
          </w:r>
        </w:p>
        <w:p w14:paraId="282B7AFC" w14:textId="77777777" w:rsidR="00B86E73" w:rsidRPr="00B86E73" w:rsidRDefault="00B86E73" w:rsidP="00C401CF">
          <w:pPr>
            <w:pStyle w:val="Heading4"/>
            <w:rPr>
              <w:rFonts w:cstheme="minorHAnsi"/>
              <w:szCs w:val="22"/>
              <w:lang w:val="en-US"/>
            </w:rPr>
          </w:pPr>
          <w:r>
            <w:rPr>
              <w:lang w:val="en-US"/>
            </w:rPr>
            <w:t>Frontend webserver</w:t>
          </w:r>
        </w:p>
        <w:p w14:paraId="7027367E" w14:textId="6EAE1A15" w:rsidR="0084140D" w:rsidRPr="00125A6B" w:rsidRDefault="004C7A0C" w:rsidP="00B86E73">
          <w:pPr>
            <w:rPr>
              <w:rFonts w:cstheme="minorHAnsi"/>
              <w:szCs w:val="22"/>
              <w:lang w:val="en-US"/>
            </w:rPr>
          </w:pPr>
          <w:r w:rsidRPr="00125A6B">
            <w:rPr>
              <w:lang w:val="en-US"/>
            </w:rPr>
            <w:t xml:space="preserve">To </w:t>
          </w:r>
          <w:r w:rsidR="00796362" w:rsidRPr="00125A6B">
            <w:rPr>
              <w:lang w:val="en-US"/>
            </w:rPr>
            <w:t>d</w:t>
          </w:r>
          <w:r w:rsidRPr="00125A6B">
            <w:rPr>
              <w:lang w:val="en-US"/>
            </w:rPr>
            <w:t xml:space="preserve">eploy the </w:t>
          </w:r>
          <w:r w:rsidR="00907F7A" w:rsidRPr="00125A6B">
            <w:rPr>
              <w:lang w:val="en-US"/>
            </w:rPr>
            <w:t>front-end</w:t>
          </w:r>
          <w:r w:rsidR="005C7E71" w:rsidRPr="00125A6B">
            <w:rPr>
              <w:lang w:val="en-US"/>
            </w:rPr>
            <w:t xml:space="preserve"> </w:t>
          </w:r>
          <w:r w:rsidRPr="00125A6B">
            <w:rPr>
              <w:lang w:val="en-US"/>
            </w:rPr>
            <w:t>React app</w:t>
          </w:r>
          <w:r w:rsidR="00771948" w:rsidRPr="00125A6B">
            <w:rPr>
              <w:lang w:val="en-US"/>
            </w:rPr>
            <w:t xml:space="preserve"> on the </w:t>
          </w:r>
          <w:r w:rsidR="00796362" w:rsidRPr="00125A6B">
            <w:rPr>
              <w:lang w:val="en-US"/>
            </w:rPr>
            <w:t>A</w:t>
          </w:r>
          <w:r w:rsidR="00771948" w:rsidRPr="00125A6B">
            <w:rPr>
              <w:lang w:val="en-US"/>
            </w:rPr>
            <w:t>pache2 server</w:t>
          </w:r>
          <w:r w:rsidRPr="00125A6B">
            <w:rPr>
              <w:lang w:val="en-US"/>
            </w:rPr>
            <w:t xml:space="preserve"> some </w:t>
          </w:r>
          <w:r w:rsidR="00000374" w:rsidRPr="00125A6B">
            <w:rPr>
              <w:lang w:val="en-US"/>
            </w:rPr>
            <w:t>settings have to be changed</w:t>
          </w:r>
          <w:r w:rsidR="000E0F7B" w:rsidRPr="00125A6B">
            <w:rPr>
              <w:lang w:val="en-US"/>
            </w:rPr>
            <w:t xml:space="preserve"> regarding security and </w:t>
          </w:r>
          <w:r w:rsidR="00704329" w:rsidRPr="00125A6B">
            <w:rPr>
              <w:lang w:val="en-US"/>
            </w:rPr>
            <w:t>configuration</w:t>
          </w:r>
          <w:r w:rsidR="00C47135" w:rsidRPr="00125A6B">
            <w:rPr>
              <w:rFonts w:cstheme="minorHAnsi"/>
              <w:szCs w:val="22"/>
              <w:lang w:val="en-US"/>
            </w:rPr>
            <w:t>.</w:t>
          </w:r>
          <w:r w:rsidR="00097257" w:rsidRPr="00125A6B">
            <w:rPr>
              <w:rFonts w:cstheme="minorHAnsi"/>
              <w:szCs w:val="22"/>
              <w:lang w:val="en-US"/>
            </w:rPr>
            <w:t xml:space="preserve"> </w:t>
          </w:r>
        </w:p>
        <w:p w14:paraId="67FF86F0" w14:textId="32FA6AC6" w:rsidR="006414E3" w:rsidRDefault="00633291" w:rsidP="00633291">
          <w:pPr>
            <w:pStyle w:val="Heading5"/>
            <w:rPr>
              <w:lang w:val="en-US"/>
            </w:rPr>
          </w:pPr>
          <w:commentRangeStart w:id="47"/>
          <w:r>
            <w:rPr>
              <w:lang w:val="en-US"/>
            </w:rPr>
            <w:t>Apache2 settings</w:t>
          </w:r>
          <w:commentRangeEnd w:id="47"/>
          <w:r w:rsidR="00247AF8">
            <w:rPr>
              <w:rStyle w:val="CommentReference"/>
              <w:rFonts w:asciiTheme="minorHAnsi" w:eastAsiaTheme="minorEastAsia" w:hAnsiTheme="minorHAnsi" w:cstheme="minorBidi"/>
              <w:color w:val="auto"/>
            </w:rPr>
            <w:commentReference w:id="47"/>
          </w:r>
        </w:p>
        <w:p w14:paraId="00C25435" w14:textId="1055326C" w:rsidR="00704329" w:rsidRDefault="00401440" w:rsidP="00704329">
          <w:pPr>
            <w:rPr>
              <w:lang w:val="en-US"/>
            </w:rPr>
          </w:pPr>
          <w:r>
            <w:rPr>
              <w:lang w:val="en-US"/>
            </w:rPr>
            <w:t xml:space="preserve">To ensure </w:t>
          </w:r>
          <w:r w:rsidR="00AD712E">
            <w:rPr>
              <w:lang w:val="en-US"/>
            </w:rPr>
            <w:t>secure</w:t>
          </w:r>
          <w:r>
            <w:rPr>
              <w:lang w:val="en-US"/>
            </w:rPr>
            <w:t xml:space="preserve"> operation </w:t>
          </w:r>
          <w:r w:rsidR="006F3B83">
            <w:rPr>
              <w:lang w:val="en-US"/>
            </w:rPr>
            <w:t xml:space="preserve">some settings </w:t>
          </w:r>
          <w:r w:rsidR="00AD712E">
            <w:rPr>
              <w:lang w:val="en-US"/>
            </w:rPr>
            <w:t>must</w:t>
          </w:r>
          <w:r w:rsidR="00A95C7B">
            <w:rPr>
              <w:lang w:val="en-US"/>
            </w:rPr>
            <w:t xml:space="preserve"> be changed. </w:t>
          </w:r>
          <w:r w:rsidR="0059532A">
            <w:rPr>
              <w:lang w:val="en-US"/>
            </w:rPr>
            <w:t xml:space="preserve">Underneath is a list with all the </w:t>
          </w:r>
          <w:r w:rsidR="00481411">
            <w:rPr>
              <w:lang w:val="en-US"/>
            </w:rPr>
            <w:t>settings</w:t>
          </w:r>
          <w:r w:rsidR="007A2C54">
            <w:rPr>
              <w:lang w:val="en-US"/>
            </w:rPr>
            <w:t xml:space="preserve"> that should be changed based on a best practice list</w:t>
          </w:r>
          <w:r w:rsidR="00672CD5">
            <w:rPr>
              <w:lang w:val="en-US"/>
            </w:rPr>
            <w:t xml:space="preserve"> </w:t>
          </w:r>
          <w:sdt>
            <w:sdtPr>
              <w:rPr>
                <w:lang w:val="en-US"/>
              </w:rPr>
              <w:id w:val="1583950015"/>
              <w:citation/>
            </w:sdtPr>
            <w:sdtEndPr/>
            <w:sdtContent>
              <w:r w:rsidR="004451AE">
                <w:rPr>
                  <w:lang w:val="en-US"/>
                </w:rPr>
                <w:fldChar w:fldCharType="begin"/>
              </w:r>
              <w:r w:rsidR="004451AE">
                <w:rPr>
                  <w:lang w:val="en-US"/>
                </w:rPr>
                <w:instrText xml:space="preserve"> CITATION Mon16 \l 1033 </w:instrText>
              </w:r>
              <w:r w:rsidR="004451AE">
                <w:rPr>
                  <w:lang w:val="en-US"/>
                </w:rPr>
                <w:fldChar w:fldCharType="separate"/>
              </w:r>
              <w:r w:rsidR="006576C3">
                <w:rPr>
                  <w:noProof/>
                  <w:lang w:val="en-US"/>
                </w:rPr>
                <w:t>[5]</w:t>
              </w:r>
              <w:r w:rsidR="004451AE">
                <w:rPr>
                  <w:lang w:val="en-US"/>
                </w:rPr>
                <w:fldChar w:fldCharType="end"/>
              </w:r>
            </w:sdtContent>
          </w:sdt>
          <w:r w:rsidR="00481411">
            <w:rPr>
              <w:lang w:val="en-US"/>
            </w:rPr>
            <w:t>:</w:t>
          </w:r>
        </w:p>
        <w:p w14:paraId="409AE875" w14:textId="7F4B4880" w:rsidR="00704329" w:rsidRPr="00E42E34" w:rsidRDefault="00475833" w:rsidP="00E42E34">
          <w:pPr>
            <w:pStyle w:val="ListParagraph"/>
            <w:numPr>
              <w:ilvl w:val="0"/>
              <w:numId w:val="28"/>
            </w:numPr>
            <w:rPr>
              <w:rStyle w:val="Strong"/>
              <w:rFonts w:cs="Arial"/>
              <w:b w:val="0"/>
              <w:bdr w:val="none" w:sz="0" w:space="0" w:color="auto" w:frame="1"/>
              <w:shd w:val="clear" w:color="auto" w:fill="FFFFFF"/>
            </w:rPr>
          </w:pPr>
          <w:r w:rsidRPr="00E42E34">
            <w:rPr>
              <w:rStyle w:val="Strong"/>
              <w:rFonts w:cs="Arial"/>
              <w:b w:val="0"/>
              <w:bdr w:val="none" w:sz="0" w:space="0" w:color="auto" w:frame="1"/>
              <w:shd w:val="clear" w:color="auto" w:fill="FFFFFF"/>
            </w:rPr>
            <w:t xml:space="preserve">Disable </w:t>
          </w:r>
          <w:r w:rsidR="00775029">
            <w:rPr>
              <w:rStyle w:val="Strong"/>
              <w:rFonts w:cs="Arial"/>
              <w:b w:val="0"/>
              <w:bdr w:val="none" w:sz="0" w:space="0" w:color="auto" w:frame="1"/>
              <w:shd w:val="clear" w:color="auto" w:fill="FFFFFF"/>
            </w:rPr>
            <w:t>d</w:t>
          </w:r>
          <w:r w:rsidRPr="00E42E34">
            <w:rPr>
              <w:rStyle w:val="Strong"/>
              <w:rFonts w:cs="Arial"/>
              <w:b w:val="0"/>
              <w:bdr w:val="none" w:sz="0" w:space="0" w:color="auto" w:frame="1"/>
              <w:shd w:val="clear" w:color="auto" w:fill="FFFFFF"/>
            </w:rPr>
            <w:t xml:space="preserve">irectory </w:t>
          </w:r>
          <w:r w:rsidR="00775029">
            <w:rPr>
              <w:rStyle w:val="Strong"/>
              <w:rFonts w:cs="Arial"/>
              <w:b w:val="0"/>
              <w:bdr w:val="none" w:sz="0" w:space="0" w:color="auto" w:frame="1"/>
              <w:shd w:val="clear" w:color="auto" w:fill="FFFFFF"/>
            </w:rPr>
            <w:t>l</w:t>
          </w:r>
          <w:r w:rsidRPr="00E42E34">
            <w:rPr>
              <w:rStyle w:val="Strong"/>
              <w:rFonts w:cs="Arial"/>
              <w:b w:val="0"/>
              <w:bdr w:val="none" w:sz="0" w:space="0" w:color="auto" w:frame="1"/>
              <w:shd w:val="clear" w:color="auto" w:fill="FFFFFF"/>
            </w:rPr>
            <w:t>isting</w:t>
          </w:r>
        </w:p>
        <w:p w14:paraId="5A22465B" w14:textId="5F9E1B24" w:rsidR="00475833" w:rsidRPr="00E42E34" w:rsidRDefault="00F94B14" w:rsidP="00E42E34">
          <w:pPr>
            <w:pStyle w:val="ListParagraph"/>
            <w:numPr>
              <w:ilvl w:val="0"/>
              <w:numId w:val="28"/>
            </w:numPr>
            <w:rPr>
              <w:rStyle w:val="Strong"/>
              <w:rFonts w:cs="Arial"/>
              <w:b w:val="0"/>
              <w:bdr w:val="none" w:sz="0" w:space="0" w:color="auto" w:frame="1"/>
              <w:shd w:val="clear" w:color="auto" w:fill="FFFFFF"/>
            </w:rPr>
          </w:pPr>
          <w:r w:rsidRPr="00E42E34">
            <w:rPr>
              <w:rStyle w:val="Strong"/>
              <w:rFonts w:cs="Arial"/>
              <w:b w:val="0"/>
              <w:bdr w:val="none" w:sz="0" w:space="0" w:color="auto" w:frame="1"/>
              <w:shd w:val="clear" w:color="auto" w:fill="FFFFFF"/>
            </w:rPr>
            <w:t>Disable unnecessary modules</w:t>
          </w:r>
        </w:p>
        <w:p w14:paraId="7BD99326" w14:textId="4F843002" w:rsidR="00F94B14" w:rsidRPr="00E42E34" w:rsidRDefault="00F94B14" w:rsidP="00E42E34">
          <w:pPr>
            <w:pStyle w:val="ListParagraph"/>
            <w:numPr>
              <w:ilvl w:val="0"/>
              <w:numId w:val="28"/>
            </w:numPr>
            <w:rPr>
              <w:rStyle w:val="Strong"/>
              <w:rFonts w:cs="Arial"/>
              <w:b w:val="0"/>
              <w:bdr w:val="none" w:sz="0" w:space="0" w:color="auto" w:frame="1"/>
              <w:shd w:val="clear" w:color="auto" w:fill="FFFFFF"/>
            </w:rPr>
          </w:pPr>
          <w:r w:rsidRPr="00E42E34">
            <w:rPr>
              <w:rStyle w:val="Strong"/>
              <w:rFonts w:cs="Arial"/>
              <w:b w:val="0"/>
              <w:bdr w:val="none" w:sz="0" w:space="0" w:color="auto" w:frame="1"/>
              <w:shd w:val="clear" w:color="auto" w:fill="FFFFFF"/>
            </w:rPr>
            <w:t>Turn off unnecessary services</w:t>
          </w:r>
        </w:p>
        <w:p w14:paraId="4DC23A9A" w14:textId="1D32A734" w:rsidR="006E4D27" w:rsidRPr="00E42E34" w:rsidRDefault="006E4D27" w:rsidP="00E42E34">
          <w:pPr>
            <w:pStyle w:val="ListParagraph"/>
            <w:numPr>
              <w:ilvl w:val="0"/>
              <w:numId w:val="28"/>
            </w:numPr>
            <w:rPr>
              <w:rStyle w:val="Strong"/>
              <w:rFonts w:cs="Arial"/>
              <w:b w:val="0"/>
              <w:bdr w:val="none" w:sz="0" w:space="0" w:color="auto" w:frame="1"/>
              <w:shd w:val="clear" w:color="auto" w:fill="FFFFFF"/>
              <w:lang w:val="en-US"/>
            </w:rPr>
          </w:pPr>
          <w:r w:rsidRPr="00E42E34">
            <w:rPr>
              <w:rStyle w:val="Strong"/>
              <w:rFonts w:cs="Arial"/>
              <w:b w:val="0"/>
              <w:bdr w:val="none" w:sz="0" w:space="0" w:color="auto" w:frame="1"/>
              <w:shd w:val="clear" w:color="auto" w:fill="FFFFFF"/>
              <w:lang w:val="en-US"/>
            </w:rPr>
            <w:t>Ensure that Apache server-info is disabled</w:t>
          </w:r>
        </w:p>
        <w:p w14:paraId="4B99C721" w14:textId="7463E209" w:rsidR="006E4D27" w:rsidRPr="00E42E34" w:rsidRDefault="00FD1EB1" w:rsidP="00E42E34">
          <w:pPr>
            <w:pStyle w:val="ListParagraph"/>
            <w:numPr>
              <w:ilvl w:val="0"/>
              <w:numId w:val="28"/>
            </w:numPr>
            <w:rPr>
              <w:rStyle w:val="Strong"/>
              <w:rFonts w:cs="Arial"/>
              <w:b w:val="0"/>
              <w:bdr w:val="none" w:sz="0" w:space="0" w:color="auto" w:frame="1"/>
              <w:shd w:val="clear" w:color="auto" w:fill="FFFFFF"/>
            </w:rPr>
          </w:pPr>
          <w:r w:rsidRPr="00E42E34">
            <w:rPr>
              <w:rStyle w:val="Strong"/>
              <w:rFonts w:cs="Arial"/>
              <w:b w:val="0"/>
              <w:bdr w:val="none" w:sz="0" w:space="0" w:color="auto" w:frame="1"/>
              <w:shd w:val="clear" w:color="auto" w:fill="FFFFFF"/>
            </w:rPr>
            <w:t xml:space="preserve">Disable </w:t>
          </w:r>
          <w:r w:rsidR="00775029">
            <w:rPr>
              <w:rStyle w:val="Strong"/>
              <w:rFonts w:cs="Arial"/>
              <w:b w:val="0"/>
              <w:bdr w:val="none" w:sz="0" w:space="0" w:color="auto" w:frame="1"/>
              <w:shd w:val="clear" w:color="auto" w:fill="FFFFFF"/>
            </w:rPr>
            <w:t>t</w:t>
          </w:r>
          <w:r w:rsidRPr="00E42E34">
            <w:rPr>
              <w:rStyle w:val="Strong"/>
              <w:rFonts w:cs="Arial"/>
              <w:b w:val="0"/>
              <w:bdr w:val="none" w:sz="0" w:space="0" w:color="auto" w:frame="1"/>
              <w:shd w:val="clear" w:color="auto" w:fill="FFFFFF"/>
            </w:rPr>
            <w:t xml:space="preserve">race HTTP </w:t>
          </w:r>
          <w:r w:rsidR="00775029">
            <w:rPr>
              <w:rStyle w:val="Strong"/>
              <w:rFonts w:cs="Arial"/>
              <w:b w:val="0"/>
              <w:bdr w:val="none" w:sz="0" w:space="0" w:color="auto" w:frame="1"/>
              <w:shd w:val="clear" w:color="auto" w:fill="FFFFFF"/>
            </w:rPr>
            <w:t>r</w:t>
          </w:r>
          <w:r w:rsidRPr="00E42E34">
            <w:rPr>
              <w:rStyle w:val="Strong"/>
              <w:rFonts w:cs="Arial"/>
              <w:b w:val="0"/>
              <w:bdr w:val="none" w:sz="0" w:space="0" w:color="auto" w:frame="1"/>
              <w:shd w:val="clear" w:color="auto" w:fill="FFFFFF"/>
            </w:rPr>
            <w:t>equest</w:t>
          </w:r>
        </w:p>
        <w:p w14:paraId="354295FA" w14:textId="67F4A572" w:rsidR="00E42E34" w:rsidRPr="00E42E34" w:rsidRDefault="00E42E34" w:rsidP="00E42E34">
          <w:pPr>
            <w:pStyle w:val="ListParagraph"/>
            <w:numPr>
              <w:ilvl w:val="0"/>
              <w:numId w:val="28"/>
            </w:numPr>
            <w:rPr>
              <w:b/>
              <w:bCs/>
              <w:lang w:val="en-US"/>
            </w:rPr>
          </w:pPr>
          <w:r w:rsidRPr="00E42E34">
            <w:rPr>
              <w:rStyle w:val="Strong"/>
              <w:rFonts w:cs="Arial"/>
              <w:b w:val="0"/>
              <w:bdr w:val="none" w:sz="0" w:space="0" w:color="auto" w:frame="1"/>
              <w:shd w:val="clear" w:color="auto" w:fill="FFFFFF"/>
              <w:lang w:val="en-US"/>
            </w:rPr>
            <w:t xml:space="preserve">Distribute ownership and </w:t>
          </w:r>
          <w:r w:rsidR="00F0064A" w:rsidRPr="007639BE">
            <w:rPr>
              <w:rStyle w:val="Strong"/>
              <w:rFonts w:cs="Arial"/>
              <w:b w:val="0"/>
              <w:bCs w:val="0"/>
              <w:bdr w:val="none" w:sz="0" w:space="0" w:color="auto" w:frame="1"/>
              <w:shd w:val="clear" w:color="auto" w:fill="FFFFFF"/>
              <w:lang w:val="en-US"/>
            </w:rPr>
            <w:t>do not</w:t>
          </w:r>
          <w:r w:rsidRPr="00E42E34">
            <w:rPr>
              <w:rStyle w:val="Strong"/>
              <w:rFonts w:cs="Arial"/>
              <w:b w:val="0"/>
              <w:bdr w:val="none" w:sz="0" w:space="0" w:color="auto" w:frame="1"/>
              <w:shd w:val="clear" w:color="auto" w:fill="FFFFFF"/>
              <w:lang w:val="en-US"/>
            </w:rPr>
            <w:t xml:space="preserve"> run Apache as ‘root’</w:t>
          </w:r>
        </w:p>
        <w:p w14:paraId="464281DA" w14:textId="642F0584" w:rsidR="00633291" w:rsidRDefault="00633291" w:rsidP="00633291">
          <w:pPr>
            <w:pStyle w:val="Heading5"/>
            <w:rPr>
              <w:lang w:val="en-US"/>
            </w:rPr>
          </w:pPr>
          <w:r>
            <w:rPr>
              <w:lang w:val="en-US"/>
            </w:rPr>
            <w:t>Ubuntu server settings</w:t>
          </w:r>
        </w:p>
        <w:p w14:paraId="0713BF39" w14:textId="0C0433E4" w:rsidR="00EC2D18" w:rsidRDefault="00EC2D18" w:rsidP="00EC2D18">
          <w:pPr>
            <w:rPr>
              <w:lang w:val="en-US"/>
            </w:rPr>
          </w:pPr>
          <w:r>
            <w:rPr>
              <w:lang w:val="en-US"/>
            </w:rPr>
            <w:t>To make the node.js application available to the network settings regarding the interfaces have to be changed</w:t>
          </w:r>
          <w:r w:rsidR="00655B6A">
            <w:rPr>
              <w:lang w:val="en-US"/>
            </w:rPr>
            <w:t xml:space="preserve"> according to the network designs in the layer </w:t>
          </w:r>
          <w:r w:rsidR="00366002">
            <w:rPr>
              <w:lang w:val="en-US"/>
            </w:rPr>
            <w:t>3 drawing</w:t>
          </w:r>
          <w:r>
            <w:rPr>
              <w:lang w:val="en-US"/>
            </w:rPr>
            <w:t>. These settings are:</w:t>
          </w:r>
        </w:p>
        <w:p w14:paraId="54B39FEB" w14:textId="350B1EA9" w:rsidR="00BF4E07" w:rsidRPr="007D440E" w:rsidRDefault="00BF4E07" w:rsidP="00EC2D18">
          <w:pPr>
            <w:rPr>
              <w:b/>
              <w:bCs/>
              <w:lang w:val="en-US"/>
            </w:rPr>
          </w:pPr>
          <w:r w:rsidRPr="007D440E">
            <w:rPr>
              <w:b/>
              <w:bCs/>
              <w:lang w:val="en-US"/>
            </w:rPr>
            <w:t>Webserver LMW</w:t>
          </w:r>
        </w:p>
        <w:p w14:paraId="5F5A7939" w14:textId="06FD70AF" w:rsidR="00780AFC" w:rsidRDefault="00780AFC" w:rsidP="00EC2D18">
          <w:pPr>
            <w:rPr>
              <w:lang w:val="en-US"/>
            </w:rPr>
          </w:pPr>
          <w:r>
            <w:rPr>
              <w:lang w:val="en-US"/>
            </w:rPr>
            <w:t>IPv4 a</w:t>
          </w:r>
          <w:r w:rsidR="00727438">
            <w:rPr>
              <w:lang w:val="en-US"/>
            </w:rPr>
            <w:t>d</w:t>
          </w:r>
          <w:r>
            <w:rPr>
              <w:lang w:val="en-US"/>
            </w:rPr>
            <w:t>dress = 192.168.2.2</w:t>
          </w:r>
        </w:p>
        <w:p w14:paraId="45C2399D" w14:textId="20C27619" w:rsidR="007D440E" w:rsidRDefault="007D440E" w:rsidP="00EC2D18">
          <w:pPr>
            <w:rPr>
              <w:lang w:val="en-US"/>
            </w:rPr>
          </w:pPr>
          <w:r>
            <w:rPr>
              <w:lang w:val="en-US"/>
            </w:rPr>
            <w:t>Netmask =</w:t>
          </w:r>
          <w:r w:rsidR="00AD0D69">
            <w:rPr>
              <w:lang w:val="en-US"/>
            </w:rPr>
            <w:t xml:space="preserve"> </w:t>
          </w:r>
          <w:r w:rsidR="00AD0D69" w:rsidRPr="00AD0D69">
            <w:rPr>
              <w:lang w:val="en-US"/>
            </w:rPr>
            <w:t>255.255.255.128</w:t>
          </w:r>
        </w:p>
        <w:p w14:paraId="6D5D34D2" w14:textId="1A834BCB" w:rsidR="00780AFC" w:rsidRDefault="00780AFC" w:rsidP="00EC2D18">
          <w:pPr>
            <w:rPr>
              <w:lang w:val="en-US"/>
            </w:rPr>
          </w:pPr>
          <w:r>
            <w:rPr>
              <w:lang w:val="en-US"/>
            </w:rPr>
            <w:t>Hostname =</w:t>
          </w:r>
          <w:r w:rsidR="00D55075" w:rsidRPr="00D55075">
            <w:rPr>
              <w:lang w:val="en-US"/>
            </w:rPr>
            <w:t xml:space="preserve"> </w:t>
          </w:r>
          <w:r w:rsidR="00D55075">
            <w:rPr>
              <w:lang w:val="en-US"/>
            </w:rPr>
            <w:t>Chero</w:t>
          </w:r>
        </w:p>
        <w:p w14:paraId="5CBF9648" w14:textId="48309609" w:rsidR="00BF4E07" w:rsidRDefault="00BF4E07" w:rsidP="00EC2D18">
          <w:pPr>
            <w:rPr>
              <w:b/>
              <w:bCs/>
              <w:lang w:val="en-US"/>
            </w:rPr>
          </w:pPr>
          <w:r w:rsidRPr="007D440E">
            <w:rPr>
              <w:b/>
              <w:bCs/>
              <w:lang w:val="en-US"/>
            </w:rPr>
            <w:t>Webserver DLG</w:t>
          </w:r>
        </w:p>
        <w:p w14:paraId="679FD8DD" w14:textId="43D8A584" w:rsidR="008277BD" w:rsidRDefault="008277BD" w:rsidP="008277BD">
          <w:pPr>
            <w:rPr>
              <w:lang w:val="en-US"/>
            </w:rPr>
          </w:pPr>
          <w:r>
            <w:rPr>
              <w:lang w:val="en-US"/>
            </w:rPr>
            <w:t>IPv4 a</w:t>
          </w:r>
          <w:r w:rsidR="00727438">
            <w:rPr>
              <w:lang w:val="en-US"/>
            </w:rPr>
            <w:t>d</w:t>
          </w:r>
          <w:r>
            <w:rPr>
              <w:lang w:val="en-US"/>
            </w:rPr>
            <w:t xml:space="preserve">dress = </w:t>
          </w:r>
          <w:r w:rsidR="00E86B1E">
            <w:rPr>
              <w:lang w:val="en-US"/>
            </w:rPr>
            <w:t>192.168</w:t>
          </w:r>
          <w:r w:rsidR="003D2B34">
            <w:rPr>
              <w:lang w:val="en-US"/>
            </w:rPr>
            <w:t>.</w:t>
          </w:r>
          <w:r w:rsidR="000471A9">
            <w:rPr>
              <w:lang w:val="en-US"/>
            </w:rPr>
            <w:t>6.2</w:t>
          </w:r>
        </w:p>
        <w:p w14:paraId="7A4F96DC" w14:textId="20BE7AF3" w:rsidR="008277BD" w:rsidRDefault="008277BD" w:rsidP="008277BD">
          <w:pPr>
            <w:rPr>
              <w:lang w:val="en-US"/>
            </w:rPr>
          </w:pPr>
          <w:r>
            <w:rPr>
              <w:lang w:val="en-US"/>
            </w:rPr>
            <w:t>Netmask =</w:t>
          </w:r>
          <w:r w:rsidR="00AD0D69">
            <w:rPr>
              <w:lang w:val="en-US"/>
            </w:rPr>
            <w:t xml:space="preserve"> </w:t>
          </w:r>
          <w:r w:rsidR="00AD0D69" w:rsidRPr="00AD0D69">
            <w:rPr>
              <w:lang w:val="en-US"/>
            </w:rPr>
            <w:t>255.255.255.128</w:t>
          </w:r>
        </w:p>
        <w:p w14:paraId="41AB671F" w14:textId="0F4C364B" w:rsidR="008277BD" w:rsidRPr="006577FD" w:rsidRDefault="008277BD" w:rsidP="00EC2D18">
          <w:pPr>
            <w:rPr>
              <w:lang w:val="en-US"/>
            </w:rPr>
          </w:pPr>
          <w:r>
            <w:rPr>
              <w:lang w:val="en-US"/>
            </w:rPr>
            <w:t>Hostname =</w:t>
          </w:r>
          <w:r w:rsidR="00D55075">
            <w:rPr>
              <w:lang w:val="en-US"/>
            </w:rPr>
            <w:t xml:space="preserve"> Neso</w:t>
          </w:r>
        </w:p>
        <w:p w14:paraId="036FBCAC" w14:textId="5F1827DE" w:rsidR="00BF4E07" w:rsidRDefault="00BF4E07" w:rsidP="00EC2D18">
          <w:pPr>
            <w:rPr>
              <w:b/>
              <w:bCs/>
              <w:lang w:val="en-US"/>
            </w:rPr>
          </w:pPr>
          <w:r w:rsidRPr="007D440E">
            <w:rPr>
              <w:b/>
              <w:bCs/>
              <w:lang w:val="en-US"/>
            </w:rPr>
            <w:t>Webserver Lineage</w:t>
          </w:r>
        </w:p>
        <w:p w14:paraId="213A7BD2" w14:textId="69529EC7" w:rsidR="006577FD" w:rsidRDefault="006577FD" w:rsidP="006577FD">
          <w:pPr>
            <w:rPr>
              <w:lang w:val="en-US"/>
            </w:rPr>
          </w:pPr>
          <w:r>
            <w:rPr>
              <w:lang w:val="en-US"/>
            </w:rPr>
            <w:t>IPv4 a</w:t>
          </w:r>
          <w:r w:rsidR="00727438">
            <w:rPr>
              <w:lang w:val="en-US"/>
            </w:rPr>
            <w:t>d</w:t>
          </w:r>
          <w:r>
            <w:rPr>
              <w:lang w:val="en-US"/>
            </w:rPr>
            <w:t>dress =</w:t>
          </w:r>
          <w:r w:rsidR="003D2B34">
            <w:rPr>
              <w:lang w:val="en-US"/>
            </w:rPr>
            <w:t>192.168.</w:t>
          </w:r>
          <w:r w:rsidR="000471A9">
            <w:rPr>
              <w:lang w:val="en-US"/>
            </w:rPr>
            <w:t>4.3</w:t>
          </w:r>
        </w:p>
        <w:p w14:paraId="5BACDB4A" w14:textId="3A1C0D2A" w:rsidR="006577FD" w:rsidRDefault="006577FD" w:rsidP="006577FD">
          <w:pPr>
            <w:rPr>
              <w:lang w:val="en-US"/>
            </w:rPr>
          </w:pPr>
          <w:r>
            <w:rPr>
              <w:lang w:val="en-US"/>
            </w:rPr>
            <w:t>Netmask =</w:t>
          </w:r>
          <w:r w:rsidR="00AD0D69">
            <w:rPr>
              <w:lang w:val="en-US"/>
            </w:rPr>
            <w:t xml:space="preserve"> </w:t>
          </w:r>
          <w:r w:rsidR="00AD0D69" w:rsidRPr="00AD0D69">
            <w:rPr>
              <w:lang w:val="en-US"/>
            </w:rPr>
            <w:t>255.255.255.128</w:t>
          </w:r>
        </w:p>
        <w:p w14:paraId="116581F9" w14:textId="5A6D87B9" w:rsidR="006577FD" w:rsidRPr="006577FD" w:rsidRDefault="006577FD" w:rsidP="006577FD">
          <w:pPr>
            <w:rPr>
              <w:lang w:val="en-US"/>
            </w:rPr>
          </w:pPr>
          <w:r>
            <w:rPr>
              <w:lang w:val="en-US"/>
            </w:rPr>
            <w:t>Hostname =</w:t>
          </w:r>
          <w:r w:rsidR="00D55075">
            <w:rPr>
              <w:lang w:val="en-US"/>
            </w:rPr>
            <w:t xml:space="preserve"> Ferdinand</w:t>
          </w:r>
        </w:p>
        <w:p w14:paraId="5D5525B4" w14:textId="77777777" w:rsidR="00247AF8" w:rsidRPr="007D440E" w:rsidRDefault="00247AF8" w:rsidP="00EC2D18">
          <w:pPr>
            <w:rPr>
              <w:b/>
              <w:bCs/>
              <w:lang w:val="en-US"/>
            </w:rPr>
          </w:pPr>
        </w:p>
        <w:p w14:paraId="69A4D9A4" w14:textId="77777777" w:rsidR="006577FD" w:rsidRDefault="006577FD">
          <w:pPr>
            <w:rPr>
              <w:lang w:val="en-US"/>
            </w:rPr>
          </w:pPr>
          <w:r>
            <w:rPr>
              <w:lang w:val="en-US"/>
            </w:rPr>
            <w:br w:type="page"/>
          </w:r>
        </w:p>
        <w:p w14:paraId="4CA4CAED" w14:textId="7140AB4E" w:rsidR="005C039D" w:rsidRDefault="005C039D" w:rsidP="005C039D">
          <w:pPr>
            <w:rPr>
              <w:lang w:val="en-US"/>
            </w:rPr>
          </w:pPr>
          <w:r>
            <w:rPr>
              <w:lang w:val="en-US"/>
            </w:rPr>
            <w:lastRenderedPageBreak/>
            <w:t>To ensure secure operation some settings must be changed. Underneath is a list with all the settings that should be changed</w:t>
          </w:r>
          <w:r w:rsidR="00247AF8">
            <w:rPr>
              <w:lang w:val="en-US"/>
            </w:rPr>
            <w:t xml:space="preserve"> on all the webservers</w:t>
          </w:r>
          <w:r>
            <w:rPr>
              <w:lang w:val="en-US"/>
            </w:rPr>
            <w:t xml:space="preserve"> based on a best practice list </w:t>
          </w:r>
          <w:sdt>
            <w:sdtPr>
              <w:rPr>
                <w:lang w:val="en-US"/>
              </w:rPr>
              <w:id w:val="-855731440"/>
              <w:citation/>
            </w:sdtPr>
            <w:sdtEndPr/>
            <w:sdtContent>
              <w:r w:rsidR="00B812EB">
                <w:rPr>
                  <w:lang w:val="en-US"/>
                </w:rPr>
                <w:fldChar w:fldCharType="begin"/>
              </w:r>
              <w:r w:rsidR="00B812EB">
                <w:rPr>
                  <w:lang w:val="en-US"/>
                </w:rPr>
                <w:instrText xml:space="preserve"> CITATION Yev20 \l 1033 </w:instrText>
              </w:r>
              <w:r w:rsidR="00B812EB">
                <w:rPr>
                  <w:lang w:val="en-US"/>
                </w:rPr>
                <w:fldChar w:fldCharType="separate"/>
              </w:r>
              <w:r w:rsidR="006576C3">
                <w:rPr>
                  <w:noProof/>
                  <w:lang w:val="en-US"/>
                </w:rPr>
                <w:t>[6]</w:t>
              </w:r>
              <w:r w:rsidR="00B812EB">
                <w:rPr>
                  <w:lang w:val="en-US"/>
                </w:rPr>
                <w:fldChar w:fldCharType="end"/>
              </w:r>
            </w:sdtContent>
          </w:sdt>
          <w:r>
            <w:rPr>
              <w:lang w:val="en-US"/>
            </w:rPr>
            <w:t>:</w:t>
          </w:r>
        </w:p>
        <w:p w14:paraId="70456594" w14:textId="75347EAC" w:rsidR="00775029" w:rsidRPr="00991D01" w:rsidRDefault="00775029" w:rsidP="00775029">
          <w:pPr>
            <w:pStyle w:val="ListParagraph"/>
            <w:numPr>
              <w:ilvl w:val="0"/>
              <w:numId w:val="37"/>
            </w:numPr>
            <w:rPr>
              <w:rFonts w:ascii="yantramanavbold" w:hAnsi="yantramanavbold"/>
              <w:color w:val="54A144"/>
              <w:sz w:val="33"/>
              <w:szCs w:val="33"/>
              <w:lang w:val="en-US"/>
            </w:rPr>
          </w:pPr>
          <w:r w:rsidRPr="00AF7E51">
            <w:rPr>
              <w:lang w:val="en-US"/>
            </w:rPr>
            <w:t xml:space="preserve">Use </w:t>
          </w:r>
          <w:r>
            <w:rPr>
              <w:lang w:val="en-US"/>
            </w:rPr>
            <w:t>s</w:t>
          </w:r>
          <w:r w:rsidRPr="00AF7E51">
            <w:rPr>
              <w:lang w:val="en-US"/>
            </w:rPr>
            <w:t xml:space="preserve">trong and </w:t>
          </w:r>
          <w:r>
            <w:rPr>
              <w:lang w:val="en-US"/>
            </w:rPr>
            <w:t>u</w:t>
          </w:r>
          <w:r w:rsidRPr="00AF7E51">
            <w:rPr>
              <w:lang w:val="en-US"/>
            </w:rPr>
            <w:t xml:space="preserve">nique </w:t>
          </w:r>
          <w:r w:rsidR="007A6B21">
            <w:rPr>
              <w:lang w:val="en-US"/>
            </w:rPr>
            <w:t>p</w:t>
          </w:r>
          <w:r w:rsidR="007A6B21" w:rsidRPr="00AF7E51">
            <w:rPr>
              <w:lang w:val="en-US"/>
            </w:rPr>
            <w:t>asswords</w:t>
          </w:r>
        </w:p>
        <w:p w14:paraId="3156D5AE" w14:textId="77777777" w:rsidR="00775029" w:rsidRPr="002B0FB8" w:rsidRDefault="00775029" w:rsidP="00775029">
          <w:pPr>
            <w:pStyle w:val="ListParagraph"/>
            <w:numPr>
              <w:ilvl w:val="0"/>
              <w:numId w:val="37"/>
            </w:numPr>
            <w:rPr>
              <w:rFonts w:ascii="yantramanavbold" w:hAnsi="yantramanavbold"/>
              <w:color w:val="54A144"/>
              <w:sz w:val="33"/>
              <w:szCs w:val="33"/>
            </w:rPr>
          </w:pPr>
          <w:r>
            <w:t>Enable automatic updates</w:t>
          </w:r>
        </w:p>
        <w:p w14:paraId="6B5031E0" w14:textId="77777777" w:rsidR="00775029" w:rsidRPr="002B0FB8" w:rsidRDefault="00775029" w:rsidP="00775029">
          <w:pPr>
            <w:pStyle w:val="ListParagraph"/>
            <w:numPr>
              <w:ilvl w:val="0"/>
              <w:numId w:val="37"/>
            </w:numPr>
            <w:rPr>
              <w:rFonts w:ascii="yantramanavbold" w:hAnsi="yantramanavbold"/>
              <w:color w:val="54A144"/>
              <w:sz w:val="33"/>
              <w:szCs w:val="33"/>
            </w:rPr>
          </w:pPr>
          <w:r>
            <w:t>Avoid unnecessary software</w:t>
          </w:r>
        </w:p>
        <w:p w14:paraId="7E964B04" w14:textId="77777777" w:rsidR="00775029" w:rsidRPr="00836DFD" w:rsidRDefault="00775029" w:rsidP="00775029">
          <w:pPr>
            <w:pStyle w:val="ListParagraph"/>
            <w:numPr>
              <w:ilvl w:val="0"/>
              <w:numId w:val="37"/>
            </w:numPr>
            <w:rPr>
              <w:rFonts w:ascii="yantramanavbold" w:hAnsi="yantramanavbold"/>
              <w:color w:val="54A144"/>
              <w:sz w:val="33"/>
              <w:szCs w:val="33"/>
            </w:rPr>
          </w:pPr>
          <w:r>
            <w:t>Avoid unnecessary modules</w:t>
          </w:r>
        </w:p>
        <w:p w14:paraId="66C8E757" w14:textId="77777777" w:rsidR="00775029" w:rsidRPr="001106E7" w:rsidRDefault="00775029" w:rsidP="00775029">
          <w:pPr>
            <w:pStyle w:val="ListParagraph"/>
            <w:numPr>
              <w:ilvl w:val="0"/>
              <w:numId w:val="37"/>
            </w:numPr>
            <w:rPr>
              <w:rFonts w:ascii="yantramanavbold" w:hAnsi="yantramanavbold"/>
              <w:b/>
              <w:color w:val="54A144"/>
              <w:sz w:val="33"/>
              <w:szCs w:val="33"/>
            </w:rPr>
          </w:pPr>
          <w:r>
            <w:t>Close hidden open ports</w:t>
          </w:r>
        </w:p>
        <w:p w14:paraId="445FDD6E" w14:textId="77777777" w:rsidR="00775029" w:rsidRPr="003C70B1" w:rsidRDefault="00775029" w:rsidP="00775029">
          <w:pPr>
            <w:pStyle w:val="ListParagraph"/>
            <w:numPr>
              <w:ilvl w:val="0"/>
              <w:numId w:val="37"/>
            </w:numPr>
            <w:rPr>
              <w:rFonts w:ascii="yantramanavbold" w:hAnsi="yantramanavbold"/>
              <w:b/>
              <w:color w:val="54A144"/>
              <w:sz w:val="33"/>
              <w:szCs w:val="33"/>
            </w:rPr>
          </w:pPr>
          <w:r>
            <w:t>Close unnessecary ports</w:t>
          </w:r>
        </w:p>
        <w:p w14:paraId="035815F8" w14:textId="308E7592" w:rsidR="006414E3" w:rsidRDefault="00A17BA1" w:rsidP="008C0AEE">
          <w:pPr>
            <w:pStyle w:val="Heading5"/>
            <w:rPr>
              <w:lang w:val="en-US"/>
            </w:rPr>
          </w:pPr>
          <w:r w:rsidRPr="00A17BA1">
            <w:rPr>
              <w:lang w:val="en-US"/>
            </w:rPr>
            <w:t>Deploying the React App</w:t>
          </w:r>
        </w:p>
        <w:p w14:paraId="189371C9" w14:textId="4DC3B4E5" w:rsidR="00907F7A" w:rsidRPr="00171198" w:rsidRDefault="00F475D5" w:rsidP="00F92FC4">
          <w:pPr>
            <w:rPr>
              <w:lang w:val="en-US"/>
            </w:rPr>
          </w:pPr>
          <w:r>
            <w:rPr>
              <w:rFonts w:cstheme="minorHAnsi"/>
              <w:szCs w:val="22"/>
              <w:lang w:val="en-US"/>
            </w:rPr>
            <w:t xml:space="preserve">Because the React app uses </w:t>
          </w:r>
          <w:r w:rsidR="004A30B1" w:rsidRPr="004A30B1">
            <w:rPr>
              <w:rFonts w:cstheme="minorHAnsi"/>
              <w:szCs w:val="22"/>
              <w:lang w:val="en-US"/>
            </w:rPr>
            <w:t>frontend routing</w:t>
          </w:r>
          <w:r w:rsidR="004A30B1">
            <w:rPr>
              <w:rFonts w:cstheme="minorHAnsi"/>
              <w:szCs w:val="22"/>
              <w:lang w:val="en-US"/>
            </w:rPr>
            <w:t xml:space="preserve"> the line</w:t>
          </w:r>
          <w:r w:rsidR="003C6DD5">
            <w:rPr>
              <w:rFonts w:cstheme="minorHAnsi"/>
              <w:szCs w:val="22"/>
              <w:lang w:val="en-US"/>
            </w:rPr>
            <w:t xml:space="preserve"> </w:t>
          </w:r>
          <w:r w:rsidR="00A466BC" w:rsidRPr="00A466BC">
            <w:rPr>
              <w:rFonts w:ascii="Consolas" w:hAnsi="Consolas" w:cstheme="minorHAnsi"/>
              <w:sz w:val="18"/>
              <w:szCs w:val="18"/>
              <w:lang w:val="en-US"/>
            </w:rPr>
            <w:t>FallbackResource ./index.html</w:t>
          </w:r>
          <w:r w:rsidR="004A30B1" w:rsidRPr="00A466BC">
            <w:rPr>
              <w:rFonts w:ascii="Consolas" w:hAnsi="Consolas" w:cstheme="minorHAnsi"/>
              <w:sz w:val="18"/>
              <w:szCs w:val="18"/>
              <w:lang w:val="en-US"/>
            </w:rPr>
            <w:t xml:space="preserve"> </w:t>
          </w:r>
          <w:r w:rsidR="004A30B1">
            <w:rPr>
              <w:rFonts w:cstheme="minorHAnsi"/>
              <w:szCs w:val="22"/>
              <w:lang w:val="en-US"/>
            </w:rPr>
            <w:t xml:space="preserve">must be placed in the </w:t>
          </w:r>
          <w:r w:rsidR="00651159" w:rsidRPr="00A466BC">
            <w:rPr>
              <w:rFonts w:ascii="Consolas" w:hAnsi="Consolas" w:cstheme="minorHAnsi"/>
              <w:sz w:val="18"/>
              <w:szCs w:val="18"/>
              <w:lang w:val="en-US"/>
            </w:rPr>
            <w:t>/</w:t>
          </w:r>
          <w:r w:rsidR="00C276B2" w:rsidRPr="00A466BC">
            <w:rPr>
              <w:rFonts w:ascii="Consolas" w:hAnsi="Consolas" w:cstheme="minorHAnsi"/>
              <w:sz w:val="18"/>
              <w:szCs w:val="18"/>
              <w:lang w:val="en-US"/>
            </w:rPr>
            <w:t>public/</w:t>
          </w:r>
          <w:r w:rsidR="00651159" w:rsidRPr="00A466BC">
            <w:rPr>
              <w:rFonts w:ascii="Consolas" w:hAnsi="Consolas" w:cstheme="minorHAnsi"/>
              <w:sz w:val="18"/>
              <w:szCs w:val="18"/>
              <w:lang w:val="en-US"/>
            </w:rPr>
            <w:t xml:space="preserve">.htaccess </w:t>
          </w:r>
          <w:r w:rsidR="00A466BC" w:rsidRPr="00A466BC">
            <w:rPr>
              <w:rFonts w:cstheme="minorHAnsi"/>
              <w:szCs w:val="22"/>
              <w:lang w:val="en-US"/>
            </w:rPr>
            <w:t>file</w:t>
          </w:r>
          <w:r w:rsidR="007534A1">
            <w:rPr>
              <w:rFonts w:cstheme="minorHAnsi"/>
              <w:szCs w:val="22"/>
              <w:lang w:val="en-US"/>
            </w:rPr>
            <w:t xml:space="preserve">. </w:t>
          </w:r>
          <w:r w:rsidR="007534A1" w:rsidRPr="007534A1">
            <w:rPr>
              <w:rFonts w:cstheme="minorHAnsi"/>
              <w:szCs w:val="22"/>
              <w:lang w:val="en-US"/>
            </w:rPr>
            <w:t xml:space="preserve">FallbackResource </w:t>
          </w:r>
          <w:r w:rsidR="0060151F">
            <w:rPr>
              <w:rFonts w:cstheme="minorHAnsi"/>
              <w:szCs w:val="22"/>
              <w:lang w:val="en-US"/>
            </w:rPr>
            <w:t>makes sure</w:t>
          </w:r>
          <w:r w:rsidR="007534A1" w:rsidRPr="007534A1">
            <w:rPr>
              <w:rFonts w:cstheme="minorHAnsi"/>
              <w:szCs w:val="22"/>
              <w:lang w:val="en-US"/>
            </w:rPr>
            <w:t xml:space="preserve"> that index.html is loaded instead of allowing the frontend routing to be applie</w:t>
          </w:r>
          <w:r w:rsidR="0060151F">
            <w:rPr>
              <w:rFonts w:cstheme="minorHAnsi"/>
              <w:szCs w:val="22"/>
              <w:lang w:val="en-US"/>
            </w:rPr>
            <w:t>d</w:t>
          </w:r>
          <w:r w:rsidR="007534A1" w:rsidRPr="007534A1">
            <w:rPr>
              <w:rFonts w:cstheme="minorHAnsi"/>
              <w:szCs w:val="22"/>
              <w:lang w:val="en-US"/>
            </w:rPr>
            <w:t>.</w:t>
          </w:r>
          <w:r w:rsidR="0084140D">
            <w:rPr>
              <w:rFonts w:cstheme="minorHAnsi"/>
              <w:szCs w:val="22"/>
              <w:lang w:val="en-US"/>
            </w:rPr>
            <w:t xml:space="preserve"> </w:t>
          </w:r>
          <w:r w:rsidR="0084140D">
            <w:rPr>
              <w:lang w:val="en-US"/>
            </w:rPr>
            <w:t xml:space="preserve">To build the react app after development the </w:t>
          </w:r>
          <w:r w:rsidR="0084140D" w:rsidRPr="00667E32">
            <w:rPr>
              <w:rFonts w:ascii="Consolas" w:hAnsi="Consolas"/>
              <w:sz w:val="18"/>
              <w:szCs w:val="18"/>
              <w:lang w:val="en-US"/>
            </w:rPr>
            <w:t>npm run build</w:t>
          </w:r>
          <w:r w:rsidR="0084140D">
            <w:rPr>
              <w:rFonts w:ascii="Consolas" w:hAnsi="Consolas"/>
              <w:sz w:val="18"/>
              <w:szCs w:val="18"/>
              <w:lang w:val="en-US"/>
            </w:rPr>
            <w:t xml:space="preserve"> </w:t>
          </w:r>
          <w:r w:rsidR="0084140D" w:rsidRPr="00667E32">
            <w:rPr>
              <w:rFonts w:cstheme="minorHAnsi"/>
              <w:szCs w:val="22"/>
              <w:lang w:val="en-US"/>
            </w:rPr>
            <w:t>command should be run to “build” the app</w:t>
          </w:r>
          <w:r w:rsidR="0084140D">
            <w:rPr>
              <w:rFonts w:cstheme="minorHAnsi"/>
              <w:szCs w:val="22"/>
              <w:lang w:val="en-US"/>
            </w:rPr>
            <w:t xml:space="preserve">. </w:t>
          </w:r>
          <w:r w:rsidR="00631F5D">
            <w:rPr>
              <w:rFonts w:cstheme="minorHAnsi"/>
              <w:szCs w:val="22"/>
              <w:lang w:val="en-US"/>
            </w:rPr>
            <w:t>The generated</w:t>
          </w:r>
          <w:r w:rsidR="0084140D">
            <w:rPr>
              <w:rFonts w:cstheme="minorHAnsi"/>
              <w:szCs w:val="22"/>
              <w:lang w:val="en-US"/>
            </w:rPr>
            <w:t xml:space="preserve"> build folder should be placed in the domain document root folder</w:t>
          </w:r>
          <w:r w:rsidR="00631F5D">
            <w:rPr>
              <w:rFonts w:cstheme="minorHAnsi"/>
              <w:szCs w:val="22"/>
              <w:lang w:val="en-US"/>
            </w:rPr>
            <w:t xml:space="preserve"> on the </w:t>
          </w:r>
          <w:r w:rsidR="00945DE4">
            <w:rPr>
              <w:rFonts w:cstheme="minorHAnsi"/>
              <w:szCs w:val="22"/>
              <w:lang w:val="en-US"/>
            </w:rPr>
            <w:t>A</w:t>
          </w:r>
          <w:r w:rsidR="00631F5D">
            <w:rPr>
              <w:rFonts w:cstheme="minorHAnsi"/>
              <w:szCs w:val="22"/>
              <w:lang w:val="en-US"/>
            </w:rPr>
            <w:t>pache server.</w:t>
          </w:r>
        </w:p>
        <w:p w14:paraId="78A1CCD7" w14:textId="77777777" w:rsidR="00F44D2B" w:rsidRPr="00144A12" w:rsidRDefault="00F44D2B">
          <w:pPr>
            <w:rPr>
              <w:rFonts w:asciiTheme="majorHAnsi" w:eastAsiaTheme="majorEastAsia" w:hAnsiTheme="majorHAnsi" w:cstheme="majorBidi"/>
              <w:i/>
              <w:iCs/>
              <w:color w:val="002D5C" w:themeColor="accent2" w:themeShade="80"/>
              <w:sz w:val="28"/>
              <w:szCs w:val="28"/>
              <w:lang w:val="en-US"/>
            </w:rPr>
          </w:pPr>
          <w:r w:rsidRPr="00144A12">
            <w:rPr>
              <w:lang w:val="en-US"/>
            </w:rPr>
            <w:br w:type="page"/>
          </w:r>
        </w:p>
        <w:p w14:paraId="60395DFA" w14:textId="79ACEB18" w:rsidR="002757BE" w:rsidRDefault="002757BE" w:rsidP="002757BE">
          <w:pPr>
            <w:pStyle w:val="Heading4"/>
            <w:rPr>
              <w:lang w:val="en-US"/>
            </w:rPr>
          </w:pPr>
          <w:r>
            <w:rPr>
              <w:lang w:val="en-US"/>
            </w:rPr>
            <w:lastRenderedPageBreak/>
            <w:t xml:space="preserve">Node.js </w:t>
          </w:r>
          <w:r w:rsidR="0089780E">
            <w:rPr>
              <w:lang w:val="en-US"/>
            </w:rPr>
            <w:t>API</w:t>
          </w:r>
          <w:r>
            <w:rPr>
              <w:lang w:val="en-US"/>
            </w:rPr>
            <w:t xml:space="preserve"> server</w:t>
          </w:r>
        </w:p>
        <w:p w14:paraId="40A7E4D4" w14:textId="77777777" w:rsidR="0018159C" w:rsidRDefault="0018159C" w:rsidP="0018159C">
          <w:pPr>
            <w:pStyle w:val="Heading5"/>
            <w:rPr>
              <w:lang w:val="en-US"/>
            </w:rPr>
          </w:pPr>
          <w:commentRangeStart w:id="48"/>
          <w:r>
            <w:rPr>
              <w:lang w:val="en-US"/>
            </w:rPr>
            <w:t>Ubuntu server settings</w:t>
          </w:r>
          <w:commentRangeEnd w:id="48"/>
          <w:r>
            <w:rPr>
              <w:rStyle w:val="CommentReference"/>
              <w:rFonts w:asciiTheme="minorHAnsi" w:eastAsiaTheme="minorEastAsia" w:hAnsiTheme="minorHAnsi" w:cstheme="minorBidi"/>
              <w:color w:val="auto"/>
            </w:rPr>
            <w:commentReference w:id="48"/>
          </w:r>
        </w:p>
        <w:p w14:paraId="6FE8AF87" w14:textId="297FDE38" w:rsidR="00071661" w:rsidRDefault="00071661" w:rsidP="00071661">
          <w:pPr>
            <w:rPr>
              <w:lang w:val="en-US"/>
            </w:rPr>
          </w:pPr>
          <w:r>
            <w:rPr>
              <w:lang w:val="en-US"/>
            </w:rPr>
            <w:t xml:space="preserve">To make the node.js application available to the </w:t>
          </w:r>
          <w:r w:rsidR="00E11096">
            <w:rPr>
              <w:lang w:val="en-US"/>
            </w:rPr>
            <w:t>network settings regarding the interfaces have to be changed according to the network designs in the layer 3 drawing</w:t>
          </w:r>
          <w:r w:rsidR="001E7010">
            <w:rPr>
              <w:lang w:val="en-US"/>
            </w:rPr>
            <w:t>. These settings are:</w:t>
          </w:r>
        </w:p>
        <w:p w14:paraId="7AB4FD26" w14:textId="12F347E1" w:rsidR="00CA719C" w:rsidRDefault="00CA719C" w:rsidP="00FA1A08">
          <w:pPr>
            <w:rPr>
              <w:lang w:val="en-US"/>
            </w:rPr>
          </w:pPr>
          <w:r>
            <w:rPr>
              <w:b/>
              <w:bCs/>
              <w:lang w:val="en-US"/>
            </w:rPr>
            <w:t xml:space="preserve">API </w:t>
          </w:r>
          <w:r w:rsidR="00535A1F">
            <w:rPr>
              <w:b/>
              <w:bCs/>
              <w:lang w:val="en-US"/>
            </w:rPr>
            <w:t>server</w:t>
          </w:r>
          <w:r w:rsidRPr="007D440E">
            <w:rPr>
              <w:b/>
              <w:bCs/>
              <w:lang w:val="en-US"/>
            </w:rPr>
            <w:t xml:space="preserve"> LMW</w:t>
          </w:r>
        </w:p>
        <w:p w14:paraId="51312E8A" w14:textId="6680DBC4" w:rsidR="00FA1A08" w:rsidRPr="00CA719C" w:rsidRDefault="00FA1A08" w:rsidP="00FA1A08">
          <w:pPr>
            <w:rPr>
              <w:lang w:val="en-US"/>
            </w:rPr>
          </w:pPr>
          <w:r>
            <w:rPr>
              <w:lang w:val="en-US"/>
            </w:rPr>
            <w:t>IPv4 a</w:t>
          </w:r>
          <w:r w:rsidR="00727438">
            <w:rPr>
              <w:lang w:val="en-US"/>
            </w:rPr>
            <w:t>d</w:t>
          </w:r>
          <w:r>
            <w:rPr>
              <w:lang w:val="en-US"/>
            </w:rPr>
            <w:t xml:space="preserve">dress = </w:t>
          </w:r>
          <w:r w:rsidR="00727438">
            <w:rPr>
              <w:lang w:val="en-US"/>
            </w:rPr>
            <w:t>192.168.2.3</w:t>
          </w:r>
        </w:p>
        <w:p w14:paraId="66D357BF" w14:textId="137EC00C" w:rsidR="00FA1A08" w:rsidRPr="00CA719C" w:rsidRDefault="00FA1A08" w:rsidP="00FA1A08">
          <w:pPr>
            <w:rPr>
              <w:lang w:val="en-US"/>
            </w:rPr>
          </w:pPr>
          <w:r>
            <w:rPr>
              <w:lang w:val="en-US"/>
            </w:rPr>
            <w:t xml:space="preserve">Netmask = </w:t>
          </w:r>
          <w:r w:rsidR="00727438" w:rsidRPr="00AD0D69">
            <w:rPr>
              <w:lang w:val="en-US"/>
            </w:rPr>
            <w:t>255.255.255.128</w:t>
          </w:r>
        </w:p>
        <w:p w14:paraId="0095E134" w14:textId="165A0185" w:rsidR="00727438" w:rsidRPr="00071661" w:rsidRDefault="00FA1A08" w:rsidP="00071661">
          <w:pPr>
            <w:rPr>
              <w:lang w:val="en-US"/>
            </w:rPr>
          </w:pPr>
          <w:r>
            <w:rPr>
              <w:lang w:val="en-US"/>
            </w:rPr>
            <w:t>Hostname =</w:t>
          </w:r>
          <w:r w:rsidRPr="00D55075">
            <w:rPr>
              <w:lang w:val="en-US"/>
            </w:rPr>
            <w:t xml:space="preserve"> </w:t>
          </w:r>
          <w:r w:rsidR="00727438" w:rsidRPr="00727438">
            <w:rPr>
              <w:lang w:val="en-US"/>
            </w:rPr>
            <w:t>Telesto</w:t>
          </w:r>
        </w:p>
        <w:p w14:paraId="04027CC0" w14:textId="73D39354" w:rsidR="0018159C" w:rsidRDefault="0018159C" w:rsidP="0018159C">
          <w:pPr>
            <w:rPr>
              <w:lang w:val="en-US"/>
            </w:rPr>
          </w:pPr>
          <w:r>
            <w:rPr>
              <w:lang w:val="en-US"/>
            </w:rPr>
            <w:t xml:space="preserve">To ensure secure operation some settings must be changed. Underneath is a list with all the settings that should be changed based on a best practice list </w:t>
          </w:r>
          <w:sdt>
            <w:sdtPr>
              <w:rPr>
                <w:lang w:val="en-US"/>
              </w:rPr>
              <w:id w:val="-1967571091"/>
              <w:citation/>
            </w:sdtPr>
            <w:sdtEndPr/>
            <w:sdtContent>
              <w:r>
                <w:rPr>
                  <w:lang w:val="en-US"/>
                </w:rPr>
                <w:fldChar w:fldCharType="begin"/>
              </w:r>
              <w:r>
                <w:rPr>
                  <w:lang w:val="en-US"/>
                </w:rPr>
                <w:instrText xml:space="preserve"> CITATION Yev20 \l 1033 </w:instrText>
              </w:r>
              <w:r>
                <w:rPr>
                  <w:lang w:val="en-US"/>
                </w:rPr>
                <w:fldChar w:fldCharType="separate"/>
              </w:r>
              <w:r w:rsidR="006576C3">
                <w:rPr>
                  <w:noProof/>
                  <w:lang w:val="en-US"/>
                </w:rPr>
                <w:t>[6]</w:t>
              </w:r>
              <w:r>
                <w:rPr>
                  <w:lang w:val="en-US"/>
                </w:rPr>
                <w:fldChar w:fldCharType="end"/>
              </w:r>
            </w:sdtContent>
          </w:sdt>
          <w:r>
            <w:rPr>
              <w:lang w:val="en-US"/>
            </w:rPr>
            <w:t>:</w:t>
          </w:r>
        </w:p>
        <w:p w14:paraId="6E787C28" w14:textId="77777777" w:rsidR="0018159C" w:rsidRPr="00991D01" w:rsidRDefault="0018159C" w:rsidP="0018159C">
          <w:pPr>
            <w:pStyle w:val="ListParagraph"/>
            <w:numPr>
              <w:ilvl w:val="0"/>
              <w:numId w:val="37"/>
            </w:numPr>
            <w:rPr>
              <w:rFonts w:ascii="yantramanavbold" w:hAnsi="yantramanavbold"/>
              <w:color w:val="54A144"/>
              <w:sz w:val="33"/>
              <w:szCs w:val="33"/>
              <w:lang w:val="en-US"/>
            </w:rPr>
          </w:pPr>
          <w:r w:rsidRPr="00AF7E51">
            <w:rPr>
              <w:lang w:val="en-US"/>
            </w:rPr>
            <w:t xml:space="preserve">Use </w:t>
          </w:r>
          <w:r>
            <w:rPr>
              <w:lang w:val="en-US"/>
            </w:rPr>
            <w:t>s</w:t>
          </w:r>
          <w:r w:rsidRPr="00AF7E51">
            <w:rPr>
              <w:lang w:val="en-US"/>
            </w:rPr>
            <w:t xml:space="preserve">trong and </w:t>
          </w:r>
          <w:r>
            <w:rPr>
              <w:lang w:val="en-US"/>
            </w:rPr>
            <w:t>u</w:t>
          </w:r>
          <w:r w:rsidRPr="00AF7E51">
            <w:rPr>
              <w:lang w:val="en-US"/>
            </w:rPr>
            <w:t xml:space="preserve">nique </w:t>
          </w:r>
          <w:r>
            <w:rPr>
              <w:lang w:val="en-US"/>
            </w:rPr>
            <w:t>p</w:t>
          </w:r>
          <w:r w:rsidRPr="00AF7E51">
            <w:rPr>
              <w:lang w:val="en-US"/>
            </w:rPr>
            <w:t>asswords</w:t>
          </w:r>
        </w:p>
        <w:p w14:paraId="1F400365" w14:textId="77777777" w:rsidR="0018159C" w:rsidRPr="002B0FB8" w:rsidRDefault="0018159C" w:rsidP="0018159C">
          <w:pPr>
            <w:pStyle w:val="ListParagraph"/>
            <w:numPr>
              <w:ilvl w:val="0"/>
              <w:numId w:val="37"/>
            </w:numPr>
            <w:rPr>
              <w:rFonts w:ascii="yantramanavbold" w:hAnsi="yantramanavbold"/>
              <w:color w:val="54A144"/>
              <w:sz w:val="33"/>
              <w:szCs w:val="33"/>
            </w:rPr>
          </w:pPr>
          <w:r>
            <w:t>Enable automatic updates</w:t>
          </w:r>
        </w:p>
        <w:p w14:paraId="75CEECB7" w14:textId="77777777" w:rsidR="0018159C" w:rsidRPr="002B0FB8" w:rsidRDefault="0018159C" w:rsidP="0018159C">
          <w:pPr>
            <w:pStyle w:val="ListParagraph"/>
            <w:numPr>
              <w:ilvl w:val="0"/>
              <w:numId w:val="37"/>
            </w:numPr>
            <w:rPr>
              <w:rFonts w:ascii="yantramanavbold" w:hAnsi="yantramanavbold"/>
              <w:color w:val="54A144"/>
              <w:sz w:val="33"/>
              <w:szCs w:val="33"/>
            </w:rPr>
          </w:pPr>
          <w:r>
            <w:t>Avoid unnecessary software</w:t>
          </w:r>
        </w:p>
        <w:p w14:paraId="1E5C1D12" w14:textId="77777777" w:rsidR="0018159C" w:rsidRPr="00836DFD" w:rsidRDefault="0018159C" w:rsidP="0018159C">
          <w:pPr>
            <w:pStyle w:val="ListParagraph"/>
            <w:numPr>
              <w:ilvl w:val="0"/>
              <w:numId w:val="37"/>
            </w:numPr>
            <w:rPr>
              <w:rFonts w:ascii="yantramanavbold" w:hAnsi="yantramanavbold"/>
              <w:color w:val="54A144"/>
              <w:sz w:val="33"/>
              <w:szCs w:val="33"/>
            </w:rPr>
          </w:pPr>
          <w:r>
            <w:t>Avoid unnecessary modules</w:t>
          </w:r>
        </w:p>
        <w:p w14:paraId="4ED4074A" w14:textId="77777777" w:rsidR="0018159C" w:rsidRPr="001106E7" w:rsidRDefault="0018159C" w:rsidP="0018159C">
          <w:pPr>
            <w:pStyle w:val="ListParagraph"/>
            <w:numPr>
              <w:ilvl w:val="0"/>
              <w:numId w:val="37"/>
            </w:numPr>
            <w:rPr>
              <w:rFonts w:ascii="yantramanavbold" w:hAnsi="yantramanavbold"/>
              <w:b/>
              <w:color w:val="54A144"/>
              <w:sz w:val="33"/>
              <w:szCs w:val="33"/>
            </w:rPr>
          </w:pPr>
          <w:r>
            <w:t>Close hidden open ports</w:t>
          </w:r>
        </w:p>
        <w:p w14:paraId="6DB4AE5C" w14:textId="4D9016F3" w:rsidR="0089780E" w:rsidRPr="00727438" w:rsidRDefault="0018159C" w:rsidP="00727438">
          <w:pPr>
            <w:pStyle w:val="ListParagraph"/>
            <w:numPr>
              <w:ilvl w:val="0"/>
              <w:numId w:val="37"/>
            </w:numPr>
            <w:rPr>
              <w:rFonts w:ascii="yantramanavbold" w:hAnsi="yantramanavbold"/>
              <w:b/>
              <w:color w:val="54A144"/>
              <w:sz w:val="33"/>
              <w:szCs w:val="33"/>
            </w:rPr>
          </w:pPr>
          <w:r>
            <w:t>Close unnessecary ports</w:t>
          </w:r>
        </w:p>
        <w:p w14:paraId="7B7715B0" w14:textId="77777777" w:rsidR="00727438" w:rsidRPr="00727438" w:rsidRDefault="00727438" w:rsidP="00D60BDF">
          <w:pPr>
            <w:pStyle w:val="ListParagraph"/>
            <w:rPr>
              <w:rFonts w:ascii="yantramanavbold" w:hAnsi="yantramanavbold"/>
              <w:b/>
              <w:color w:val="54A144"/>
              <w:sz w:val="33"/>
              <w:szCs w:val="33"/>
            </w:rPr>
          </w:pPr>
        </w:p>
        <w:p w14:paraId="25C851AA" w14:textId="79C3F5AC" w:rsidR="00EC2D18" w:rsidRDefault="00EC2D18" w:rsidP="00EC2D18">
          <w:pPr>
            <w:pStyle w:val="Heading5"/>
          </w:pPr>
          <w:r>
            <w:rPr>
              <w:rFonts w:hint="eastAsia"/>
            </w:rPr>
            <w:t>N</w:t>
          </w:r>
          <w:r>
            <w:t>ode.js settings</w:t>
          </w:r>
        </w:p>
        <w:p w14:paraId="2DF3E911" w14:textId="4EEB5917" w:rsidR="0087483A" w:rsidRPr="0087483A" w:rsidRDefault="0087483A" w:rsidP="0087483A">
          <w:r>
            <w:t xml:space="preserve">This section </w:t>
          </w:r>
        </w:p>
        <w:p w14:paraId="69487C08" w14:textId="36813FAA" w:rsidR="00F0213A" w:rsidRDefault="00564B80" w:rsidP="00F0213A">
          <w:pPr>
            <w:rPr>
              <w:lang w:val="en-US"/>
            </w:rPr>
          </w:pPr>
          <w:r w:rsidRPr="00564B80">
            <w:rPr>
              <w:lang w:val="en-US"/>
            </w:rPr>
            <w:t>To host the Node.j</w:t>
          </w:r>
          <w:r>
            <w:rPr>
              <w:lang w:val="en-US"/>
            </w:rPr>
            <w:t xml:space="preserve">s application </w:t>
          </w:r>
          <w:r w:rsidR="004D797B">
            <w:rPr>
              <w:lang w:val="en-US"/>
            </w:rPr>
            <w:t xml:space="preserve">the node.js package </w:t>
          </w:r>
          <w:r w:rsidR="002F27EF">
            <w:rPr>
              <w:lang w:val="en-US"/>
            </w:rPr>
            <w:t>must</w:t>
          </w:r>
          <w:r w:rsidR="004D797B">
            <w:rPr>
              <w:lang w:val="en-US"/>
            </w:rPr>
            <w:t xml:space="preserve"> be installed </w:t>
          </w:r>
          <w:r w:rsidR="00190BCA">
            <w:rPr>
              <w:lang w:val="en-US"/>
            </w:rPr>
            <w:t>on the ubuntu server</w:t>
          </w:r>
          <w:r w:rsidR="002F27EF">
            <w:rPr>
              <w:lang w:val="en-US"/>
            </w:rPr>
            <w:t xml:space="preserve"> with:</w:t>
          </w:r>
        </w:p>
        <w:p w14:paraId="7F383FCB" w14:textId="1B01420A" w:rsidR="00BC397E" w:rsidRPr="003F7493" w:rsidRDefault="004C42D7" w:rsidP="00F0213A">
          <w:pPr>
            <w:rPr>
              <w:rFonts w:ascii="Consolas" w:hAnsi="Consolas"/>
              <w:sz w:val="18"/>
              <w:szCs w:val="18"/>
              <w:lang w:val="en-US"/>
            </w:rPr>
          </w:pPr>
          <w:r w:rsidRPr="003F7493">
            <w:rPr>
              <w:rFonts w:ascii="Consolas" w:hAnsi="Consolas"/>
              <w:sz w:val="18"/>
              <w:szCs w:val="18"/>
              <w:lang w:val="en-US"/>
            </w:rPr>
            <w:t xml:space="preserve">curl -sL </w:t>
          </w:r>
          <w:hyperlink r:id="rId21" w:history="1">
            <w:r w:rsidRPr="003F7493">
              <w:rPr>
                <w:rStyle w:val="Hyperlink"/>
                <w:rFonts w:ascii="Consolas" w:hAnsi="Consolas"/>
                <w:sz w:val="18"/>
                <w:szCs w:val="18"/>
                <w:lang w:val="en-US"/>
              </w:rPr>
              <w:t>https://deb.nodesource.com/setup_8.x -o nodesource_setup.sh</w:t>
            </w:r>
          </w:hyperlink>
        </w:p>
        <w:p w14:paraId="445E2472" w14:textId="7B0EF794" w:rsidR="004C42D7" w:rsidRPr="003F7493" w:rsidRDefault="005D4C75" w:rsidP="00F0213A">
          <w:pPr>
            <w:rPr>
              <w:rFonts w:ascii="Consolas" w:hAnsi="Consolas"/>
              <w:sz w:val="18"/>
              <w:szCs w:val="18"/>
              <w:lang w:val="en-US"/>
            </w:rPr>
          </w:pPr>
          <w:r w:rsidRPr="003F7493">
            <w:rPr>
              <w:rFonts w:ascii="Consolas" w:hAnsi="Consolas"/>
              <w:sz w:val="18"/>
              <w:szCs w:val="18"/>
              <w:lang w:val="en-US"/>
            </w:rPr>
            <w:t>sudo bash nodesource_setup.sh</w:t>
          </w:r>
        </w:p>
        <w:p w14:paraId="20CE45C8" w14:textId="7472B0EB" w:rsidR="005D4C75" w:rsidRPr="003F7493" w:rsidRDefault="003F7493" w:rsidP="00F0213A">
          <w:pPr>
            <w:rPr>
              <w:rFonts w:ascii="Consolas" w:hAnsi="Consolas"/>
              <w:sz w:val="18"/>
              <w:szCs w:val="18"/>
              <w:lang w:val="en-US"/>
            </w:rPr>
          </w:pPr>
          <w:r w:rsidRPr="003F7493">
            <w:rPr>
              <w:rFonts w:ascii="Consolas" w:hAnsi="Consolas"/>
              <w:sz w:val="18"/>
              <w:szCs w:val="18"/>
              <w:lang w:val="en-US"/>
            </w:rPr>
            <w:t>sudo apt install nodejs</w:t>
          </w:r>
        </w:p>
        <w:p w14:paraId="70C9EC8A" w14:textId="77777777" w:rsidR="00EC393D" w:rsidRDefault="00EC393D" w:rsidP="004421A5">
          <w:pPr>
            <w:rPr>
              <w:lang w:val="en-US"/>
            </w:rPr>
          </w:pPr>
        </w:p>
        <w:p w14:paraId="256581AE" w14:textId="0DB195BB" w:rsidR="004421A5" w:rsidRDefault="002F27EF" w:rsidP="004421A5">
          <w:pPr>
            <w:rPr>
              <w:lang w:val="en-US"/>
            </w:rPr>
          </w:pPr>
          <w:r>
            <w:rPr>
              <w:lang w:val="en-US"/>
            </w:rPr>
            <w:t xml:space="preserve">To make sure all </w:t>
          </w:r>
          <w:r w:rsidR="000057F6">
            <w:rPr>
              <w:lang w:val="en-US"/>
            </w:rPr>
            <w:t>NPM packages run as intended</w:t>
          </w:r>
          <w:r w:rsidR="00BC397E">
            <w:rPr>
              <w:lang w:val="en-US"/>
            </w:rPr>
            <w:t xml:space="preserve"> the build-essential package needs to be installed. Insalling is done by using:</w:t>
          </w:r>
        </w:p>
        <w:p w14:paraId="20450EDB" w14:textId="77777777" w:rsidR="00BC397E" w:rsidRDefault="00BC397E" w:rsidP="00BC397E">
          <w:pPr>
            <w:rPr>
              <w:rFonts w:ascii="Consolas" w:hAnsi="Consolas"/>
              <w:sz w:val="18"/>
              <w:szCs w:val="18"/>
              <w:lang w:val="en-US"/>
            </w:rPr>
          </w:pPr>
          <w:r w:rsidRPr="00BC397E">
            <w:rPr>
              <w:rFonts w:ascii="Consolas" w:hAnsi="Consolas"/>
              <w:sz w:val="18"/>
              <w:szCs w:val="18"/>
              <w:lang w:val="en-US"/>
            </w:rPr>
            <w:t>sudo apt install build-essential</w:t>
          </w:r>
        </w:p>
        <w:p w14:paraId="2A77A7DB" w14:textId="77777777" w:rsidR="00EC393D" w:rsidRDefault="00EC393D" w:rsidP="00BC397E">
          <w:pPr>
            <w:rPr>
              <w:rFonts w:cstheme="minorHAnsi"/>
              <w:szCs w:val="22"/>
              <w:lang w:val="en-US"/>
            </w:rPr>
          </w:pPr>
        </w:p>
        <w:p w14:paraId="44879597" w14:textId="0E34223A" w:rsidR="00EC393D" w:rsidRPr="00EC393D" w:rsidRDefault="00EC393D" w:rsidP="00BC397E">
          <w:pPr>
            <w:rPr>
              <w:rFonts w:cstheme="minorHAnsi"/>
              <w:szCs w:val="22"/>
              <w:lang w:val="en-US"/>
            </w:rPr>
          </w:pPr>
          <w:r w:rsidRPr="00EC393D">
            <w:rPr>
              <w:rFonts w:cstheme="minorHAnsi"/>
              <w:szCs w:val="22"/>
              <w:lang w:val="en-US"/>
            </w:rPr>
            <w:t xml:space="preserve">To make running the API as a service possible, the pm2 package can be </w:t>
          </w:r>
          <w:r w:rsidR="003F7B34">
            <w:rPr>
              <w:rFonts w:cstheme="minorHAnsi"/>
              <w:szCs w:val="22"/>
              <w:lang w:val="en-US"/>
            </w:rPr>
            <w:t xml:space="preserve">installed </w:t>
          </w:r>
          <w:r w:rsidRPr="00EC393D">
            <w:rPr>
              <w:rFonts w:cstheme="minorHAnsi"/>
              <w:szCs w:val="22"/>
              <w:lang w:val="en-US"/>
            </w:rPr>
            <w:t>with:</w:t>
          </w:r>
        </w:p>
        <w:p w14:paraId="1EDF7F64" w14:textId="73DB24D5" w:rsidR="00EC393D" w:rsidRPr="003836AE" w:rsidRDefault="00EC393D" w:rsidP="00BC397E">
          <w:pPr>
            <w:rPr>
              <w:rFonts w:ascii="Consolas" w:hAnsi="Consolas"/>
              <w:sz w:val="18"/>
              <w:szCs w:val="18"/>
              <w:lang w:val="en-GB"/>
            </w:rPr>
          </w:pPr>
          <w:r w:rsidRPr="003836AE">
            <w:rPr>
              <w:rFonts w:ascii="Consolas" w:hAnsi="Consolas"/>
              <w:sz w:val="18"/>
              <w:szCs w:val="18"/>
              <w:lang w:val="en-GB"/>
            </w:rPr>
            <w:t>sudo npm install pm2@latest -g</w:t>
          </w:r>
        </w:p>
        <w:p w14:paraId="09AB74B9" w14:textId="5C33D03B" w:rsidR="00EC393D" w:rsidRPr="004B3E2E" w:rsidRDefault="00286584">
          <w:pPr>
            <w:rPr>
              <w:lang w:val="en-US"/>
            </w:rPr>
          </w:pPr>
          <w:r>
            <w:rPr>
              <w:lang w:val="en-US"/>
            </w:rPr>
            <w:t>After the pac</w:t>
          </w:r>
          <w:r w:rsidR="00F80494">
            <w:rPr>
              <w:lang w:val="en-US"/>
            </w:rPr>
            <w:t xml:space="preserve">kage install the node.js API </w:t>
          </w:r>
          <w:r w:rsidR="006D22AE">
            <w:rPr>
              <w:lang w:val="en-US"/>
            </w:rPr>
            <w:t>build files need to be placed on the ubuntu server and started with pm2</w:t>
          </w:r>
          <w:r w:rsidR="004B3E2E">
            <w:rPr>
              <w:lang w:val="en-US"/>
            </w:rPr>
            <w:t>.</w:t>
          </w:r>
        </w:p>
        <w:p w14:paraId="1DD6832B" w14:textId="4B6F58B8" w:rsidR="00340CAD" w:rsidRPr="00340CAD" w:rsidRDefault="003F2645" w:rsidP="00340CAD">
          <w:pPr>
            <w:pStyle w:val="Heading3"/>
            <w:rPr>
              <w:lang w:val="en-US"/>
            </w:rPr>
          </w:pPr>
          <w:r w:rsidRPr="00F82D0E">
            <w:rPr>
              <w:lang w:val="en-US"/>
            </w:rPr>
            <w:lastRenderedPageBreak/>
            <w:t>Connections with and impact o</w:t>
          </w:r>
          <w:r>
            <w:rPr>
              <w:lang w:val="en-US"/>
            </w:rPr>
            <w:t>n adjacent infrastructure services</w:t>
          </w:r>
        </w:p>
        <w:tbl>
          <w:tblPr>
            <w:tblStyle w:val="TableGrid"/>
            <w:tblW w:w="0" w:type="auto"/>
            <w:tblLook w:val="04A0" w:firstRow="1" w:lastRow="0" w:firstColumn="1" w:lastColumn="0" w:noHBand="0" w:noVBand="1"/>
          </w:tblPr>
          <w:tblGrid>
            <w:gridCol w:w="3319"/>
            <w:gridCol w:w="3229"/>
            <w:gridCol w:w="2802"/>
          </w:tblGrid>
          <w:tr w:rsidR="00C50CFD" w:rsidRPr="0006419E" w14:paraId="4EF56A8C" w14:textId="77777777" w:rsidTr="00C634E1">
            <w:tc>
              <w:tcPr>
                <w:tcW w:w="3319" w:type="dxa"/>
                <w:shd w:val="clear" w:color="auto" w:fill="44546A"/>
              </w:tcPr>
              <w:p w14:paraId="32E96DB0" w14:textId="77777777" w:rsidR="00C50CFD" w:rsidRPr="00C634E1" w:rsidRDefault="00C50CFD" w:rsidP="00C634E1">
                <w:pPr>
                  <w:spacing w:after="160"/>
                  <w:rPr>
                    <w:color w:val="FFFFFF"/>
                  </w:rPr>
                </w:pPr>
                <w:r w:rsidRPr="00C634E1">
                  <w:rPr>
                    <w:color w:val="FFFFFF"/>
                  </w:rPr>
                  <w:t>Adjacent infrastructure service</w:t>
                </w:r>
              </w:p>
            </w:tc>
            <w:tc>
              <w:tcPr>
                <w:tcW w:w="3229" w:type="dxa"/>
                <w:shd w:val="clear" w:color="auto" w:fill="44546A"/>
              </w:tcPr>
              <w:p w14:paraId="4021BF4C" w14:textId="77777777" w:rsidR="00C50CFD" w:rsidRPr="00C634E1" w:rsidRDefault="00C50CFD" w:rsidP="00C50CFD">
                <w:pPr>
                  <w:rPr>
                    <w:color w:val="FFFFFF"/>
                  </w:rPr>
                </w:pPr>
                <w:r w:rsidRPr="00C634E1">
                  <w:rPr>
                    <w:color w:val="FFFFFF"/>
                  </w:rPr>
                  <w:t>Description</w:t>
                </w:r>
              </w:p>
            </w:tc>
            <w:tc>
              <w:tcPr>
                <w:tcW w:w="2802" w:type="dxa"/>
                <w:shd w:val="clear" w:color="auto" w:fill="44546A"/>
              </w:tcPr>
              <w:p w14:paraId="69B48F96" w14:textId="77777777" w:rsidR="00C50CFD" w:rsidRPr="00C634E1" w:rsidRDefault="00C50CFD" w:rsidP="00C50CFD">
                <w:pPr>
                  <w:rPr>
                    <w:color w:val="FFFFFF"/>
                  </w:rPr>
                </w:pPr>
                <w:r w:rsidRPr="00C634E1">
                  <w:rPr>
                    <w:color w:val="FFFFFF"/>
                  </w:rPr>
                  <w:t xml:space="preserve">Impact </w:t>
                </w:r>
              </w:p>
            </w:tc>
          </w:tr>
          <w:tr w:rsidR="00C50CFD" w:rsidRPr="00F14F2D" w14:paraId="7EB22584" w14:textId="77777777" w:rsidTr="00C50CFD">
            <w:tc>
              <w:tcPr>
                <w:tcW w:w="3319" w:type="dxa"/>
              </w:tcPr>
              <w:p w14:paraId="38055CC5" w14:textId="4D49AF56" w:rsidR="00C50CFD" w:rsidRPr="00B64F7B" w:rsidRDefault="00C44859" w:rsidP="00C634E1">
                <w:pPr>
                  <w:spacing w:after="160"/>
                </w:pPr>
                <w:r w:rsidRPr="00230402">
                  <w:rPr>
                    <w:b/>
                    <w:i/>
                    <w:lang w:val="en-US"/>
                  </w:rPr>
                  <w:t>Relational Data Management.</w:t>
                </w:r>
                <w:r w:rsidRPr="00230402">
                  <w:rPr>
                    <w:b/>
                    <w:i/>
                  </w:rPr>
                  <w:t>Datastore</w:t>
                </w:r>
              </w:p>
            </w:tc>
            <w:tc>
              <w:tcPr>
                <w:tcW w:w="3229" w:type="dxa"/>
              </w:tcPr>
              <w:p w14:paraId="40C4B839" w14:textId="718B8B88" w:rsidR="00C50CFD" w:rsidRPr="002903A2" w:rsidRDefault="00C44859" w:rsidP="00C634E1">
                <w:pPr>
                  <w:spacing w:after="160"/>
                  <w:rPr>
                    <w:lang w:val="en-US"/>
                  </w:rPr>
                </w:pPr>
                <w:r w:rsidRPr="002903A2">
                  <w:rPr>
                    <w:lang w:val="en-US"/>
                  </w:rPr>
                  <w:t xml:space="preserve">To </w:t>
                </w:r>
                <w:r>
                  <w:rPr>
                    <w:lang w:val="en-US"/>
                  </w:rPr>
                  <w:t>interact with</w:t>
                </w:r>
                <w:r w:rsidRPr="002903A2">
                  <w:rPr>
                    <w:lang w:val="en-US"/>
                  </w:rPr>
                  <w:t xml:space="preserve"> t</w:t>
                </w:r>
                <w:r>
                  <w:rPr>
                    <w:lang w:val="en-US"/>
                  </w:rPr>
                  <w:t>he web interface, the API pulls and pushes data to and from the state database connected to the peers.</w:t>
                </w:r>
              </w:p>
            </w:tc>
            <w:tc>
              <w:tcPr>
                <w:tcW w:w="2802" w:type="dxa"/>
                <w:vMerge w:val="restart"/>
              </w:tcPr>
              <w:p w14:paraId="55DC478F" w14:textId="7E302462" w:rsidR="00C50CFD" w:rsidRPr="00142105" w:rsidRDefault="00C83B9C" w:rsidP="00C634E1">
                <w:pPr>
                  <w:spacing w:after="160"/>
                  <w:rPr>
                    <w:lang w:val="en-US"/>
                  </w:rPr>
                </w:pPr>
                <w:r w:rsidRPr="00142105">
                  <w:rPr>
                    <w:b/>
                    <w:i/>
                    <w:lang w:val="en-US"/>
                  </w:rPr>
                  <w:t xml:space="preserve">Application Hosting.Webinterface </w:t>
                </w:r>
                <w:r w:rsidR="00142105" w:rsidRPr="00142105">
                  <w:rPr>
                    <w:bCs/>
                    <w:i/>
                    <w:lang w:val="en-US"/>
                  </w:rPr>
                  <w:t>In t</w:t>
                </w:r>
                <w:r w:rsidR="00142105">
                  <w:rPr>
                    <w:bCs/>
                    <w:i/>
                    <w:lang w:val="en-US"/>
                  </w:rPr>
                  <w:t xml:space="preserve">he case that the API becomes unavailable the </w:t>
                </w:r>
                <w:r w:rsidR="009215CC">
                  <w:rPr>
                    <w:bCs/>
                    <w:i/>
                    <w:lang w:val="en-US"/>
                  </w:rPr>
                  <w:t>web interface</w:t>
                </w:r>
                <w:r w:rsidR="00142105">
                  <w:rPr>
                    <w:bCs/>
                    <w:i/>
                    <w:lang w:val="en-US"/>
                  </w:rPr>
                  <w:t xml:space="preserve"> will not be updated with new information </w:t>
                </w:r>
                <w:r w:rsidR="0098333D">
                  <w:rPr>
                    <w:bCs/>
                    <w:i/>
                    <w:lang w:val="en-US"/>
                  </w:rPr>
                  <w:t>from the state</w:t>
                </w:r>
                <w:r w:rsidR="009215CC">
                  <w:rPr>
                    <w:bCs/>
                    <w:i/>
                    <w:lang w:val="en-US"/>
                  </w:rPr>
                  <w:t xml:space="preserve"> </w:t>
                </w:r>
                <w:r w:rsidR="0098333D">
                  <w:rPr>
                    <w:bCs/>
                    <w:i/>
                    <w:lang w:val="en-US"/>
                  </w:rPr>
                  <w:t xml:space="preserve">database. </w:t>
                </w:r>
                <w:r w:rsidR="009215CC">
                  <w:rPr>
                    <w:bCs/>
                    <w:i/>
                    <w:lang w:val="en-US"/>
                  </w:rPr>
                  <w:t>Furthermore,</w:t>
                </w:r>
                <w:r w:rsidR="00194568">
                  <w:rPr>
                    <w:bCs/>
                    <w:i/>
                    <w:lang w:val="en-US"/>
                  </w:rPr>
                  <w:t xml:space="preserve"> you wont be able to </w:t>
                </w:r>
                <w:r w:rsidR="009215CC">
                  <w:rPr>
                    <w:bCs/>
                    <w:i/>
                    <w:lang w:val="en-US"/>
                  </w:rPr>
                  <w:t xml:space="preserve">add data to the state database from the </w:t>
                </w:r>
                <w:r w:rsidR="003B5792">
                  <w:rPr>
                    <w:bCs/>
                    <w:i/>
                    <w:lang w:val="en-US"/>
                  </w:rPr>
                  <w:t>web interface</w:t>
                </w:r>
                <w:r w:rsidR="00C401CF">
                  <w:rPr>
                    <w:bCs/>
                    <w:i/>
                    <w:lang w:val="en-US"/>
                  </w:rPr>
                  <w:t>.</w:t>
                </w:r>
              </w:p>
            </w:tc>
          </w:tr>
          <w:tr w:rsidR="00C50CFD" w:rsidRPr="00F14F2D" w14:paraId="5C973E02" w14:textId="77777777" w:rsidTr="00ED3636">
            <w:tc>
              <w:tcPr>
                <w:tcW w:w="3319" w:type="dxa"/>
              </w:tcPr>
              <w:p w14:paraId="135640BA" w14:textId="6B48B57A" w:rsidR="00C50CFD" w:rsidRPr="00B64F7B" w:rsidRDefault="00C44859" w:rsidP="00C634E1">
                <w:pPr>
                  <w:spacing w:after="160"/>
                </w:pPr>
                <w:r w:rsidRPr="00230402">
                  <w:rPr>
                    <w:b/>
                    <w:i/>
                  </w:rPr>
                  <w:t>Datazone Protection.Firewall</w:t>
                </w:r>
              </w:p>
            </w:tc>
            <w:tc>
              <w:tcPr>
                <w:tcW w:w="3229" w:type="dxa"/>
                <w:shd w:val="clear" w:color="auto" w:fill="auto"/>
              </w:tcPr>
              <w:p w14:paraId="6EFDD823" w14:textId="25D89885" w:rsidR="00C50CFD" w:rsidRPr="00C83B9C" w:rsidRDefault="00C83B9C" w:rsidP="00C634E1">
                <w:pPr>
                  <w:spacing w:after="160"/>
                  <w:rPr>
                    <w:lang w:val="en-US"/>
                  </w:rPr>
                </w:pPr>
                <w:r w:rsidRPr="007D272D">
                  <w:rPr>
                    <w:lang w:val="en-US"/>
                  </w:rPr>
                  <w:t>monitors, filters, and controls all incoming and outgoing traffic.</w:t>
                </w:r>
              </w:p>
            </w:tc>
            <w:tc>
              <w:tcPr>
                <w:tcW w:w="2802" w:type="dxa"/>
                <w:vMerge/>
              </w:tcPr>
              <w:p w14:paraId="1B59BC3D" w14:textId="77777777" w:rsidR="00C50CFD" w:rsidRPr="00C83B9C" w:rsidRDefault="00C50CFD" w:rsidP="00C634E1">
                <w:pPr>
                  <w:spacing w:after="160"/>
                  <w:rPr>
                    <w:lang w:val="en-US"/>
                  </w:rPr>
                </w:pPr>
              </w:p>
            </w:tc>
          </w:tr>
          <w:tr w:rsidR="00C50CFD" w:rsidRPr="00F14F2D" w14:paraId="32171DA9" w14:textId="77777777" w:rsidTr="00C50CFD">
            <w:tc>
              <w:tcPr>
                <w:tcW w:w="3319" w:type="dxa"/>
              </w:tcPr>
              <w:p w14:paraId="3132C85D" w14:textId="0F18E91A" w:rsidR="00C50CFD" w:rsidRPr="00B64F7B" w:rsidRDefault="00C44859" w:rsidP="00C634E1">
                <w:pPr>
                  <w:spacing w:after="160"/>
                </w:pPr>
                <w:r w:rsidRPr="00230402">
                  <w:rPr>
                    <w:b/>
                    <w:i/>
                  </w:rPr>
                  <w:t>Application Hosting.Webinterface</w:t>
                </w:r>
              </w:p>
            </w:tc>
            <w:tc>
              <w:tcPr>
                <w:tcW w:w="3229" w:type="dxa"/>
              </w:tcPr>
              <w:p w14:paraId="043D785F" w14:textId="3A4B9119" w:rsidR="00C50CFD" w:rsidRPr="00C858DB" w:rsidRDefault="00C44859" w:rsidP="00C634E1">
                <w:pPr>
                  <w:spacing w:after="160"/>
                  <w:rPr>
                    <w:lang w:val="en-US"/>
                  </w:rPr>
                </w:pPr>
                <w:r w:rsidRPr="00C858DB">
                  <w:rPr>
                    <w:lang w:val="en-US"/>
                  </w:rPr>
                  <w:t>The API</w:t>
                </w:r>
                <w:r w:rsidR="00C858DB" w:rsidRPr="00C858DB">
                  <w:rPr>
                    <w:lang w:val="en-US"/>
                  </w:rPr>
                  <w:t xml:space="preserve"> makes</w:t>
                </w:r>
                <w:r w:rsidR="00C83B9C">
                  <w:rPr>
                    <w:lang w:val="en-US"/>
                  </w:rPr>
                  <w:t xml:space="preserve"> </w:t>
                </w:r>
                <w:r w:rsidR="00C858DB" w:rsidRPr="00C858DB">
                  <w:rPr>
                    <w:lang w:val="en-US"/>
                  </w:rPr>
                  <w:t>interaction w</w:t>
                </w:r>
                <w:r w:rsidR="00C858DB">
                  <w:rPr>
                    <w:lang w:val="en-US"/>
                  </w:rPr>
                  <w:t xml:space="preserve">ith </w:t>
                </w:r>
                <w:r w:rsidR="00F87D15">
                  <w:rPr>
                    <w:lang w:val="en-US"/>
                  </w:rPr>
                  <w:t>from the datastore and webinterface possible</w:t>
                </w:r>
                <w:r w:rsidR="00C83B9C">
                  <w:rPr>
                    <w:lang w:val="en-US"/>
                  </w:rPr>
                  <w:t>.</w:t>
                </w:r>
              </w:p>
            </w:tc>
            <w:tc>
              <w:tcPr>
                <w:tcW w:w="2802" w:type="dxa"/>
                <w:vMerge/>
              </w:tcPr>
              <w:p w14:paraId="453F8D28" w14:textId="77777777" w:rsidR="00C50CFD" w:rsidRPr="00C858DB" w:rsidRDefault="00C50CFD" w:rsidP="00C634E1">
                <w:pPr>
                  <w:spacing w:after="160"/>
                  <w:rPr>
                    <w:lang w:val="en-US"/>
                  </w:rPr>
                </w:pPr>
              </w:p>
            </w:tc>
          </w:tr>
          <w:tr w:rsidR="00C44859" w:rsidRPr="00F14F2D" w14:paraId="3F3ED81B" w14:textId="77777777" w:rsidTr="00C50CFD">
            <w:tc>
              <w:tcPr>
                <w:tcW w:w="3319" w:type="dxa"/>
              </w:tcPr>
              <w:p w14:paraId="3BEB7DA3" w14:textId="7DB728C1" w:rsidR="00C44859" w:rsidRDefault="00C44859" w:rsidP="006E4C0B">
                <w:r w:rsidRPr="00230402">
                  <w:rPr>
                    <w:b/>
                    <w:i/>
                    <w:lang w:val="en-US"/>
                  </w:rPr>
                  <w:t>Data Transport.Router</w:t>
                </w:r>
              </w:p>
            </w:tc>
            <w:tc>
              <w:tcPr>
                <w:tcW w:w="3229" w:type="dxa"/>
              </w:tcPr>
              <w:p w14:paraId="543F9E12" w14:textId="34B7D258" w:rsidR="00C44859" w:rsidRPr="00C83B9C" w:rsidRDefault="00C83B9C" w:rsidP="006E4C0B">
                <w:pPr>
                  <w:rPr>
                    <w:lang w:val="en-US"/>
                  </w:rPr>
                </w:pPr>
                <w:r>
                  <w:rPr>
                    <w:lang w:val="en-US"/>
                  </w:rPr>
                  <w:t>connect all adjacent services to the internet and each other.</w:t>
                </w:r>
              </w:p>
            </w:tc>
            <w:tc>
              <w:tcPr>
                <w:tcW w:w="2802" w:type="dxa"/>
                <w:vMerge/>
              </w:tcPr>
              <w:p w14:paraId="279FF9CC" w14:textId="77777777" w:rsidR="00C44859" w:rsidRPr="00C83B9C" w:rsidRDefault="00C44859" w:rsidP="006E4C0B">
                <w:pPr>
                  <w:rPr>
                    <w:lang w:val="en-US"/>
                  </w:rPr>
                </w:pPr>
              </w:p>
            </w:tc>
          </w:tr>
        </w:tbl>
        <w:p w14:paraId="50B7B6B7" w14:textId="77777777" w:rsidR="00C50CFD" w:rsidRPr="00C50CFD" w:rsidRDefault="00C50CFD" w:rsidP="00C50CFD">
          <w:pPr>
            <w:rPr>
              <w:lang w:val="en-US"/>
            </w:rPr>
          </w:pPr>
        </w:p>
        <w:p w14:paraId="4972CCA8" w14:textId="77777777" w:rsidR="003F2645" w:rsidRDefault="003F2645" w:rsidP="003F2645">
          <w:pPr>
            <w:pStyle w:val="Heading3"/>
          </w:pPr>
          <w:r>
            <w:t>Requirement processing</w:t>
          </w:r>
        </w:p>
        <w:p w14:paraId="24D9D998" w14:textId="77777777" w:rsidR="00D57D3A" w:rsidRPr="00571178" w:rsidRDefault="00D57D3A" w:rsidP="00D57D3A">
          <w:pPr>
            <w:pStyle w:val="Heading4"/>
            <w:rPr>
              <w:i w:val="0"/>
            </w:rPr>
          </w:pPr>
          <w:r>
            <w:t>Functional requirements processing</w:t>
          </w:r>
        </w:p>
        <w:tbl>
          <w:tblPr>
            <w:tblW w:w="8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410"/>
            <w:gridCol w:w="5107"/>
          </w:tblGrid>
          <w:tr w:rsidR="00D57D3A" w14:paraId="7F02F333" w14:textId="77777777" w:rsidTr="00C401CF">
            <w:tc>
              <w:tcPr>
                <w:tcW w:w="1410" w:type="dxa"/>
                <w:shd w:val="clear" w:color="auto" w:fill="44546A"/>
              </w:tcPr>
              <w:p w14:paraId="547D5311" w14:textId="77777777" w:rsidR="00D57D3A" w:rsidRDefault="00D57D3A" w:rsidP="00C401CF">
                <w:pPr>
                  <w:spacing w:line="240" w:lineRule="auto"/>
                  <w:rPr>
                    <w:color w:val="FFFFFF"/>
                  </w:rPr>
                </w:pPr>
                <w:r>
                  <w:rPr>
                    <w:color w:val="FFFFFF"/>
                  </w:rPr>
                  <w:t>Requirement</w:t>
                </w:r>
              </w:p>
            </w:tc>
            <w:tc>
              <w:tcPr>
                <w:tcW w:w="2410" w:type="dxa"/>
                <w:shd w:val="clear" w:color="auto" w:fill="44546A"/>
              </w:tcPr>
              <w:p w14:paraId="66E88B84" w14:textId="77777777" w:rsidR="00D57D3A" w:rsidRDefault="00D57D3A" w:rsidP="00C401CF">
                <w:pPr>
                  <w:spacing w:line="240" w:lineRule="auto"/>
                  <w:rPr>
                    <w:color w:val="FFFFFF"/>
                  </w:rPr>
                </w:pPr>
                <w:r>
                  <w:rPr>
                    <w:color w:val="FFFFFF"/>
                  </w:rPr>
                  <w:t>Description</w:t>
                </w:r>
              </w:p>
            </w:tc>
            <w:tc>
              <w:tcPr>
                <w:tcW w:w="5107" w:type="dxa"/>
                <w:shd w:val="clear" w:color="auto" w:fill="44546A"/>
              </w:tcPr>
              <w:p w14:paraId="023D26B7" w14:textId="77777777" w:rsidR="00D57D3A" w:rsidRDefault="00D57D3A" w:rsidP="00C401CF">
                <w:pPr>
                  <w:spacing w:line="240" w:lineRule="auto"/>
                  <w:rPr>
                    <w:color w:val="FFFFFF"/>
                  </w:rPr>
                </w:pPr>
                <w:r>
                  <w:rPr>
                    <w:color w:val="FFFFFF"/>
                  </w:rPr>
                  <w:t>Technical Processing</w:t>
                </w:r>
              </w:p>
            </w:tc>
          </w:tr>
          <w:tr w:rsidR="00600014" w:rsidRPr="00F14F2D" w14:paraId="6A4E8B4B" w14:textId="77777777" w:rsidTr="009537B8">
            <w:trPr>
              <w:trHeight w:val="224"/>
            </w:trPr>
            <w:tc>
              <w:tcPr>
                <w:tcW w:w="1410" w:type="dxa"/>
                <w:shd w:val="clear" w:color="auto" w:fill="auto"/>
                <w:vAlign w:val="bottom"/>
              </w:tcPr>
              <w:p w14:paraId="62B43C84" w14:textId="7E5463C5" w:rsidR="00600014" w:rsidRDefault="00FE350C" w:rsidP="00566ADC">
                <w:pPr>
                  <w:widowControl w:val="0"/>
                  <w:spacing w:after="0" w:line="240" w:lineRule="auto"/>
                  <w:rPr>
                    <w:rFonts w:ascii="Calibri" w:hAnsi="Calibri" w:cs="Calibri"/>
                    <w:color w:val="000000"/>
                    <w:szCs w:val="22"/>
                  </w:rPr>
                </w:pPr>
                <w:r>
                  <w:rPr>
                    <w:rFonts w:ascii="Calibri" w:hAnsi="Calibri" w:cs="Calibri"/>
                    <w:color w:val="000000"/>
                    <w:szCs w:val="22"/>
                  </w:rPr>
                  <w:t>26</w:t>
                </w:r>
              </w:p>
            </w:tc>
            <w:tc>
              <w:tcPr>
                <w:tcW w:w="2410" w:type="dxa"/>
                <w:shd w:val="clear" w:color="auto" w:fill="auto"/>
                <w:vAlign w:val="bottom"/>
              </w:tcPr>
              <w:p w14:paraId="378273F0" w14:textId="3BDDC885" w:rsidR="00600014" w:rsidRPr="009537B8" w:rsidRDefault="00FE350C" w:rsidP="00566ADC">
                <w:pPr>
                  <w:widowControl w:val="0"/>
                  <w:spacing w:after="0" w:line="240" w:lineRule="auto"/>
                  <w:rPr>
                    <w:rFonts w:ascii="Calibri" w:hAnsi="Calibri" w:cs="Calibri"/>
                    <w:color w:val="000000"/>
                    <w:szCs w:val="22"/>
                    <w:lang w:val="en-US"/>
                  </w:rPr>
                </w:pPr>
                <w:r>
                  <w:rPr>
                    <w:rFonts w:ascii="Calibri" w:hAnsi="Calibri" w:cs="Calibri"/>
                    <w:color w:val="000000"/>
                    <w:szCs w:val="22"/>
                    <w:lang w:val="en-US"/>
                  </w:rPr>
                  <w:t xml:space="preserve">The dashboard must display the </w:t>
                </w:r>
                <w:r w:rsidR="00A716A4">
                  <w:rPr>
                    <w:rFonts w:ascii="Calibri" w:hAnsi="Calibri" w:cs="Calibri"/>
                    <w:color w:val="000000"/>
                    <w:szCs w:val="22"/>
                    <w:lang w:val="en-US"/>
                  </w:rPr>
                  <w:t>values stored in the blockchain</w:t>
                </w:r>
              </w:p>
            </w:tc>
            <w:tc>
              <w:tcPr>
                <w:tcW w:w="5107" w:type="dxa"/>
                <w:shd w:val="clear" w:color="auto" w:fill="auto"/>
              </w:tcPr>
              <w:p w14:paraId="22A68BD1" w14:textId="102EBD83" w:rsidR="00600014" w:rsidRPr="009537B8" w:rsidRDefault="00EF50DE" w:rsidP="00566ADC">
                <w:pPr>
                  <w:spacing w:after="0"/>
                  <w:rPr>
                    <w:lang w:val="en-US"/>
                  </w:rPr>
                </w:pPr>
                <w:r>
                  <w:rPr>
                    <w:lang w:val="en-US"/>
                  </w:rPr>
                  <w:t>The API server connect</w:t>
                </w:r>
                <w:r w:rsidR="0012411D">
                  <w:rPr>
                    <w:lang w:val="en-US"/>
                  </w:rPr>
                  <w:t>s</w:t>
                </w:r>
                <w:r>
                  <w:rPr>
                    <w:lang w:val="en-US"/>
                  </w:rPr>
                  <w:t xml:space="preserve"> </w:t>
                </w:r>
                <w:r w:rsidR="00795F1C">
                  <w:rPr>
                    <w:lang w:val="en-US"/>
                  </w:rPr>
                  <w:t xml:space="preserve">the state database and </w:t>
                </w:r>
                <w:r w:rsidR="00EE0B38">
                  <w:rPr>
                    <w:lang w:val="en-US"/>
                  </w:rPr>
                  <w:t xml:space="preserve">sensors </w:t>
                </w:r>
                <w:r w:rsidR="0012411D">
                  <w:rPr>
                    <w:lang w:val="en-US"/>
                  </w:rPr>
                  <w:t>to the dashboard</w:t>
                </w:r>
              </w:p>
            </w:tc>
          </w:tr>
        </w:tbl>
        <w:p w14:paraId="4F1EF6B9" w14:textId="77777777" w:rsidR="00D57D3A" w:rsidRPr="00CB6B90" w:rsidRDefault="00D57D3A" w:rsidP="00D57D3A">
          <w:pPr>
            <w:rPr>
              <w:i/>
              <w:lang w:val="en-GB"/>
            </w:rPr>
          </w:pPr>
        </w:p>
        <w:p w14:paraId="71EBFDA2" w14:textId="77777777" w:rsidR="00D57D3A" w:rsidRDefault="00D57D3A" w:rsidP="00D57D3A">
          <w:pPr>
            <w:pStyle w:val="Heading4"/>
            <w:rPr>
              <w:i w:val="0"/>
            </w:rPr>
          </w:pPr>
          <w:r>
            <w:t>Quality requirements processing</w:t>
          </w:r>
        </w:p>
        <w:tbl>
          <w:tblPr>
            <w:tblW w:w="8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473"/>
            <w:gridCol w:w="5040"/>
          </w:tblGrid>
          <w:tr w:rsidR="00D57D3A" w14:paraId="0D8A176C" w14:textId="77777777" w:rsidTr="00C401CF">
            <w:trPr>
              <w:trHeight w:val="233"/>
            </w:trPr>
            <w:tc>
              <w:tcPr>
                <w:tcW w:w="1410" w:type="dxa"/>
                <w:shd w:val="clear" w:color="auto" w:fill="44546A"/>
              </w:tcPr>
              <w:p w14:paraId="056E154F" w14:textId="77777777" w:rsidR="00D57D3A" w:rsidRDefault="00D57D3A" w:rsidP="00C401CF">
                <w:pPr>
                  <w:spacing w:line="240" w:lineRule="auto"/>
                  <w:rPr>
                    <w:color w:val="FFFFFF"/>
                  </w:rPr>
                </w:pPr>
                <w:r>
                  <w:rPr>
                    <w:color w:val="FFFFFF"/>
                  </w:rPr>
                  <w:t>Quality attribute</w:t>
                </w:r>
              </w:p>
            </w:tc>
            <w:tc>
              <w:tcPr>
                <w:tcW w:w="2473" w:type="dxa"/>
                <w:shd w:val="clear" w:color="auto" w:fill="44546A"/>
              </w:tcPr>
              <w:p w14:paraId="6B342913" w14:textId="77777777" w:rsidR="00D57D3A" w:rsidRDefault="00D57D3A" w:rsidP="00C401CF">
                <w:pPr>
                  <w:spacing w:line="240" w:lineRule="auto"/>
                  <w:rPr>
                    <w:color w:val="FFFFFF"/>
                  </w:rPr>
                </w:pPr>
                <w:r>
                  <w:rPr>
                    <w:color w:val="FFFFFF"/>
                  </w:rPr>
                  <w:t>Value</w:t>
                </w:r>
              </w:p>
            </w:tc>
            <w:tc>
              <w:tcPr>
                <w:tcW w:w="5040" w:type="dxa"/>
                <w:shd w:val="clear" w:color="auto" w:fill="44546A"/>
              </w:tcPr>
              <w:p w14:paraId="4B18B2A4" w14:textId="77777777" w:rsidR="00D57D3A" w:rsidRDefault="00D57D3A" w:rsidP="00C401CF">
                <w:pPr>
                  <w:spacing w:line="240" w:lineRule="auto"/>
                  <w:rPr>
                    <w:color w:val="FFFFFF"/>
                  </w:rPr>
                </w:pPr>
                <w:r>
                  <w:rPr>
                    <w:color w:val="FFFFFF"/>
                  </w:rPr>
                  <w:t>Technical Processing</w:t>
                </w:r>
              </w:p>
            </w:tc>
          </w:tr>
          <w:tr w:rsidR="00D57D3A" w:rsidRPr="00F14F2D" w14:paraId="685D7A0D" w14:textId="77777777" w:rsidTr="00C401CF">
            <w:trPr>
              <w:trHeight w:val="233"/>
            </w:trPr>
            <w:tc>
              <w:tcPr>
                <w:tcW w:w="1410" w:type="dxa"/>
                <w:shd w:val="clear" w:color="auto" w:fill="auto"/>
                <w:vAlign w:val="bottom"/>
              </w:tcPr>
              <w:p w14:paraId="05B1358C" w14:textId="204094D2" w:rsidR="00D57D3A" w:rsidRPr="00F36B2F" w:rsidRDefault="000E025F" w:rsidP="00C401CF">
                <w:pPr>
                  <w:spacing w:after="0"/>
                  <w:rPr>
                    <w:rFonts w:ascii="Calibri" w:hAnsi="Calibri" w:cs="Calibri"/>
                    <w:color w:val="000000"/>
                    <w:szCs w:val="22"/>
                  </w:rPr>
                </w:pPr>
                <w:r>
                  <w:rPr>
                    <w:rFonts w:ascii="Calibri" w:hAnsi="Calibri" w:cs="Calibri"/>
                    <w:color w:val="000000"/>
                    <w:szCs w:val="22"/>
                  </w:rPr>
                  <w:t>Availability</w:t>
                </w:r>
              </w:p>
            </w:tc>
            <w:tc>
              <w:tcPr>
                <w:tcW w:w="2473" w:type="dxa"/>
                <w:shd w:val="clear" w:color="auto" w:fill="auto"/>
                <w:vAlign w:val="bottom"/>
              </w:tcPr>
              <w:p w14:paraId="7A5FEEE2" w14:textId="412DA2B8" w:rsidR="00D57D3A" w:rsidRPr="00615471" w:rsidRDefault="000E025F" w:rsidP="00C401CF">
                <w:pPr>
                  <w:spacing w:after="0" w:line="240" w:lineRule="auto"/>
                  <w:rPr>
                    <w:lang w:val="en-US"/>
                  </w:rPr>
                </w:pPr>
                <w:r w:rsidRPr="009537B8">
                  <w:rPr>
                    <w:rFonts w:ascii="Calibri" w:hAnsi="Calibri" w:cs="Calibri"/>
                    <w:color w:val="000000"/>
                    <w:szCs w:val="22"/>
                    <w:lang w:val="en-US"/>
                  </w:rPr>
                  <w:t>The dashboard must have a</w:t>
                </w:r>
                <w:r>
                  <w:rPr>
                    <w:rFonts w:ascii="Calibri" w:hAnsi="Calibri" w:cs="Calibri"/>
                    <w:color w:val="000000"/>
                    <w:szCs w:val="22"/>
                    <w:lang w:val="en-US"/>
                  </w:rPr>
                  <w:t>n uptime of 85%</w:t>
                </w:r>
              </w:p>
            </w:tc>
            <w:tc>
              <w:tcPr>
                <w:tcW w:w="5040" w:type="dxa"/>
                <w:shd w:val="clear" w:color="auto" w:fill="auto"/>
              </w:tcPr>
              <w:p w14:paraId="4D5C48B1" w14:textId="056DE215" w:rsidR="00D57D3A" w:rsidRPr="00615471" w:rsidRDefault="00CC2F4F" w:rsidP="00C401CF">
                <w:pPr>
                  <w:spacing w:after="0" w:line="240" w:lineRule="auto"/>
                  <w:rPr>
                    <w:lang w:val="en-US"/>
                  </w:rPr>
                </w:pPr>
                <w:r>
                  <w:rPr>
                    <w:lang w:val="en-US"/>
                  </w:rPr>
                  <w:t xml:space="preserve">The server </w:t>
                </w:r>
                <w:r w:rsidR="00BF3487">
                  <w:rPr>
                    <w:lang w:val="en-US"/>
                  </w:rPr>
                  <w:t xml:space="preserve">should have a stable </w:t>
                </w:r>
                <w:r w:rsidR="000521F6">
                  <w:rPr>
                    <w:lang w:val="en-US"/>
                  </w:rPr>
                  <w:t>internet and electr</w:t>
                </w:r>
                <w:r w:rsidR="00DE5F18">
                  <w:rPr>
                    <w:lang w:val="en-US"/>
                  </w:rPr>
                  <w:t>icity connection</w:t>
                </w:r>
              </w:p>
            </w:tc>
          </w:tr>
          <w:tr w:rsidR="00D57D3A" w:rsidRPr="00F14F2D" w14:paraId="0ED8C6B8" w14:textId="77777777" w:rsidTr="00C401CF">
            <w:trPr>
              <w:trHeight w:val="233"/>
            </w:trPr>
            <w:tc>
              <w:tcPr>
                <w:tcW w:w="1410" w:type="dxa"/>
                <w:shd w:val="clear" w:color="auto" w:fill="auto"/>
                <w:vAlign w:val="bottom"/>
              </w:tcPr>
              <w:p w14:paraId="65203710" w14:textId="318EC5DB" w:rsidR="00D57D3A" w:rsidRPr="00544F8B" w:rsidRDefault="002B1C0F" w:rsidP="00C401CF">
                <w:pPr>
                  <w:spacing w:after="0"/>
                  <w:rPr>
                    <w:rFonts w:ascii="Calibri" w:hAnsi="Calibri" w:cs="Calibri"/>
                    <w:color w:val="000000"/>
                    <w:szCs w:val="22"/>
                    <w:lang w:val="en-US"/>
                  </w:rPr>
                </w:pPr>
                <w:r>
                  <w:rPr>
                    <w:rFonts w:ascii="Calibri" w:hAnsi="Calibri" w:cs="Calibri"/>
                    <w:color w:val="000000"/>
                    <w:szCs w:val="22"/>
                    <w:lang w:val="en-US"/>
                  </w:rPr>
                  <w:t>Integrity</w:t>
                </w:r>
              </w:p>
            </w:tc>
            <w:tc>
              <w:tcPr>
                <w:tcW w:w="2473" w:type="dxa"/>
                <w:shd w:val="clear" w:color="auto" w:fill="auto"/>
                <w:vAlign w:val="bottom"/>
              </w:tcPr>
              <w:p w14:paraId="1FED41B2" w14:textId="5551F06B" w:rsidR="00D57D3A" w:rsidRPr="00615471" w:rsidRDefault="002B1C0F" w:rsidP="00C401CF">
                <w:pPr>
                  <w:spacing w:after="0" w:line="240" w:lineRule="auto"/>
                  <w:rPr>
                    <w:lang w:val="en-US"/>
                  </w:rPr>
                </w:pPr>
                <w:r>
                  <w:rPr>
                    <w:lang w:val="en-US"/>
                  </w:rPr>
                  <w:t>Nodes must connect securely with</w:t>
                </w:r>
                <w:r w:rsidR="00C55D34">
                  <w:rPr>
                    <w:lang w:val="en-US"/>
                  </w:rPr>
                  <w:t xml:space="preserve"> each other</w:t>
                </w:r>
              </w:p>
            </w:tc>
            <w:tc>
              <w:tcPr>
                <w:tcW w:w="5040" w:type="dxa"/>
                <w:shd w:val="clear" w:color="auto" w:fill="auto"/>
                <w:vAlign w:val="bottom"/>
              </w:tcPr>
              <w:p w14:paraId="6BFE1E2E" w14:textId="7267A5AF" w:rsidR="00D57D3A" w:rsidRPr="00615471" w:rsidRDefault="0019253A" w:rsidP="00C401CF">
                <w:pPr>
                  <w:spacing w:after="0" w:line="240" w:lineRule="auto"/>
                  <w:rPr>
                    <w:lang w:val="en-US"/>
                  </w:rPr>
                </w:pPr>
                <w:r>
                  <w:rPr>
                    <w:lang w:val="en-US"/>
                  </w:rPr>
                  <w:t>The servers are connected through the firewall</w:t>
                </w:r>
              </w:p>
            </w:tc>
          </w:tr>
        </w:tbl>
        <w:p w14:paraId="2D4C4C00" w14:textId="77777777" w:rsidR="00D57D3A" w:rsidRPr="004A4603" w:rsidRDefault="00D57D3A" w:rsidP="00D57D3A">
          <w:pPr>
            <w:pStyle w:val="Heading4"/>
            <w:numPr>
              <w:ilvl w:val="0"/>
              <w:numId w:val="0"/>
            </w:numPr>
            <w:ind w:left="864"/>
            <w:rPr>
              <w:lang w:val="en-US"/>
            </w:rPr>
          </w:pPr>
        </w:p>
        <w:p w14:paraId="630C5698" w14:textId="77777777" w:rsidR="00D57D3A" w:rsidRPr="00D83DE4" w:rsidRDefault="00D57D3A" w:rsidP="00D57D3A">
          <w:pPr>
            <w:pStyle w:val="Heading4"/>
          </w:pPr>
          <w:r>
            <w:t>Principle requirements processing</w:t>
          </w:r>
        </w:p>
        <w:tbl>
          <w:tblPr>
            <w:tblW w:w="90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827"/>
            <w:gridCol w:w="2552"/>
            <w:gridCol w:w="3648"/>
          </w:tblGrid>
          <w:tr w:rsidR="00D57D3A" w14:paraId="034B335C" w14:textId="77777777" w:rsidTr="00C401CF">
            <w:trPr>
              <w:trHeight w:val="226"/>
            </w:trPr>
            <w:tc>
              <w:tcPr>
                <w:tcW w:w="2827" w:type="dxa"/>
                <w:shd w:val="clear" w:color="auto" w:fill="44546A"/>
              </w:tcPr>
              <w:p w14:paraId="6B62E0B4" w14:textId="77777777" w:rsidR="00D57D3A" w:rsidRDefault="00D57D3A" w:rsidP="00C401CF">
                <w:pPr>
                  <w:spacing w:line="240" w:lineRule="auto"/>
                  <w:rPr>
                    <w:color w:val="FFFFFF"/>
                  </w:rPr>
                </w:pPr>
                <w:r>
                  <w:rPr>
                    <w:color w:val="FFFFFF"/>
                  </w:rPr>
                  <w:t>Principle</w:t>
                </w:r>
              </w:p>
            </w:tc>
            <w:tc>
              <w:tcPr>
                <w:tcW w:w="2552" w:type="dxa"/>
                <w:shd w:val="clear" w:color="auto" w:fill="44546A"/>
              </w:tcPr>
              <w:p w14:paraId="4B535147" w14:textId="77777777" w:rsidR="00D57D3A" w:rsidRDefault="00D57D3A" w:rsidP="00C401CF">
                <w:pPr>
                  <w:spacing w:line="240" w:lineRule="auto"/>
                  <w:rPr>
                    <w:color w:val="FFFFFF"/>
                  </w:rPr>
                </w:pPr>
                <w:r>
                  <w:rPr>
                    <w:color w:val="FFFFFF"/>
                  </w:rPr>
                  <w:t>Description</w:t>
                </w:r>
              </w:p>
            </w:tc>
            <w:tc>
              <w:tcPr>
                <w:tcW w:w="3648" w:type="dxa"/>
                <w:shd w:val="clear" w:color="auto" w:fill="44546A"/>
              </w:tcPr>
              <w:p w14:paraId="5661DC3F" w14:textId="77777777" w:rsidR="00D57D3A" w:rsidRDefault="00D57D3A" w:rsidP="00C401CF">
                <w:pPr>
                  <w:spacing w:line="240" w:lineRule="auto"/>
                  <w:rPr>
                    <w:color w:val="FFFFFF"/>
                  </w:rPr>
                </w:pPr>
                <w:r>
                  <w:rPr>
                    <w:color w:val="FFFFFF"/>
                  </w:rPr>
                  <w:t>Processing</w:t>
                </w:r>
              </w:p>
            </w:tc>
          </w:tr>
          <w:tr w:rsidR="00D57D3A" w:rsidRPr="00C3010B" w14:paraId="11304F1E" w14:textId="77777777" w:rsidTr="00C401CF">
            <w:trPr>
              <w:trHeight w:val="213"/>
            </w:trPr>
            <w:tc>
              <w:tcPr>
                <w:tcW w:w="2827" w:type="dxa"/>
                <w:shd w:val="clear" w:color="auto" w:fill="auto"/>
                <w:vAlign w:val="bottom"/>
              </w:tcPr>
              <w:p w14:paraId="76FDF50F" w14:textId="20F50A8E" w:rsidR="00D57D3A" w:rsidRPr="00C3010B" w:rsidRDefault="00BB431C" w:rsidP="00C401CF">
                <w:pPr>
                  <w:spacing w:after="0" w:line="240" w:lineRule="auto"/>
                  <w:rPr>
                    <w:lang w:val="en-US"/>
                  </w:rPr>
                </w:pPr>
                <w:r>
                  <w:rPr>
                    <w:lang w:val="en-US"/>
                  </w:rPr>
                  <w:t>n.a</w:t>
                </w:r>
              </w:p>
            </w:tc>
            <w:tc>
              <w:tcPr>
                <w:tcW w:w="2552" w:type="dxa"/>
                <w:shd w:val="clear" w:color="auto" w:fill="auto"/>
              </w:tcPr>
              <w:p w14:paraId="07AF39D7" w14:textId="4CCDD876" w:rsidR="00D57D3A" w:rsidRPr="00C13992" w:rsidRDefault="00BB431C" w:rsidP="00C401CF">
                <w:pPr>
                  <w:spacing w:after="0"/>
                  <w:rPr>
                    <w:lang w:val="en-US"/>
                  </w:rPr>
                </w:pPr>
                <w:r>
                  <w:rPr>
                    <w:lang w:val="en-US"/>
                  </w:rPr>
                  <w:t>n.a</w:t>
                </w:r>
              </w:p>
            </w:tc>
            <w:tc>
              <w:tcPr>
                <w:tcW w:w="3648" w:type="dxa"/>
                <w:shd w:val="clear" w:color="auto" w:fill="auto"/>
              </w:tcPr>
              <w:p w14:paraId="684A9B2F" w14:textId="3BAA99F5" w:rsidR="00D57D3A" w:rsidRPr="00C3010B" w:rsidRDefault="00BB431C" w:rsidP="00C401CF">
                <w:pPr>
                  <w:spacing w:after="0"/>
                  <w:rPr>
                    <w:lang w:val="en-US"/>
                  </w:rPr>
                </w:pPr>
                <w:r>
                  <w:rPr>
                    <w:lang w:val="en-US"/>
                  </w:rPr>
                  <w:t>n.a</w:t>
                </w:r>
              </w:p>
            </w:tc>
          </w:tr>
        </w:tbl>
        <w:p w14:paraId="4FBE1A49" w14:textId="45FA2256" w:rsidR="001D5769" w:rsidRDefault="001D5769">
          <w:pPr>
            <w:rPr>
              <w:rFonts w:asciiTheme="majorHAnsi" w:eastAsiaTheme="majorEastAsia" w:hAnsiTheme="majorHAnsi" w:cstheme="majorBidi"/>
              <w:color w:val="005CB8" w:themeColor="accent2"/>
              <w:sz w:val="36"/>
              <w:szCs w:val="36"/>
              <w:lang w:val="en-US"/>
            </w:rPr>
          </w:pPr>
        </w:p>
        <w:p w14:paraId="7640F34F" w14:textId="77777777" w:rsidR="000439E0" w:rsidRDefault="000439E0">
          <w:pPr>
            <w:rPr>
              <w:rFonts w:asciiTheme="majorHAnsi" w:eastAsiaTheme="majorEastAsia" w:hAnsiTheme="majorHAnsi" w:cstheme="majorBidi"/>
              <w:color w:val="005CB8" w:themeColor="accent2"/>
              <w:sz w:val="36"/>
              <w:szCs w:val="36"/>
              <w:lang w:val="en-US"/>
            </w:rPr>
          </w:pPr>
          <w:r>
            <w:rPr>
              <w:lang w:val="en-US"/>
            </w:rPr>
            <w:br w:type="page"/>
          </w:r>
        </w:p>
        <w:p w14:paraId="40BD6BA1" w14:textId="7BDD5CE0" w:rsidR="008248B2" w:rsidRDefault="00B87D78" w:rsidP="002C72B8">
          <w:pPr>
            <w:pStyle w:val="Heading2"/>
            <w:rPr>
              <w:i/>
              <w:iCs/>
              <w:lang w:val="en-US"/>
            </w:rPr>
          </w:pPr>
          <w:bookmarkStart w:id="49" w:name="_Toc72929431"/>
          <w:bookmarkStart w:id="50" w:name="_Toc72929607"/>
          <w:bookmarkStart w:id="51" w:name="_Toc73438586"/>
          <w:r w:rsidRPr="08755D78">
            <w:rPr>
              <w:lang w:val="en-US"/>
            </w:rPr>
            <w:lastRenderedPageBreak/>
            <w:t xml:space="preserve">Technical components and specifications for </w:t>
          </w:r>
          <w:r w:rsidR="006C1254">
            <w:rPr>
              <w:i/>
              <w:iCs/>
              <w:lang w:val="en-US"/>
            </w:rPr>
            <w:t xml:space="preserve">Message </w:t>
          </w:r>
          <w:r w:rsidR="00B129B4">
            <w:rPr>
              <w:lang w:val="en-US"/>
            </w:rPr>
            <w:t>H</w:t>
          </w:r>
          <w:r w:rsidR="00B129B4" w:rsidRPr="00B129B4">
            <w:rPr>
              <w:lang w:val="en-US"/>
            </w:rPr>
            <w:t>andling</w:t>
          </w:r>
          <w:r w:rsidR="009B5D0C">
            <w:rPr>
              <w:i/>
              <w:iCs/>
              <w:lang w:val="en-US"/>
            </w:rPr>
            <w:t>.Orderer</w:t>
          </w:r>
          <w:bookmarkEnd w:id="49"/>
          <w:bookmarkEnd w:id="50"/>
          <w:bookmarkEnd w:id="51"/>
        </w:p>
        <w:p w14:paraId="010CFF52" w14:textId="77777777" w:rsidR="00AD23E6" w:rsidRDefault="00AD23E6" w:rsidP="00AD23E6">
          <w:pPr>
            <w:pStyle w:val="Heading3"/>
            <w:rPr>
              <w:lang w:val="en-US"/>
            </w:rPr>
          </w:pPr>
          <w:r>
            <w:rPr>
              <w:lang w:val="en-US"/>
            </w:rPr>
            <w:t>Description</w:t>
          </w:r>
        </w:p>
        <w:p w14:paraId="70E0F467" w14:textId="62B30F5B" w:rsidR="00AD23E6" w:rsidRPr="00AD23E6" w:rsidRDefault="00AD23E6" w:rsidP="00AD23E6">
          <w:pPr>
            <w:rPr>
              <w:lang w:val="en-US"/>
            </w:rPr>
          </w:pPr>
          <w:r>
            <w:rPr>
              <w:lang w:val="en-US"/>
            </w:rPr>
            <w:t>This section covers the Orderer</w:t>
          </w:r>
          <w:r w:rsidR="000836B5">
            <w:rPr>
              <w:lang w:val="en-US"/>
            </w:rPr>
            <w:t>.</w:t>
          </w:r>
          <w:r>
            <w:rPr>
              <w:lang w:val="en-US"/>
            </w:rPr>
            <w:t xml:space="preserve">   </w:t>
          </w:r>
        </w:p>
        <w:p w14:paraId="3DD6DDAC" w14:textId="124C5037" w:rsidR="007E788D" w:rsidRPr="007E788D" w:rsidRDefault="00B87D78" w:rsidP="007E788D">
          <w:pPr>
            <w:pStyle w:val="Heading3"/>
          </w:pPr>
          <w:r>
            <w:t>Software</w:t>
          </w:r>
        </w:p>
        <w:tbl>
          <w:tblPr>
            <w:tblStyle w:val="TableGrid"/>
            <w:tblW w:w="0" w:type="auto"/>
            <w:tblLook w:val="04A0" w:firstRow="1" w:lastRow="0" w:firstColumn="1" w:lastColumn="0" w:noHBand="0" w:noVBand="1"/>
          </w:tblPr>
          <w:tblGrid>
            <w:gridCol w:w="4675"/>
            <w:gridCol w:w="4675"/>
          </w:tblGrid>
          <w:tr w:rsidR="00F910CC" w14:paraId="7DB349F5" w14:textId="77777777" w:rsidTr="008B6F68">
            <w:tc>
              <w:tcPr>
                <w:tcW w:w="4675" w:type="dxa"/>
                <w:shd w:val="clear" w:color="auto" w:fill="44546A"/>
              </w:tcPr>
              <w:p w14:paraId="4852C592" w14:textId="77777777" w:rsidR="00F910CC" w:rsidRPr="0009510A" w:rsidRDefault="00F910CC" w:rsidP="008B6F68">
                <w:pPr>
                  <w:spacing w:after="160"/>
                  <w:rPr>
                    <w:color w:val="FFFFFF"/>
                  </w:rPr>
                </w:pPr>
                <w:r w:rsidRPr="0009510A">
                  <w:rPr>
                    <w:color w:val="FFFFFF"/>
                  </w:rPr>
                  <w:t>Software</w:t>
                </w:r>
              </w:p>
            </w:tc>
            <w:tc>
              <w:tcPr>
                <w:tcW w:w="4675" w:type="dxa"/>
                <w:shd w:val="clear" w:color="auto" w:fill="44546A"/>
              </w:tcPr>
              <w:p w14:paraId="2A724AFB" w14:textId="77777777" w:rsidR="00F910CC" w:rsidRPr="0009510A" w:rsidRDefault="00F910CC" w:rsidP="008B6F68">
                <w:pPr>
                  <w:spacing w:after="160"/>
                  <w:rPr>
                    <w:color w:val="FFFFFF"/>
                  </w:rPr>
                </w:pPr>
                <w:r w:rsidRPr="0009510A">
                  <w:rPr>
                    <w:color w:val="FFFFFF"/>
                  </w:rPr>
                  <w:t>Version</w:t>
                </w:r>
              </w:p>
            </w:tc>
          </w:tr>
          <w:tr w:rsidR="00F910CC" w14:paraId="79448FD4" w14:textId="77777777" w:rsidTr="008B6F68">
            <w:tc>
              <w:tcPr>
                <w:tcW w:w="4675" w:type="dxa"/>
              </w:tcPr>
              <w:p w14:paraId="622946D8" w14:textId="599F8575" w:rsidR="00F910CC" w:rsidRDefault="00F910CC" w:rsidP="008B6F68">
                <w:pPr>
                  <w:spacing w:after="160"/>
                </w:pPr>
                <w:r>
                  <w:t>Hyperledger/fabric-</w:t>
                </w:r>
                <w:r w:rsidR="003558D5">
                  <w:t>orderer</w:t>
                </w:r>
              </w:p>
            </w:tc>
            <w:tc>
              <w:tcPr>
                <w:tcW w:w="4675" w:type="dxa"/>
              </w:tcPr>
              <w:p w14:paraId="648FBCA2" w14:textId="47551725" w:rsidR="00F910CC" w:rsidRDefault="000836B5" w:rsidP="008B6F68">
                <w:pPr>
                  <w:spacing w:after="160"/>
                </w:pPr>
                <w:r>
                  <w:t>2.3</w:t>
                </w:r>
              </w:p>
            </w:tc>
          </w:tr>
          <w:tr w:rsidR="00415373" w14:paraId="70E3722C" w14:textId="77777777" w:rsidTr="008B6F68">
            <w:tc>
              <w:tcPr>
                <w:tcW w:w="4675" w:type="dxa"/>
              </w:tcPr>
              <w:p w14:paraId="65CE1C1B" w14:textId="141FF308" w:rsidR="00415373" w:rsidRDefault="00415373" w:rsidP="008B6F68">
                <w:r>
                  <w:t>Hyperledger/fabric-zookeeper</w:t>
                </w:r>
              </w:p>
            </w:tc>
            <w:tc>
              <w:tcPr>
                <w:tcW w:w="4675" w:type="dxa"/>
              </w:tcPr>
              <w:p w14:paraId="2F191911" w14:textId="0A5FFC63" w:rsidR="00415373" w:rsidRDefault="0030628E" w:rsidP="008B6F68">
                <w:r>
                  <w:t>Latest</w:t>
                </w:r>
              </w:p>
            </w:tc>
          </w:tr>
          <w:tr w:rsidR="00415373" w14:paraId="2FE6B07E" w14:textId="77777777" w:rsidTr="008B6F68">
            <w:tc>
              <w:tcPr>
                <w:tcW w:w="4675" w:type="dxa"/>
              </w:tcPr>
              <w:p w14:paraId="51D8CAC0" w14:textId="1CAE6D9A" w:rsidR="00415373" w:rsidRDefault="00415373" w:rsidP="008B6F68">
                <w:r>
                  <w:t>Hyperledger/fabric</w:t>
                </w:r>
                <w:r w:rsidR="007F3CFF">
                  <w:t>-kafka</w:t>
                </w:r>
              </w:p>
            </w:tc>
            <w:tc>
              <w:tcPr>
                <w:tcW w:w="4675" w:type="dxa"/>
              </w:tcPr>
              <w:p w14:paraId="04E71393" w14:textId="714A9691" w:rsidR="00415373" w:rsidRDefault="0030628E" w:rsidP="008B6F68">
                <w:r>
                  <w:t>Latest</w:t>
                </w:r>
              </w:p>
            </w:tc>
          </w:tr>
        </w:tbl>
        <w:p w14:paraId="2FE7056B" w14:textId="5C2946EF" w:rsidR="00D25FC8" w:rsidRDefault="00B87D78" w:rsidP="00F75193">
          <w:pPr>
            <w:pStyle w:val="Heading3"/>
            <w:rPr>
              <w:lang w:val="en-US"/>
            </w:rPr>
          </w:pPr>
          <w:r w:rsidRPr="00F40DF4">
            <w:rPr>
              <w:lang w:val="en-US"/>
            </w:rPr>
            <w:t>Specifications</w:t>
          </w:r>
        </w:p>
        <w:p w14:paraId="68ADC08B" w14:textId="4CB4EAE9" w:rsidR="005A4214" w:rsidRPr="005A4214" w:rsidRDefault="00BC0A83" w:rsidP="005A4214">
          <w:pPr>
            <w:rPr>
              <w:lang w:val="en-US"/>
            </w:rPr>
          </w:pPr>
          <w:r>
            <w:rPr>
              <w:lang w:val="en-US"/>
            </w:rPr>
            <w:t xml:space="preserve">The hostnames </w:t>
          </w:r>
          <w:r w:rsidR="007E7094">
            <w:rPr>
              <w:lang w:val="en-US"/>
            </w:rPr>
            <w:t xml:space="preserve">and paths </w:t>
          </w:r>
          <w:r w:rsidR="00864D30">
            <w:rPr>
              <w:lang w:val="en-US"/>
            </w:rPr>
            <w:t>for</w:t>
          </w:r>
          <w:r>
            <w:rPr>
              <w:lang w:val="en-US"/>
            </w:rPr>
            <w:t xml:space="preserve"> the orderer node, kafka node and zookeeper node need to be set first. This can be done in the ‘populate_hostname.sh’ script.</w:t>
          </w:r>
        </w:p>
        <w:p w14:paraId="1D583A3C" w14:textId="6F8D3F50" w:rsidR="007E7094" w:rsidRPr="00F33F40" w:rsidRDefault="00D1282D" w:rsidP="005F2790">
          <w:pPr>
            <w:rPr>
              <w:rStyle w:val="pl-smi"/>
              <w:rFonts w:ascii="Consolas" w:hAnsi="Consolas"/>
              <w:sz w:val="18"/>
              <w:szCs w:val="18"/>
              <w:lang w:val="en-US"/>
            </w:rPr>
          </w:pPr>
          <w:r>
            <w:rPr>
              <w:b/>
              <w:lang w:val="en-US"/>
            </w:rPr>
            <w:t xml:space="preserve"># </w:t>
          </w:r>
          <w:r w:rsidR="00BA054A" w:rsidRPr="00AD7127">
            <w:rPr>
              <w:b/>
              <w:lang w:val="en-US"/>
            </w:rPr>
            <w:t>Orderer</w:t>
          </w:r>
          <w:r w:rsidR="00BC0A83">
            <w:rPr>
              <w:b/>
              <w:lang w:val="en-US"/>
            </w:rPr>
            <w:br/>
          </w:r>
          <w:r w:rsidR="00F93C87">
            <w:rPr>
              <w:b/>
              <w:lang w:val="en-US"/>
            </w:rPr>
            <w:t xml:space="preserve"># </w:t>
          </w:r>
          <w:r w:rsidR="00BC0A83">
            <w:rPr>
              <w:b/>
              <w:lang w:val="en-US"/>
            </w:rPr>
            <w:t>Organization 1</w:t>
          </w:r>
          <w:r w:rsidR="005F2790" w:rsidRPr="00AD7127">
            <w:rPr>
              <w:b/>
              <w:lang w:val="en-US"/>
            </w:rPr>
            <w:br/>
          </w:r>
          <w:r w:rsidR="005F2790" w:rsidRPr="00AD7127">
            <w:rPr>
              <w:rFonts w:ascii="Consolas" w:hAnsi="Consolas"/>
              <w:sz w:val="18"/>
              <w:szCs w:val="18"/>
              <w:lang w:val="en-US"/>
            </w:rPr>
            <w:t xml:space="preserve">sed </w:t>
          </w:r>
          <w:r w:rsidR="005F2790" w:rsidRPr="00AD7127">
            <w:rPr>
              <w:rStyle w:val="pl-pds"/>
              <w:rFonts w:ascii="Consolas" w:hAnsi="Consolas"/>
              <w:sz w:val="18"/>
              <w:szCs w:val="18"/>
              <w:lang w:val="en-US"/>
            </w:rPr>
            <w:t>"</w:t>
          </w:r>
          <w:r w:rsidR="005F2790" w:rsidRPr="00AD7127">
            <w:rPr>
              <w:rStyle w:val="pl-smi"/>
              <w:rFonts w:ascii="Consolas" w:hAnsi="Consolas"/>
              <w:sz w:val="18"/>
              <w:szCs w:val="18"/>
              <w:lang w:val="en-US"/>
            </w:rPr>
            <w:t>$FLAG</w:t>
          </w:r>
          <w:r w:rsidR="005F2790" w:rsidRPr="00AD7127">
            <w:rPr>
              <w:rStyle w:val="pl-pds"/>
              <w:rFonts w:ascii="Consolas" w:hAnsi="Consolas"/>
              <w:sz w:val="18"/>
              <w:szCs w:val="18"/>
              <w:lang w:val="en-US"/>
            </w:rPr>
            <w:t>"</w:t>
          </w:r>
          <w:r w:rsidR="005F2790" w:rsidRPr="00AD7127">
            <w:rPr>
              <w:rFonts w:ascii="Consolas" w:hAnsi="Consolas"/>
              <w:sz w:val="18"/>
              <w:szCs w:val="18"/>
              <w:lang w:val="en-US"/>
            </w:rPr>
            <w:t xml:space="preserve"> </w:t>
          </w:r>
          <w:r w:rsidR="005F2790" w:rsidRPr="00AD7127">
            <w:rPr>
              <w:rStyle w:val="pl-pds"/>
              <w:rFonts w:ascii="Consolas" w:hAnsi="Consolas"/>
              <w:sz w:val="18"/>
              <w:szCs w:val="18"/>
              <w:lang w:val="en-US"/>
            </w:rPr>
            <w:t>"</w:t>
          </w:r>
          <w:r w:rsidR="005F2790" w:rsidRPr="00AD7127">
            <w:rPr>
              <w:rStyle w:val="pl-s"/>
              <w:rFonts w:ascii="Consolas" w:hAnsi="Consolas"/>
              <w:sz w:val="18"/>
              <w:szCs w:val="18"/>
              <w:lang w:val="en-US"/>
            </w:rPr>
            <w:t xml:space="preserve">s/- node.hostname == .*/- node.hostname == </w:t>
          </w:r>
          <w:r w:rsidR="005F2790" w:rsidRPr="00AD7127">
            <w:rPr>
              <w:rStyle w:val="pl-smi"/>
              <w:rFonts w:ascii="Consolas" w:hAnsi="Consolas"/>
              <w:sz w:val="18"/>
              <w:szCs w:val="18"/>
              <w:lang w:val="en-US"/>
            </w:rPr>
            <w:t>$ORG1_HOSTNAME</w:t>
          </w:r>
          <w:r w:rsidR="005F2790" w:rsidRPr="00AD7127">
            <w:rPr>
              <w:rStyle w:val="pl-s"/>
              <w:rFonts w:ascii="Consolas" w:hAnsi="Consolas"/>
              <w:sz w:val="18"/>
              <w:szCs w:val="18"/>
              <w:lang w:val="en-US"/>
            </w:rPr>
            <w:t>/g</w:t>
          </w:r>
          <w:r w:rsidR="005F2790" w:rsidRPr="00AD7127">
            <w:rPr>
              <w:rStyle w:val="pl-pds"/>
              <w:rFonts w:ascii="Consolas" w:hAnsi="Consolas"/>
              <w:sz w:val="18"/>
              <w:szCs w:val="18"/>
              <w:lang w:val="en-US"/>
            </w:rPr>
            <w:t>"</w:t>
          </w:r>
          <w:r w:rsidR="005F2790" w:rsidRPr="00AD7127">
            <w:rPr>
              <w:rFonts w:ascii="Consolas" w:hAnsi="Consolas"/>
              <w:sz w:val="18"/>
              <w:szCs w:val="18"/>
              <w:lang w:val="en-US"/>
            </w:rPr>
            <w:t xml:space="preserve"> </w:t>
          </w:r>
          <w:r w:rsidR="005F2790" w:rsidRPr="00AD7127">
            <w:rPr>
              <w:rStyle w:val="pl-smi"/>
              <w:rFonts w:ascii="Consolas" w:hAnsi="Consolas"/>
              <w:sz w:val="18"/>
              <w:szCs w:val="18"/>
              <w:lang w:val="en-US"/>
            </w:rPr>
            <w:t>$ORDERER0_COMPOSE_PATH</w:t>
          </w:r>
        </w:p>
        <w:p w14:paraId="6C0F0201" w14:textId="5901F5C5" w:rsidR="007E7094" w:rsidRDefault="00F93C87" w:rsidP="005F2790">
          <w:pPr>
            <w:rPr>
              <w:b/>
              <w:lang w:val="en-US"/>
            </w:rPr>
          </w:pPr>
          <w:r>
            <w:rPr>
              <w:b/>
              <w:lang w:val="en-US"/>
            </w:rPr>
            <w:t xml:space="preserve"># </w:t>
          </w:r>
          <w:r w:rsidR="00BC0A83">
            <w:rPr>
              <w:b/>
              <w:lang w:val="en-US"/>
            </w:rPr>
            <w:t>Organization 2</w:t>
          </w:r>
          <w:r w:rsidR="007E7094">
            <w:rPr>
              <w:b/>
              <w:lang w:val="en-US"/>
            </w:rPr>
            <w:br/>
          </w:r>
          <w:r w:rsidR="007E7094" w:rsidRPr="00867CF0">
            <w:rPr>
              <w:rFonts w:ascii="Consolas" w:hAnsi="Consolas"/>
              <w:sz w:val="18"/>
              <w:szCs w:val="18"/>
              <w:lang w:val="en-US"/>
            </w:rPr>
            <w:t xml:space="preserve">sed </w:t>
          </w:r>
          <w:r w:rsidR="007E7094" w:rsidRPr="00867CF0">
            <w:rPr>
              <w:rStyle w:val="pl-pds"/>
              <w:rFonts w:ascii="Consolas" w:hAnsi="Consolas"/>
              <w:sz w:val="18"/>
              <w:szCs w:val="18"/>
              <w:lang w:val="en-US"/>
            </w:rPr>
            <w:t>"</w:t>
          </w:r>
          <w:r w:rsidR="007E7094" w:rsidRPr="00867CF0">
            <w:rPr>
              <w:rStyle w:val="pl-smi"/>
              <w:rFonts w:ascii="Consolas" w:hAnsi="Consolas"/>
              <w:sz w:val="18"/>
              <w:szCs w:val="18"/>
              <w:lang w:val="en-US"/>
            </w:rPr>
            <w:t>$FLAG</w:t>
          </w:r>
          <w:r w:rsidR="007E7094" w:rsidRPr="00867CF0">
            <w:rPr>
              <w:rStyle w:val="pl-pds"/>
              <w:rFonts w:ascii="Consolas" w:hAnsi="Consolas"/>
              <w:sz w:val="18"/>
              <w:szCs w:val="18"/>
              <w:lang w:val="en-US"/>
            </w:rPr>
            <w:t>"</w:t>
          </w:r>
          <w:r w:rsidR="007E7094" w:rsidRPr="00867CF0">
            <w:rPr>
              <w:rFonts w:ascii="Consolas" w:hAnsi="Consolas"/>
              <w:sz w:val="18"/>
              <w:szCs w:val="18"/>
              <w:lang w:val="en-US"/>
            </w:rPr>
            <w:t xml:space="preserve"> </w:t>
          </w:r>
          <w:r w:rsidR="007E7094" w:rsidRPr="00867CF0">
            <w:rPr>
              <w:rStyle w:val="pl-pds"/>
              <w:rFonts w:ascii="Consolas" w:hAnsi="Consolas"/>
              <w:sz w:val="18"/>
              <w:szCs w:val="18"/>
              <w:lang w:val="en-US"/>
            </w:rPr>
            <w:t>"</w:t>
          </w:r>
          <w:r w:rsidR="007E7094" w:rsidRPr="00867CF0">
            <w:rPr>
              <w:rStyle w:val="pl-s"/>
              <w:rFonts w:ascii="Consolas" w:hAnsi="Consolas"/>
              <w:sz w:val="18"/>
              <w:szCs w:val="18"/>
              <w:lang w:val="en-US"/>
            </w:rPr>
            <w:t xml:space="preserve">s/- node.hostname == .*/- node.hostname == </w:t>
          </w:r>
          <w:r w:rsidR="007E7094" w:rsidRPr="00867CF0">
            <w:rPr>
              <w:rStyle w:val="pl-smi"/>
              <w:rFonts w:ascii="Consolas" w:hAnsi="Consolas"/>
              <w:sz w:val="18"/>
              <w:szCs w:val="18"/>
              <w:lang w:val="en-US"/>
            </w:rPr>
            <w:t>$ORG2_HOSTNAME</w:t>
          </w:r>
          <w:r w:rsidR="007E7094" w:rsidRPr="00867CF0">
            <w:rPr>
              <w:rStyle w:val="pl-s"/>
              <w:rFonts w:ascii="Consolas" w:hAnsi="Consolas"/>
              <w:sz w:val="18"/>
              <w:szCs w:val="18"/>
              <w:lang w:val="en-US"/>
            </w:rPr>
            <w:t>/g</w:t>
          </w:r>
          <w:r w:rsidR="007E7094" w:rsidRPr="00867CF0">
            <w:rPr>
              <w:rStyle w:val="pl-pds"/>
              <w:rFonts w:ascii="Consolas" w:hAnsi="Consolas"/>
              <w:sz w:val="18"/>
              <w:szCs w:val="18"/>
              <w:lang w:val="en-US"/>
            </w:rPr>
            <w:t>"</w:t>
          </w:r>
          <w:r w:rsidR="007E7094" w:rsidRPr="00867CF0">
            <w:rPr>
              <w:rFonts w:ascii="Consolas" w:hAnsi="Consolas"/>
              <w:sz w:val="18"/>
              <w:szCs w:val="18"/>
              <w:lang w:val="en-US"/>
            </w:rPr>
            <w:t xml:space="preserve"> </w:t>
          </w:r>
          <w:r w:rsidR="007E7094" w:rsidRPr="00867CF0">
            <w:rPr>
              <w:rStyle w:val="pl-smi"/>
              <w:rFonts w:ascii="Consolas" w:hAnsi="Consolas"/>
              <w:sz w:val="18"/>
              <w:szCs w:val="18"/>
              <w:lang w:val="en-US"/>
            </w:rPr>
            <w:t>$ORDERER1_COMPOSE_PATH</w:t>
          </w:r>
        </w:p>
        <w:p w14:paraId="4B27A66A" w14:textId="145EB820" w:rsidR="00F93C87" w:rsidRPr="00BC0A83" w:rsidRDefault="00F93C87" w:rsidP="005F2790">
          <w:pPr>
            <w:rPr>
              <w:b/>
              <w:lang w:val="en-US"/>
            </w:rPr>
          </w:pPr>
          <w:r>
            <w:rPr>
              <w:b/>
              <w:lang w:val="en-US"/>
            </w:rPr>
            <w:t xml:space="preserve"># </w:t>
          </w:r>
          <w:r w:rsidR="00BC0A83">
            <w:rPr>
              <w:b/>
              <w:lang w:val="en-US"/>
            </w:rPr>
            <w:t>Organization 3</w:t>
          </w:r>
          <w:r>
            <w:rPr>
              <w:b/>
              <w:lang w:val="en-US"/>
            </w:rPr>
            <w:br/>
          </w:r>
          <w:r w:rsidRPr="00867CF0">
            <w:rPr>
              <w:rFonts w:ascii="Consolas" w:hAnsi="Consolas"/>
              <w:sz w:val="18"/>
              <w:szCs w:val="18"/>
              <w:lang w:val="en-US"/>
            </w:rPr>
            <w:t xml:space="preserve">sed </w:t>
          </w:r>
          <w:r w:rsidRPr="00867CF0">
            <w:rPr>
              <w:rStyle w:val="pl-pds"/>
              <w:rFonts w:ascii="Consolas" w:hAnsi="Consolas"/>
              <w:sz w:val="18"/>
              <w:szCs w:val="18"/>
              <w:lang w:val="en-US"/>
            </w:rPr>
            <w:t>"</w:t>
          </w:r>
          <w:r w:rsidRPr="00867CF0">
            <w:rPr>
              <w:rStyle w:val="pl-smi"/>
              <w:rFonts w:ascii="Consolas" w:hAnsi="Consolas"/>
              <w:sz w:val="18"/>
              <w:szCs w:val="18"/>
              <w:lang w:val="en-US"/>
            </w:rPr>
            <w:t>$FLAG</w:t>
          </w:r>
          <w:r w:rsidRPr="00867CF0">
            <w:rPr>
              <w:rStyle w:val="pl-pds"/>
              <w:rFonts w:ascii="Consolas" w:hAnsi="Consolas"/>
              <w:sz w:val="18"/>
              <w:szCs w:val="18"/>
              <w:lang w:val="en-US"/>
            </w:rPr>
            <w:t>"</w:t>
          </w:r>
          <w:r w:rsidRPr="00867CF0">
            <w:rPr>
              <w:rFonts w:ascii="Consolas" w:hAnsi="Consolas"/>
              <w:sz w:val="18"/>
              <w:szCs w:val="18"/>
              <w:lang w:val="en-US"/>
            </w:rPr>
            <w:t xml:space="preserve"> </w:t>
          </w:r>
          <w:r w:rsidRPr="00867CF0">
            <w:rPr>
              <w:rStyle w:val="pl-pds"/>
              <w:rFonts w:ascii="Consolas" w:hAnsi="Consolas"/>
              <w:sz w:val="18"/>
              <w:szCs w:val="18"/>
              <w:lang w:val="en-US"/>
            </w:rPr>
            <w:t>"</w:t>
          </w:r>
          <w:r w:rsidRPr="00867CF0">
            <w:rPr>
              <w:rStyle w:val="pl-s"/>
              <w:rFonts w:ascii="Consolas" w:hAnsi="Consolas"/>
              <w:sz w:val="18"/>
              <w:szCs w:val="18"/>
              <w:lang w:val="en-US"/>
            </w:rPr>
            <w:t xml:space="preserve">s/- node.hostname == .*/- node.hostname == </w:t>
          </w:r>
          <w:r w:rsidRPr="00867CF0">
            <w:rPr>
              <w:rStyle w:val="pl-smi"/>
              <w:rFonts w:ascii="Consolas" w:hAnsi="Consolas"/>
              <w:sz w:val="18"/>
              <w:szCs w:val="18"/>
              <w:lang w:val="en-US"/>
            </w:rPr>
            <w:t>$ORG3_HOSTNAME</w:t>
          </w:r>
          <w:r w:rsidRPr="00867CF0">
            <w:rPr>
              <w:rStyle w:val="pl-s"/>
              <w:rFonts w:ascii="Consolas" w:hAnsi="Consolas"/>
              <w:sz w:val="18"/>
              <w:szCs w:val="18"/>
              <w:lang w:val="en-US"/>
            </w:rPr>
            <w:t>/g</w:t>
          </w:r>
          <w:r w:rsidRPr="00867CF0">
            <w:rPr>
              <w:rStyle w:val="pl-pds"/>
              <w:rFonts w:ascii="Consolas" w:hAnsi="Consolas"/>
              <w:sz w:val="18"/>
              <w:szCs w:val="18"/>
              <w:lang w:val="en-US"/>
            </w:rPr>
            <w:t>"</w:t>
          </w:r>
          <w:r w:rsidRPr="00867CF0">
            <w:rPr>
              <w:rFonts w:ascii="Consolas" w:hAnsi="Consolas"/>
              <w:sz w:val="18"/>
              <w:szCs w:val="18"/>
              <w:lang w:val="en-US"/>
            </w:rPr>
            <w:t xml:space="preserve"> </w:t>
          </w:r>
          <w:r w:rsidRPr="00867CF0">
            <w:rPr>
              <w:rStyle w:val="pl-smi"/>
              <w:rFonts w:ascii="Consolas" w:hAnsi="Consolas"/>
              <w:sz w:val="18"/>
              <w:szCs w:val="18"/>
              <w:lang w:val="en-US"/>
            </w:rPr>
            <w:t>$ORDERER2_COMPOSE_PATH</w:t>
          </w:r>
        </w:p>
        <w:p w14:paraId="0312503B" w14:textId="40A12DE8" w:rsidR="005F2790" w:rsidRDefault="00D1282D" w:rsidP="005F2790">
          <w:pPr>
            <w:rPr>
              <w:lang w:val="en-US"/>
            </w:rPr>
          </w:pPr>
          <w:r>
            <w:rPr>
              <w:b/>
              <w:lang w:val="en-US"/>
            </w:rPr>
            <w:t xml:space="preserve"># </w:t>
          </w:r>
          <w:r w:rsidR="00DA3E96" w:rsidRPr="00AD7127">
            <w:rPr>
              <w:b/>
              <w:lang w:val="en-US"/>
            </w:rPr>
            <w:t>Kafka</w:t>
          </w:r>
          <w:r w:rsidR="00BA054A" w:rsidRPr="00AD7127">
            <w:rPr>
              <w:b/>
              <w:lang w:val="en-US"/>
            </w:rPr>
            <w:br/>
          </w:r>
          <w:r w:rsidR="00BA054A" w:rsidRPr="00AD7127">
            <w:rPr>
              <w:rFonts w:ascii="Consolas" w:hAnsi="Consolas"/>
              <w:sz w:val="18"/>
              <w:szCs w:val="18"/>
              <w:lang w:val="en-US"/>
            </w:rPr>
            <w:t xml:space="preserve">sed </w:t>
          </w:r>
          <w:r w:rsidR="00BA054A" w:rsidRPr="00AD7127">
            <w:rPr>
              <w:rStyle w:val="pl-pds"/>
              <w:rFonts w:ascii="Consolas" w:hAnsi="Consolas"/>
              <w:sz w:val="18"/>
              <w:szCs w:val="18"/>
              <w:lang w:val="en-US"/>
            </w:rPr>
            <w:t>"</w:t>
          </w:r>
          <w:r w:rsidR="00BA054A" w:rsidRPr="00AD7127">
            <w:rPr>
              <w:rStyle w:val="pl-smi"/>
              <w:rFonts w:ascii="Consolas" w:hAnsi="Consolas"/>
              <w:sz w:val="18"/>
              <w:szCs w:val="18"/>
              <w:lang w:val="en-US"/>
            </w:rPr>
            <w:t>$FLAG</w:t>
          </w:r>
          <w:r w:rsidR="00BA054A" w:rsidRPr="00AD7127">
            <w:rPr>
              <w:rStyle w:val="pl-pds"/>
              <w:rFonts w:ascii="Consolas" w:hAnsi="Consolas"/>
              <w:sz w:val="18"/>
              <w:szCs w:val="18"/>
              <w:lang w:val="en-US"/>
            </w:rPr>
            <w:t>"</w:t>
          </w:r>
          <w:r w:rsidR="00BA054A" w:rsidRPr="00AD7127">
            <w:rPr>
              <w:rFonts w:ascii="Consolas" w:hAnsi="Consolas"/>
              <w:sz w:val="18"/>
              <w:szCs w:val="18"/>
              <w:lang w:val="en-US"/>
            </w:rPr>
            <w:t xml:space="preserve"> </w:t>
          </w:r>
          <w:r w:rsidR="00BA054A" w:rsidRPr="00AD7127">
            <w:rPr>
              <w:rStyle w:val="pl-pds"/>
              <w:rFonts w:ascii="Consolas" w:hAnsi="Consolas"/>
              <w:sz w:val="18"/>
              <w:szCs w:val="18"/>
              <w:lang w:val="en-US"/>
            </w:rPr>
            <w:t>"</w:t>
          </w:r>
          <w:r w:rsidR="00BA054A" w:rsidRPr="00AD7127">
            <w:rPr>
              <w:rStyle w:val="pl-s"/>
              <w:rFonts w:ascii="Consolas" w:hAnsi="Consolas"/>
              <w:sz w:val="18"/>
              <w:szCs w:val="18"/>
              <w:lang w:val="en-US"/>
            </w:rPr>
            <w:t xml:space="preserve">s/- node.hostname == .*/- node.hostname == </w:t>
          </w:r>
          <w:r w:rsidR="00BA054A" w:rsidRPr="00AD7127">
            <w:rPr>
              <w:rStyle w:val="pl-smi"/>
              <w:rFonts w:ascii="Consolas" w:hAnsi="Consolas"/>
              <w:sz w:val="18"/>
              <w:szCs w:val="18"/>
              <w:lang w:val="en-US"/>
            </w:rPr>
            <w:t>$ORG1_HOSTNAME</w:t>
          </w:r>
          <w:r w:rsidR="00BA054A" w:rsidRPr="00AD7127">
            <w:rPr>
              <w:rStyle w:val="pl-s"/>
              <w:rFonts w:ascii="Consolas" w:hAnsi="Consolas"/>
              <w:sz w:val="18"/>
              <w:szCs w:val="18"/>
              <w:lang w:val="en-US"/>
            </w:rPr>
            <w:t>/g</w:t>
          </w:r>
          <w:r w:rsidR="00BA054A" w:rsidRPr="00AD7127">
            <w:rPr>
              <w:rStyle w:val="pl-pds"/>
              <w:rFonts w:ascii="Consolas" w:hAnsi="Consolas"/>
              <w:sz w:val="18"/>
              <w:szCs w:val="18"/>
              <w:lang w:val="en-US"/>
            </w:rPr>
            <w:t>"</w:t>
          </w:r>
          <w:r w:rsidR="00BA054A" w:rsidRPr="00AD7127">
            <w:rPr>
              <w:rFonts w:ascii="Consolas" w:hAnsi="Consolas"/>
              <w:sz w:val="18"/>
              <w:szCs w:val="18"/>
              <w:lang w:val="en-US"/>
            </w:rPr>
            <w:t xml:space="preserve"> </w:t>
          </w:r>
          <w:r w:rsidR="00BA054A" w:rsidRPr="00AD7127">
            <w:rPr>
              <w:rStyle w:val="pl-smi"/>
              <w:rFonts w:ascii="Consolas" w:hAnsi="Consolas"/>
              <w:sz w:val="18"/>
              <w:szCs w:val="18"/>
              <w:lang w:val="en-US"/>
            </w:rPr>
            <w:t>$KAFKA_COMPOSE_PATH</w:t>
          </w:r>
        </w:p>
        <w:p w14:paraId="5EA5F421" w14:textId="3A007771" w:rsidR="00BA054A" w:rsidRPr="008A7755" w:rsidRDefault="00D1282D" w:rsidP="005F2790">
          <w:pPr>
            <w:rPr>
              <w:rStyle w:val="pl-smi"/>
              <w:lang w:val="en-US"/>
            </w:rPr>
          </w:pPr>
          <w:r>
            <w:rPr>
              <w:lang w:val="en-US"/>
            </w:rPr>
            <w:t xml:space="preserve"># </w:t>
          </w:r>
          <w:r w:rsidR="00DA3E96" w:rsidRPr="00BA054A">
            <w:rPr>
              <w:b/>
              <w:bCs/>
              <w:lang w:val="en-US"/>
            </w:rPr>
            <w:t>Zookeeper</w:t>
          </w:r>
          <w:r w:rsidR="00BA054A">
            <w:rPr>
              <w:b/>
              <w:bCs/>
              <w:lang w:val="en-US"/>
            </w:rPr>
            <w:br/>
          </w:r>
          <w:r w:rsidR="00BA054A" w:rsidRPr="00A3274D">
            <w:rPr>
              <w:rFonts w:ascii="Consolas" w:hAnsi="Consolas"/>
              <w:sz w:val="18"/>
              <w:szCs w:val="18"/>
              <w:lang w:val="en-US"/>
            </w:rPr>
            <w:t xml:space="preserve">sed </w:t>
          </w:r>
          <w:r w:rsidR="00BA054A" w:rsidRPr="00A3274D">
            <w:rPr>
              <w:rStyle w:val="pl-pds"/>
              <w:rFonts w:ascii="Consolas" w:hAnsi="Consolas"/>
              <w:sz w:val="18"/>
              <w:szCs w:val="18"/>
              <w:lang w:val="en-US"/>
            </w:rPr>
            <w:t>"</w:t>
          </w:r>
          <w:r w:rsidR="00BA054A" w:rsidRPr="00A3274D">
            <w:rPr>
              <w:rStyle w:val="pl-smi"/>
              <w:rFonts w:ascii="Consolas" w:hAnsi="Consolas"/>
              <w:sz w:val="18"/>
              <w:szCs w:val="18"/>
              <w:lang w:val="en-US"/>
            </w:rPr>
            <w:t>$FLAG</w:t>
          </w:r>
          <w:r w:rsidR="00BA054A" w:rsidRPr="00A3274D">
            <w:rPr>
              <w:rStyle w:val="pl-pds"/>
              <w:rFonts w:ascii="Consolas" w:hAnsi="Consolas"/>
              <w:sz w:val="18"/>
              <w:szCs w:val="18"/>
              <w:lang w:val="en-US"/>
            </w:rPr>
            <w:t>"</w:t>
          </w:r>
          <w:r w:rsidR="00BA054A" w:rsidRPr="00A3274D">
            <w:rPr>
              <w:rFonts w:ascii="Consolas" w:hAnsi="Consolas"/>
              <w:sz w:val="18"/>
              <w:szCs w:val="18"/>
              <w:lang w:val="en-US"/>
            </w:rPr>
            <w:t xml:space="preserve"> </w:t>
          </w:r>
          <w:r w:rsidR="00BA054A" w:rsidRPr="00A3274D">
            <w:rPr>
              <w:rStyle w:val="pl-pds"/>
              <w:rFonts w:ascii="Consolas" w:hAnsi="Consolas"/>
              <w:sz w:val="18"/>
              <w:szCs w:val="18"/>
              <w:lang w:val="en-US"/>
            </w:rPr>
            <w:t>"</w:t>
          </w:r>
          <w:r w:rsidR="00BA054A" w:rsidRPr="00A3274D">
            <w:rPr>
              <w:rStyle w:val="pl-s"/>
              <w:rFonts w:ascii="Consolas" w:hAnsi="Consolas"/>
              <w:sz w:val="18"/>
              <w:szCs w:val="18"/>
              <w:lang w:val="en-US"/>
            </w:rPr>
            <w:t xml:space="preserve">s/- node.hostname == .*/- node.hostname == </w:t>
          </w:r>
          <w:r w:rsidR="00BA054A" w:rsidRPr="00A3274D">
            <w:rPr>
              <w:rStyle w:val="pl-smi"/>
              <w:rFonts w:ascii="Consolas" w:hAnsi="Consolas"/>
              <w:sz w:val="18"/>
              <w:szCs w:val="18"/>
              <w:lang w:val="en-US"/>
            </w:rPr>
            <w:t>$ORG1_HOSTNAME</w:t>
          </w:r>
          <w:r w:rsidR="00BA054A" w:rsidRPr="00A3274D">
            <w:rPr>
              <w:rStyle w:val="pl-s"/>
              <w:rFonts w:ascii="Consolas" w:hAnsi="Consolas"/>
              <w:sz w:val="18"/>
              <w:szCs w:val="18"/>
              <w:lang w:val="en-US"/>
            </w:rPr>
            <w:t>/g</w:t>
          </w:r>
          <w:r w:rsidR="00BA054A" w:rsidRPr="00A3274D">
            <w:rPr>
              <w:rStyle w:val="pl-pds"/>
              <w:rFonts w:ascii="Consolas" w:hAnsi="Consolas"/>
              <w:sz w:val="18"/>
              <w:szCs w:val="18"/>
              <w:lang w:val="en-US"/>
            </w:rPr>
            <w:t>"</w:t>
          </w:r>
          <w:r w:rsidR="00BA054A" w:rsidRPr="00A3274D">
            <w:rPr>
              <w:rFonts w:ascii="Consolas" w:hAnsi="Consolas"/>
              <w:sz w:val="18"/>
              <w:szCs w:val="18"/>
              <w:lang w:val="en-US"/>
            </w:rPr>
            <w:t xml:space="preserve"> </w:t>
          </w:r>
          <w:r w:rsidR="00BA054A" w:rsidRPr="00A3274D">
            <w:rPr>
              <w:rStyle w:val="pl-smi"/>
              <w:rFonts w:ascii="Consolas" w:hAnsi="Consolas"/>
              <w:sz w:val="18"/>
              <w:szCs w:val="18"/>
              <w:lang w:val="en-US"/>
            </w:rPr>
            <w:t>$ZK_COMPOSE_PATH</w:t>
          </w:r>
        </w:p>
        <w:p w14:paraId="37382313" w14:textId="77777777" w:rsidR="001E61D5" w:rsidRDefault="001E61D5" w:rsidP="005F2790">
          <w:pPr>
            <w:rPr>
              <w:b/>
              <w:bCs/>
              <w:lang w:val="en-US"/>
            </w:rPr>
          </w:pPr>
        </w:p>
        <w:p w14:paraId="52821A2C" w14:textId="61E12DE7" w:rsidR="00864D30" w:rsidRPr="00246C15" w:rsidRDefault="00497959" w:rsidP="005F2790">
          <w:pPr>
            <w:rPr>
              <w:lang w:val="en-US"/>
            </w:rPr>
          </w:pPr>
          <w:r>
            <w:rPr>
              <w:lang w:val="en-US"/>
            </w:rPr>
            <w:t xml:space="preserve">The kafka </w:t>
          </w:r>
          <w:r w:rsidR="00F608F6">
            <w:rPr>
              <w:lang w:val="en-US"/>
            </w:rPr>
            <w:t>services</w:t>
          </w:r>
          <w:r>
            <w:rPr>
              <w:lang w:val="en-US"/>
            </w:rPr>
            <w:t xml:space="preserve"> need to be configured. This </w:t>
          </w:r>
          <w:r w:rsidR="00277313">
            <w:rPr>
              <w:lang w:val="en-US"/>
            </w:rPr>
            <w:t>will</w:t>
          </w:r>
          <w:r>
            <w:rPr>
              <w:lang w:val="en-US"/>
            </w:rPr>
            <w:t xml:space="preserve"> be done </w:t>
          </w:r>
          <w:r w:rsidR="00277313">
            <w:rPr>
              <w:lang w:val="en-US"/>
            </w:rPr>
            <w:t>in</w:t>
          </w:r>
          <w:r>
            <w:rPr>
              <w:lang w:val="en-US"/>
            </w:rPr>
            <w:t xml:space="preserve"> a docker-compose yaml file. In this case it will be done in the ‘Docker-compose-kafka.yml’ file. </w:t>
          </w:r>
        </w:p>
        <w:p w14:paraId="0E87F390" w14:textId="00FE6896" w:rsidR="00333C26" w:rsidRDefault="000B1EA7" w:rsidP="005F2790">
          <w:pPr>
            <w:rPr>
              <w:b/>
              <w:bCs/>
              <w:lang w:val="en-US"/>
            </w:rPr>
          </w:pPr>
          <w:r>
            <w:rPr>
              <w:b/>
              <w:bCs/>
              <w:lang w:val="en-US"/>
            </w:rPr>
            <w:t xml:space="preserve"># </w:t>
          </w:r>
          <w:r w:rsidR="00333C26" w:rsidRPr="00333C26">
            <w:rPr>
              <w:b/>
              <w:bCs/>
              <w:lang w:val="en-US"/>
            </w:rPr>
            <w:t>Docker-compose-kafka.yml</w:t>
          </w:r>
        </w:p>
        <w:p w14:paraId="2BB8697D" w14:textId="6AEFD6C9" w:rsidR="00246C15" w:rsidRPr="001E61D5" w:rsidRDefault="00246C15" w:rsidP="005F2790">
          <w:pPr>
            <w:rPr>
              <w:rFonts w:ascii="Consolas" w:hAnsi="Consolas"/>
              <w:b/>
              <w:bCs/>
              <w:sz w:val="18"/>
              <w:szCs w:val="18"/>
              <w:lang w:val="en-US"/>
            </w:rPr>
          </w:pPr>
          <w:r w:rsidRPr="004728A8">
            <w:rPr>
              <w:rStyle w:val="pl-ent"/>
              <w:rFonts w:ascii="Consolas" w:hAnsi="Consolas"/>
              <w:sz w:val="18"/>
              <w:szCs w:val="18"/>
              <w:lang w:val="en-US"/>
            </w:rPr>
            <w:t>version</w:t>
          </w:r>
          <w:r w:rsidRPr="004728A8">
            <w:rPr>
              <w:rFonts w:ascii="Consolas" w:hAnsi="Consolas"/>
              <w:sz w:val="18"/>
              <w:szCs w:val="18"/>
              <w:lang w:val="en-US"/>
            </w:rPr>
            <w:t xml:space="preserve">: </w:t>
          </w:r>
          <w:r w:rsidRPr="004728A8">
            <w:rPr>
              <w:rStyle w:val="pl-pds"/>
              <w:rFonts w:ascii="Consolas" w:hAnsi="Consolas"/>
              <w:sz w:val="18"/>
              <w:szCs w:val="18"/>
              <w:lang w:val="en-US"/>
            </w:rPr>
            <w:t>'</w:t>
          </w:r>
          <w:r w:rsidRPr="004728A8">
            <w:rPr>
              <w:rStyle w:val="pl-s"/>
              <w:rFonts w:ascii="Consolas" w:hAnsi="Consolas"/>
              <w:sz w:val="18"/>
              <w:szCs w:val="18"/>
              <w:lang w:val="en-US"/>
            </w:rPr>
            <w:t>3.2</w:t>
          </w:r>
          <w:r w:rsidRPr="004728A8">
            <w:rPr>
              <w:rStyle w:val="pl-pds"/>
              <w:rFonts w:ascii="Consolas" w:hAnsi="Consolas"/>
              <w:sz w:val="18"/>
              <w:szCs w:val="18"/>
              <w:lang w:val="en-US"/>
            </w:rPr>
            <w:t>'</w:t>
          </w:r>
        </w:p>
        <w:p w14:paraId="6BC185A4" w14:textId="77777777" w:rsidR="009F1B63" w:rsidRPr="009F1B63" w:rsidRDefault="009F1B63" w:rsidP="009F1B63">
          <w:pPr>
            <w:rPr>
              <w:rFonts w:ascii="Consolas" w:hAnsi="Consolas"/>
              <w:sz w:val="18"/>
              <w:szCs w:val="18"/>
              <w:lang w:val="en-US"/>
            </w:rPr>
          </w:pPr>
          <w:r w:rsidRPr="009F1B63">
            <w:rPr>
              <w:rFonts w:ascii="Consolas" w:hAnsi="Consolas"/>
              <w:sz w:val="18"/>
              <w:szCs w:val="18"/>
              <w:lang w:val="en-US"/>
            </w:rPr>
            <w:t>networks:</w:t>
          </w:r>
        </w:p>
        <w:p w14:paraId="7A30DE09" w14:textId="77777777" w:rsidR="009F1B63" w:rsidRPr="009F1B63" w:rsidRDefault="009F1B63" w:rsidP="009F1B63">
          <w:pPr>
            <w:rPr>
              <w:rFonts w:ascii="Consolas" w:hAnsi="Consolas"/>
              <w:sz w:val="18"/>
              <w:szCs w:val="18"/>
              <w:lang w:val="en-US"/>
            </w:rPr>
          </w:pPr>
          <w:r w:rsidRPr="009F1B63">
            <w:rPr>
              <w:rFonts w:ascii="Consolas" w:hAnsi="Consolas"/>
              <w:sz w:val="18"/>
              <w:szCs w:val="18"/>
              <w:lang w:val="en-US"/>
            </w:rPr>
            <w:t xml:space="preserve">  Kontgoods:</w:t>
          </w:r>
        </w:p>
        <w:p w14:paraId="33997BB1" w14:textId="77777777" w:rsidR="009F1B63" w:rsidRPr="009F1B63" w:rsidRDefault="009F1B63" w:rsidP="009F1B63">
          <w:pPr>
            <w:rPr>
              <w:rFonts w:ascii="Consolas" w:hAnsi="Consolas"/>
              <w:sz w:val="18"/>
              <w:szCs w:val="18"/>
              <w:lang w:val="en-US"/>
            </w:rPr>
          </w:pPr>
          <w:r w:rsidRPr="009F1B63">
            <w:rPr>
              <w:rFonts w:ascii="Consolas" w:hAnsi="Consolas"/>
              <w:sz w:val="18"/>
              <w:szCs w:val="18"/>
              <w:lang w:val="en-US"/>
            </w:rPr>
            <w:t xml:space="preserve">    external:</w:t>
          </w:r>
        </w:p>
        <w:p w14:paraId="13D15FB7" w14:textId="222B0B05" w:rsidR="0030628E" w:rsidRDefault="009F1B63" w:rsidP="009F1B63">
          <w:pPr>
            <w:rPr>
              <w:rFonts w:ascii="Consolas" w:hAnsi="Consolas"/>
              <w:sz w:val="18"/>
              <w:szCs w:val="18"/>
              <w:lang w:val="en-US"/>
            </w:rPr>
          </w:pPr>
          <w:r w:rsidRPr="009F1B63">
            <w:rPr>
              <w:rFonts w:ascii="Consolas" w:hAnsi="Consolas"/>
              <w:sz w:val="18"/>
              <w:szCs w:val="18"/>
              <w:lang w:val="en-US"/>
            </w:rPr>
            <w:lastRenderedPageBreak/>
            <w:t xml:space="preserve">      name: Kontgoods</w:t>
          </w:r>
        </w:p>
        <w:p w14:paraId="4BE4B905"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services:</w:t>
          </w:r>
        </w:p>
        <w:p w14:paraId="209AC810" w14:textId="77777777" w:rsidR="001E61D5" w:rsidRPr="00F14F2D" w:rsidRDefault="001E61D5" w:rsidP="001E61D5">
          <w:pPr>
            <w:rPr>
              <w:rFonts w:ascii="Consolas" w:hAnsi="Consolas"/>
              <w:sz w:val="18"/>
              <w:szCs w:val="18"/>
              <w:lang w:val="fr-FR"/>
            </w:rPr>
          </w:pPr>
          <w:r w:rsidRPr="001E61D5">
            <w:rPr>
              <w:rFonts w:ascii="Consolas" w:hAnsi="Consolas"/>
              <w:sz w:val="18"/>
              <w:szCs w:val="18"/>
              <w:lang w:val="en-US"/>
            </w:rPr>
            <w:t xml:space="preserve">  </w:t>
          </w:r>
          <w:r w:rsidRPr="00F14F2D">
            <w:rPr>
              <w:rFonts w:ascii="Consolas" w:hAnsi="Consolas"/>
              <w:sz w:val="18"/>
              <w:szCs w:val="18"/>
              <w:lang w:val="fr-FR"/>
            </w:rPr>
            <w:t>kafka0:</w:t>
          </w:r>
        </w:p>
        <w:p w14:paraId="6CF9E015" w14:textId="77777777" w:rsidR="001E61D5" w:rsidRPr="00F14F2D" w:rsidRDefault="001E61D5" w:rsidP="001E61D5">
          <w:pPr>
            <w:rPr>
              <w:rFonts w:ascii="Consolas" w:hAnsi="Consolas"/>
              <w:sz w:val="18"/>
              <w:szCs w:val="18"/>
              <w:lang w:val="fr-FR"/>
            </w:rPr>
          </w:pPr>
          <w:r w:rsidRPr="00F14F2D">
            <w:rPr>
              <w:rFonts w:ascii="Consolas" w:hAnsi="Consolas"/>
              <w:sz w:val="18"/>
              <w:szCs w:val="18"/>
              <w:lang w:val="fr-FR"/>
            </w:rPr>
            <w:t xml:space="preserve">    deploy:</w:t>
          </w:r>
        </w:p>
        <w:p w14:paraId="144BF944" w14:textId="6B6EB415" w:rsidR="001E61D5" w:rsidRPr="00F14F2D" w:rsidRDefault="001E61D5" w:rsidP="00F62ABB">
          <w:pPr>
            <w:rPr>
              <w:rFonts w:ascii="Consolas" w:hAnsi="Consolas"/>
              <w:sz w:val="18"/>
              <w:szCs w:val="18"/>
              <w:lang w:val="fr-FR"/>
            </w:rPr>
          </w:pPr>
          <w:r w:rsidRPr="00F14F2D">
            <w:rPr>
              <w:rFonts w:ascii="Consolas" w:hAnsi="Consolas"/>
              <w:sz w:val="18"/>
              <w:szCs w:val="18"/>
              <w:lang w:val="fr-FR"/>
            </w:rPr>
            <w:t xml:space="preserve">      replicas: </w:t>
          </w:r>
          <w:r w:rsidR="00F62ABB" w:rsidRPr="00F14F2D">
            <w:rPr>
              <w:rFonts w:ascii="Consolas" w:hAnsi="Consolas"/>
              <w:sz w:val="18"/>
              <w:szCs w:val="18"/>
              <w:lang w:val="fr-FR"/>
            </w:rPr>
            <w:t>1</w:t>
          </w:r>
        </w:p>
        <w:p w14:paraId="41A65F53" w14:textId="77777777" w:rsidR="001E61D5" w:rsidRPr="00F14F2D" w:rsidRDefault="001E61D5" w:rsidP="001E61D5">
          <w:pPr>
            <w:rPr>
              <w:rFonts w:ascii="Consolas" w:hAnsi="Consolas"/>
              <w:sz w:val="18"/>
              <w:szCs w:val="18"/>
              <w:lang w:val="fr-FR"/>
            </w:rPr>
          </w:pPr>
          <w:r w:rsidRPr="00F14F2D">
            <w:rPr>
              <w:rFonts w:ascii="Consolas" w:hAnsi="Consolas"/>
              <w:sz w:val="18"/>
              <w:szCs w:val="18"/>
              <w:lang w:val="fr-FR"/>
            </w:rPr>
            <w:t xml:space="preserve">      placement:</w:t>
          </w:r>
        </w:p>
        <w:p w14:paraId="26A3C0C8" w14:textId="77777777" w:rsidR="001E61D5" w:rsidRPr="00F14F2D" w:rsidRDefault="001E61D5" w:rsidP="001E61D5">
          <w:pPr>
            <w:rPr>
              <w:rFonts w:ascii="Consolas" w:hAnsi="Consolas"/>
              <w:sz w:val="18"/>
              <w:szCs w:val="18"/>
              <w:lang w:val="fr-FR"/>
            </w:rPr>
          </w:pPr>
          <w:r w:rsidRPr="00F14F2D">
            <w:rPr>
              <w:rFonts w:ascii="Consolas" w:hAnsi="Consolas"/>
              <w:sz w:val="18"/>
              <w:szCs w:val="18"/>
              <w:lang w:val="fr-FR"/>
            </w:rPr>
            <w:t xml:space="preserve">        constraints:</w:t>
          </w:r>
        </w:p>
        <w:p w14:paraId="73277306" w14:textId="77777777" w:rsidR="001E61D5" w:rsidRPr="001E61D5" w:rsidRDefault="001E61D5" w:rsidP="001E61D5">
          <w:pPr>
            <w:rPr>
              <w:rFonts w:ascii="Consolas" w:hAnsi="Consolas"/>
              <w:sz w:val="18"/>
              <w:szCs w:val="18"/>
              <w:lang w:val="en-US"/>
            </w:rPr>
          </w:pPr>
          <w:r w:rsidRPr="00F14F2D">
            <w:rPr>
              <w:rFonts w:ascii="Consolas" w:hAnsi="Consolas"/>
              <w:sz w:val="18"/>
              <w:szCs w:val="18"/>
              <w:lang w:val="fr-FR"/>
            </w:rPr>
            <w:t xml:space="preserve">          </w:t>
          </w:r>
          <w:r w:rsidRPr="001E61D5">
            <w:rPr>
              <w:rFonts w:ascii="Consolas" w:hAnsi="Consolas"/>
              <w:sz w:val="18"/>
              <w:szCs w:val="18"/>
              <w:lang w:val="en-US"/>
            </w:rPr>
            <w:t>- node.hostname == Lambweston</w:t>
          </w:r>
        </w:p>
        <w:p w14:paraId="4B749A20"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hostname: kafka0</w:t>
          </w:r>
        </w:p>
        <w:p w14:paraId="49E57AA9" w14:textId="793FEC52"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image: hyperledger/fabric-kafka</w:t>
          </w:r>
        </w:p>
        <w:p w14:paraId="039F7E30"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networks:</w:t>
          </w:r>
        </w:p>
        <w:p w14:paraId="18B8B448"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Kontgoods:</w:t>
          </w:r>
        </w:p>
        <w:p w14:paraId="00E8F485"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aliases:</w:t>
          </w:r>
        </w:p>
        <w:p w14:paraId="03F934F0"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kafka0</w:t>
          </w:r>
        </w:p>
        <w:p w14:paraId="0A708B85"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environment:</w:t>
          </w:r>
        </w:p>
        <w:p w14:paraId="1AA5325C"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KAFKA_MESSAGE_MAX_BYTES=103809024 # 99 * 1024 * 1024 B</w:t>
          </w:r>
        </w:p>
        <w:p w14:paraId="4E89C11A"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KAFKA_REPLICA_FETCH_MAX_BYTES=103809024 # 99 * 1024 * 1024 B</w:t>
          </w:r>
        </w:p>
        <w:p w14:paraId="15C1F1FF"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KAFKA_UNCLEAN_LEADER_ELECTION_ENABLE=false</w:t>
          </w:r>
        </w:p>
        <w:p w14:paraId="4C6D90BD"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CORE_VM_DOCKER_HOSTCONFIG_NETWORKMODE=Kontgoods</w:t>
          </w:r>
        </w:p>
        <w:p w14:paraId="225678FB"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KAFKA_BROKER_ID=0</w:t>
          </w:r>
        </w:p>
        <w:p w14:paraId="6A6BF23F"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KAFKA_MIN_INSYNC_REPLICAS=2</w:t>
          </w:r>
        </w:p>
        <w:p w14:paraId="4A395C83"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KAFKA_DEFAULT_REPLICATION_FACTOR=3</w:t>
          </w:r>
        </w:p>
        <w:p w14:paraId="159EF093"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KAFKA_ZOOKEEPER_CONNECT=zookeeper0:2181,zookeeper1:2181,zookeeper2:2181</w:t>
          </w:r>
        </w:p>
        <w:p w14:paraId="0D7FE8DC" w14:textId="77777777" w:rsidR="001E61D5" w:rsidRPr="001E61D5" w:rsidRDefault="001E61D5" w:rsidP="001E61D5">
          <w:pPr>
            <w:rPr>
              <w:rFonts w:ascii="Consolas" w:hAnsi="Consolas"/>
              <w:sz w:val="18"/>
              <w:szCs w:val="18"/>
              <w:lang w:val="en-US"/>
            </w:rPr>
          </w:pPr>
          <w:r w:rsidRPr="001E61D5">
            <w:rPr>
              <w:rFonts w:ascii="Consolas" w:hAnsi="Consolas"/>
              <w:sz w:val="18"/>
              <w:szCs w:val="18"/>
              <w:lang w:val="en-US"/>
            </w:rPr>
            <w:t xml:space="preserve">      - KAFKA_ZOOKEEPER_CONNECTION_TIMEOUT_MS=36000</w:t>
          </w:r>
        </w:p>
        <w:p w14:paraId="76CE5872" w14:textId="7F14EEE6" w:rsidR="009F1B63" w:rsidRDefault="001E61D5" w:rsidP="001E61D5">
          <w:pPr>
            <w:rPr>
              <w:rFonts w:ascii="Consolas" w:hAnsi="Consolas"/>
              <w:sz w:val="18"/>
              <w:szCs w:val="18"/>
              <w:lang w:val="en-US"/>
            </w:rPr>
          </w:pPr>
          <w:r w:rsidRPr="001E61D5">
            <w:rPr>
              <w:rFonts w:ascii="Consolas" w:hAnsi="Consolas"/>
              <w:sz w:val="18"/>
              <w:szCs w:val="18"/>
              <w:lang w:val="en-US"/>
            </w:rPr>
            <w:t xml:space="preserve">      - KAFKA_ZOOKEEPER_SESSION_TIMEOUT_MS=36000</w:t>
          </w:r>
        </w:p>
        <w:p w14:paraId="3BB761E9" w14:textId="77777777" w:rsidR="001E61D5" w:rsidRDefault="001E61D5" w:rsidP="005F2790">
          <w:pPr>
            <w:rPr>
              <w:rFonts w:ascii="Consolas" w:hAnsi="Consolas"/>
              <w:sz w:val="18"/>
              <w:szCs w:val="18"/>
              <w:lang w:val="en-US"/>
            </w:rPr>
          </w:pPr>
        </w:p>
        <w:p w14:paraId="509EE66F" w14:textId="77777777" w:rsidR="008412C8" w:rsidRDefault="008412C8" w:rsidP="005F2790">
          <w:pPr>
            <w:rPr>
              <w:rFonts w:ascii="Consolas" w:hAnsi="Consolas"/>
              <w:sz w:val="18"/>
              <w:szCs w:val="18"/>
              <w:lang w:val="en-US"/>
            </w:rPr>
          </w:pPr>
        </w:p>
        <w:p w14:paraId="413837CC" w14:textId="431E5A05" w:rsidR="00172EEE" w:rsidRPr="00172EEE" w:rsidRDefault="00172EEE" w:rsidP="005F2790">
          <w:pPr>
            <w:rPr>
              <w:lang w:val="en-US"/>
            </w:rPr>
          </w:pPr>
          <w:r>
            <w:rPr>
              <w:lang w:val="en-US"/>
            </w:rPr>
            <w:t xml:space="preserve">The zookeeper services need to be configured. This </w:t>
          </w:r>
          <w:r w:rsidR="00277313">
            <w:rPr>
              <w:lang w:val="en-US"/>
            </w:rPr>
            <w:t>will</w:t>
          </w:r>
          <w:r>
            <w:rPr>
              <w:lang w:val="en-US"/>
            </w:rPr>
            <w:t xml:space="preserve"> be done </w:t>
          </w:r>
          <w:r w:rsidR="00277313">
            <w:rPr>
              <w:lang w:val="en-US"/>
            </w:rPr>
            <w:t>in</w:t>
          </w:r>
          <w:r>
            <w:rPr>
              <w:lang w:val="en-US"/>
            </w:rPr>
            <w:t xml:space="preserve"> a docker-compose yaml file. In this case it will be done in the ‘Docker-compose-zookeeper.yml’ file. </w:t>
          </w:r>
        </w:p>
        <w:p w14:paraId="416554C1" w14:textId="5FB0D97A" w:rsidR="003D0221" w:rsidRPr="00DB1604" w:rsidRDefault="000B1EA7" w:rsidP="005F2790">
          <w:pPr>
            <w:rPr>
              <w:rFonts w:ascii="Calibri" w:hAnsi="Calibri" w:cs="Calibri"/>
              <w:b/>
              <w:bCs/>
              <w:szCs w:val="22"/>
              <w:lang w:val="en-US"/>
            </w:rPr>
          </w:pPr>
          <w:r>
            <w:rPr>
              <w:rFonts w:ascii="Calibri" w:hAnsi="Calibri" w:cs="Calibri"/>
              <w:b/>
              <w:bCs/>
              <w:szCs w:val="22"/>
              <w:lang w:val="en-US"/>
            </w:rPr>
            <w:t xml:space="preserve"># </w:t>
          </w:r>
          <w:r w:rsidR="00A64662" w:rsidRPr="00A64662">
            <w:rPr>
              <w:rFonts w:ascii="Calibri" w:hAnsi="Calibri" w:cs="Calibri"/>
              <w:b/>
              <w:bCs/>
              <w:szCs w:val="22"/>
              <w:lang w:val="en-US"/>
            </w:rPr>
            <w:t>Docker-compose-zookeeper.yml</w:t>
          </w:r>
        </w:p>
        <w:p w14:paraId="794C4E4B" w14:textId="2D2F8D2C"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version: '3'</w:t>
          </w:r>
        </w:p>
        <w:p w14:paraId="7F6479C8"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networks:</w:t>
          </w:r>
        </w:p>
        <w:p w14:paraId="5544DD7F" w14:textId="1801072A"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lastRenderedPageBreak/>
            <w:t xml:space="preserve">  Kontgoods:</w:t>
          </w:r>
        </w:p>
        <w:p w14:paraId="4DF2261B"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external:</w:t>
          </w:r>
        </w:p>
        <w:p w14:paraId="5DACB2E6"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name: Kontgoods</w:t>
          </w:r>
        </w:p>
        <w:p w14:paraId="4557FA45" w14:textId="77777777" w:rsidR="00747094" w:rsidRPr="00747094" w:rsidRDefault="00747094" w:rsidP="00747094">
          <w:pPr>
            <w:rPr>
              <w:rFonts w:ascii="Consolas" w:hAnsi="Consolas" w:cstheme="minorHAnsi"/>
              <w:sz w:val="18"/>
              <w:szCs w:val="18"/>
              <w:lang w:val="en-US"/>
            </w:rPr>
          </w:pPr>
        </w:p>
        <w:p w14:paraId="5B29054D"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services:</w:t>
          </w:r>
        </w:p>
        <w:p w14:paraId="4FBD4BD0"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zookeeper0:</w:t>
          </w:r>
        </w:p>
        <w:p w14:paraId="2C125988"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hostname: zookeeper0.example.com</w:t>
          </w:r>
        </w:p>
        <w:p w14:paraId="5701909E"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image: hyperledger/fabric-zookeeper</w:t>
          </w:r>
        </w:p>
        <w:p w14:paraId="7215F1E9"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deploy:</w:t>
          </w:r>
        </w:p>
        <w:p w14:paraId="02E8AFA8" w14:textId="145A9AFD" w:rsidR="00747094" w:rsidRPr="00747094" w:rsidRDefault="00747094" w:rsidP="00E32669">
          <w:pPr>
            <w:rPr>
              <w:rFonts w:ascii="Consolas" w:hAnsi="Consolas" w:cstheme="minorHAnsi"/>
              <w:sz w:val="18"/>
              <w:szCs w:val="18"/>
              <w:lang w:val="en-US"/>
            </w:rPr>
          </w:pPr>
          <w:r w:rsidRPr="00747094">
            <w:rPr>
              <w:rFonts w:ascii="Consolas" w:hAnsi="Consolas" w:cstheme="minorHAnsi"/>
              <w:sz w:val="18"/>
              <w:szCs w:val="18"/>
              <w:lang w:val="en-US"/>
            </w:rPr>
            <w:t xml:space="preserve">      replicas: </w:t>
          </w:r>
          <w:r w:rsidR="00E32669">
            <w:rPr>
              <w:rFonts w:ascii="Consolas" w:hAnsi="Consolas" w:cstheme="minorHAnsi"/>
              <w:sz w:val="18"/>
              <w:szCs w:val="18"/>
              <w:lang w:val="en-US"/>
            </w:rPr>
            <w:t>1</w:t>
          </w:r>
        </w:p>
        <w:p w14:paraId="33A762CD"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placement:</w:t>
          </w:r>
        </w:p>
        <w:p w14:paraId="378610BE"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constraints:</w:t>
          </w:r>
        </w:p>
        <w:p w14:paraId="1ACEA839" w14:textId="077DA27D"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node.hostname == Lambweston</w:t>
          </w:r>
        </w:p>
        <w:p w14:paraId="05184AFB"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networks:</w:t>
          </w:r>
        </w:p>
        <w:p w14:paraId="10014279"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Kontgoods</w:t>
          </w:r>
        </w:p>
        <w:p w14:paraId="1B5FD3C8"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environment:</w:t>
          </w:r>
        </w:p>
        <w:p w14:paraId="464C5F7F"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CORE_VM_DOCKER_HOSTCONFIG_NETWORKMODE=Kontgoods</w:t>
          </w:r>
        </w:p>
        <w:p w14:paraId="7AF85BAE"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ZOO_MY_ID=1</w:t>
          </w:r>
        </w:p>
        <w:p w14:paraId="24E22C88"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ZOO_SERVERS=server.1=zookeeper0:2888:3888 server.2=zookeeper1:2888:3888 server.3=zookeeper2:2888:3888</w:t>
          </w:r>
        </w:p>
        <w:p w14:paraId="13D31CE0" w14:textId="77777777" w:rsidR="00747094" w:rsidRPr="00747094" w:rsidRDefault="00747094" w:rsidP="00747094">
          <w:pPr>
            <w:rPr>
              <w:rFonts w:ascii="Consolas" w:hAnsi="Consolas" w:cstheme="minorHAnsi"/>
              <w:sz w:val="18"/>
              <w:szCs w:val="18"/>
              <w:lang w:val="en-US"/>
            </w:rPr>
          </w:pPr>
        </w:p>
        <w:p w14:paraId="25076B15"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zookeeper1:</w:t>
          </w:r>
        </w:p>
        <w:p w14:paraId="28A3D6D4"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hostname: zookeeper1.example.com</w:t>
          </w:r>
        </w:p>
        <w:p w14:paraId="30754075"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environment:</w:t>
          </w:r>
        </w:p>
        <w:p w14:paraId="1D36A03F"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ZOO_SERVERS=server.1=zookeeper0:2888:3888 server.2=zookeeper1:2888:3888 server.3=zookeeper2:2888:3888</w:t>
          </w:r>
        </w:p>
        <w:p w14:paraId="53AE5F43"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CORE_VM_DOCKER_HOSTCONFIG_NETWORKMODE=Kontgoods</w:t>
          </w:r>
        </w:p>
        <w:p w14:paraId="63896707"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ZOO_MY_ID=2</w:t>
          </w:r>
        </w:p>
        <w:p w14:paraId="294261A5"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deploy:</w:t>
          </w:r>
        </w:p>
        <w:p w14:paraId="72A8B235"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replicas: 1</w:t>
          </w:r>
        </w:p>
        <w:p w14:paraId="508BDC7B"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placement:</w:t>
          </w:r>
        </w:p>
        <w:p w14:paraId="20962F48"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constraints:</w:t>
          </w:r>
        </w:p>
        <w:p w14:paraId="3CA09368"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node.hostname == Lambweston</w:t>
          </w:r>
        </w:p>
        <w:p w14:paraId="7DB90405" w14:textId="0FFF0592"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lastRenderedPageBreak/>
            <w:t xml:space="preserve">    image: hyperledger/fabric-zookeeper</w:t>
          </w:r>
        </w:p>
        <w:p w14:paraId="3DDC366B"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networks:</w:t>
          </w:r>
        </w:p>
        <w:p w14:paraId="4420716D"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Kontgoods</w:t>
          </w:r>
        </w:p>
        <w:p w14:paraId="2BAC322C" w14:textId="77777777" w:rsidR="00747094" w:rsidRPr="00747094" w:rsidRDefault="00747094" w:rsidP="00747094">
          <w:pPr>
            <w:rPr>
              <w:rFonts w:ascii="Consolas" w:hAnsi="Consolas" w:cstheme="minorHAnsi"/>
              <w:sz w:val="18"/>
              <w:szCs w:val="18"/>
              <w:lang w:val="en-US"/>
            </w:rPr>
          </w:pPr>
        </w:p>
        <w:p w14:paraId="080D9815"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zookeeper2:</w:t>
          </w:r>
        </w:p>
        <w:p w14:paraId="0C9005CB"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deploy:</w:t>
          </w:r>
        </w:p>
        <w:p w14:paraId="0C3AFE03"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replicas: 1</w:t>
          </w:r>
        </w:p>
        <w:p w14:paraId="41944C8F"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placement:</w:t>
          </w:r>
        </w:p>
        <w:p w14:paraId="7149EA3B"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constraints:</w:t>
          </w:r>
        </w:p>
        <w:p w14:paraId="3BABC2EF"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node.hostname == Lambweston</w:t>
          </w:r>
        </w:p>
        <w:p w14:paraId="47621B13"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hostname: zookeeper2.example.com</w:t>
          </w:r>
        </w:p>
        <w:p w14:paraId="6095E658" w14:textId="1710E263"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image: hyperledger/fabric-zookeeper</w:t>
          </w:r>
        </w:p>
        <w:p w14:paraId="71B2A8F7"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networks:</w:t>
          </w:r>
        </w:p>
        <w:p w14:paraId="6E08F441"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Kontgoods</w:t>
          </w:r>
        </w:p>
        <w:p w14:paraId="688F4A70"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environment:</w:t>
          </w:r>
        </w:p>
        <w:p w14:paraId="5C278905"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CORE_VM_DOCKER_HOSTCONFIG_NETWORKMODE=Kontgoods</w:t>
          </w:r>
        </w:p>
        <w:p w14:paraId="73C078F4" w14:textId="77777777" w:rsidR="00747094"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ZOO_MY_ID=3</w:t>
          </w:r>
        </w:p>
        <w:p w14:paraId="3BF32343" w14:textId="3B6BDA05" w:rsidR="00083E62" w:rsidRPr="00747094" w:rsidRDefault="00747094" w:rsidP="00747094">
          <w:pPr>
            <w:rPr>
              <w:rFonts w:ascii="Consolas" w:hAnsi="Consolas" w:cstheme="minorHAnsi"/>
              <w:sz w:val="18"/>
              <w:szCs w:val="18"/>
              <w:lang w:val="en-US"/>
            </w:rPr>
          </w:pPr>
          <w:r w:rsidRPr="00747094">
            <w:rPr>
              <w:rFonts w:ascii="Consolas" w:hAnsi="Consolas" w:cstheme="minorHAnsi"/>
              <w:sz w:val="18"/>
              <w:szCs w:val="18"/>
              <w:lang w:val="en-US"/>
            </w:rPr>
            <w:t xml:space="preserve">      - ZOO_SERVERS=server.1=zookeeper0:2888:3888 server.2=zookeeper1:2888:3888 server.3=zookeeper2:2888:3888</w:t>
          </w:r>
        </w:p>
        <w:p w14:paraId="4798317C" w14:textId="77777777" w:rsidR="003A35ED" w:rsidRPr="003A35ED" w:rsidRDefault="00B87D78" w:rsidP="003A35ED">
          <w:pPr>
            <w:pStyle w:val="Heading3"/>
            <w:rPr>
              <w:lang w:val="en-US"/>
            </w:rPr>
          </w:pPr>
          <w:r w:rsidRPr="00F82D0E">
            <w:rPr>
              <w:lang w:val="en-US"/>
            </w:rPr>
            <w:t>Connections with and impact o</w:t>
          </w:r>
          <w:r>
            <w:rPr>
              <w:lang w:val="en-US"/>
            </w:rPr>
            <w:t>n adjacent infrastructure services</w:t>
          </w:r>
        </w:p>
        <w:tbl>
          <w:tblPr>
            <w:tblStyle w:val="TableGrid"/>
            <w:tblW w:w="0" w:type="auto"/>
            <w:tblLook w:val="04A0" w:firstRow="1" w:lastRow="0" w:firstColumn="1" w:lastColumn="0" w:noHBand="0" w:noVBand="1"/>
          </w:tblPr>
          <w:tblGrid>
            <w:gridCol w:w="3319"/>
            <w:gridCol w:w="3229"/>
            <w:gridCol w:w="2802"/>
          </w:tblGrid>
          <w:tr w:rsidR="00C50CFD" w:rsidRPr="0006419E" w14:paraId="4F90AEC5" w14:textId="77777777" w:rsidTr="00C634E1">
            <w:tc>
              <w:tcPr>
                <w:tcW w:w="3319" w:type="dxa"/>
                <w:shd w:val="clear" w:color="auto" w:fill="44546A"/>
              </w:tcPr>
              <w:p w14:paraId="3BD9A5FA" w14:textId="77777777" w:rsidR="00C50CFD" w:rsidRPr="00C634E1" w:rsidRDefault="00C50CFD" w:rsidP="00C634E1">
                <w:pPr>
                  <w:spacing w:after="160"/>
                  <w:rPr>
                    <w:color w:val="FFFFFF"/>
                  </w:rPr>
                </w:pPr>
                <w:r w:rsidRPr="00C634E1">
                  <w:rPr>
                    <w:color w:val="FFFFFF"/>
                  </w:rPr>
                  <w:t>Adjacent infrastructure service</w:t>
                </w:r>
              </w:p>
            </w:tc>
            <w:tc>
              <w:tcPr>
                <w:tcW w:w="3229" w:type="dxa"/>
                <w:shd w:val="clear" w:color="auto" w:fill="44546A"/>
              </w:tcPr>
              <w:p w14:paraId="27C12989" w14:textId="77777777" w:rsidR="00C50CFD" w:rsidRPr="00C634E1" w:rsidRDefault="00C50CFD" w:rsidP="00C50CFD">
                <w:pPr>
                  <w:rPr>
                    <w:color w:val="FFFFFF"/>
                  </w:rPr>
                </w:pPr>
                <w:r w:rsidRPr="00C634E1">
                  <w:rPr>
                    <w:color w:val="FFFFFF"/>
                  </w:rPr>
                  <w:t>Description</w:t>
                </w:r>
              </w:p>
            </w:tc>
            <w:tc>
              <w:tcPr>
                <w:tcW w:w="2802" w:type="dxa"/>
                <w:shd w:val="clear" w:color="auto" w:fill="44546A"/>
              </w:tcPr>
              <w:p w14:paraId="38632BB6" w14:textId="77777777" w:rsidR="00C50CFD" w:rsidRPr="00C634E1" w:rsidRDefault="00C50CFD" w:rsidP="00C50CFD">
                <w:pPr>
                  <w:rPr>
                    <w:color w:val="FFFFFF"/>
                  </w:rPr>
                </w:pPr>
                <w:r w:rsidRPr="00C634E1">
                  <w:rPr>
                    <w:color w:val="FFFFFF"/>
                  </w:rPr>
                  <w:t xml:space="preserve">Impact </w:t>
                </w:r>
              </w:p>
            </w:tc>
          </w:tr>
          <w:tr w:rsidR="00C50CFD" w:rsidRPr="00E8021D" w14:paraId="0BC1EFE3" w14:textId="77777777" w:rsidTr="00C50CFD">
            <w:tc>
              <w:tcPr>
                <w:tcW w:w="3319" w:type="dxa"/>
              </w:tcPr>
              <w:p w14:paraId="7C8DAA9B" w14:textId="521E3A48" w:rsidR="00C50CFD" w:rsidRPr="009A295C" w:rsidRDefault="00771B8B" w:rsidP="00C634E1">
                <w:pPr>
                  <w:spacing w:after="160"/>
                  <w:rPr>
                    <w:b/>
                    <w:i/>
                    <w:lang w:val="en-US"/>
                  </w:rPr>
                </w:pPr>
                <w:r w:rsidRPr="009A295C">
                  <w:rPr>
                    <w:b/>
                    <w:i/>
                    <w:lang w:val="en-US"/>
                  </w:rPr>
                  <w:t>Identity and Permissions Management.Hyperledger</w:t>
                </w:r>
              </w:p>
            </w:tc>
            <w:tc>
              <w:tcPr>
                <w:tcW w:w="3229" w:type="dxa"/>
              </w:tcPr>
              <w:p w14:paraId="61D703DA" w14:textId="6CAEC5E1" w:rsidR="00C50CFD" w:rsidRPr="00B633F2" w:rsidRDefault="00771B8B" w:rsidP="00C634E1">
                <w:pPr>
                  <w:spacing w:after="160"/>
                </w:pPr>
                <w:r w:rsidRPr="009A295C">
                  <w:rPr>
                    <w:b/>
                    <w:i/>
                    <w:lang w:val="en-US"/>
                  </w:rPr>
                  <w:t>Identity and Permissions Management.Hyperledger</w:t>
                </w:r>
                <w:r>
                  <w:rPr>
                    <w:lang w:val="en-US"/>
                  </w:rPr>
                  <w:t xml:space="preserve"> hosts the certificate authority and MSP. The certificate authority issues certificates to register identities in the blockchain. The MSP validates and issues certificates. Authenticates the users. </w:t>
                </w:r>
              </w:p>
            </w:tc>
            <w:tc>
              <w:tcPr>
                <w:tcW w:w="2802" w:type="dxa"/>
                <w:vMerge w:val="restart"/>
              </w:tcPr>
              <w:p w14:paraId="10BBB2AA" w14:textId="7122ED02" w:rsidR="00C50CFD" w:rsidRPr="00380A5C" w:rsidRDefault="00F206E8" w:rsidP="00C634E1">
                <w:pPr>
                  <w:spacing w:after="160"/>
                  <w:rPr>
                    <w:i/>
                    <w:lang w:val="en-US"/>
                  </w:rPr>
                </w:pPr>
                <w:r w:rsidRPr="009A295C">
                  <w:rPr>
                    <w:b/>
                    <w:i/>
                    <w:lang w:val="en-US"/>
                  </w:rPr>
                  <w:t>Message Handling.Orderer</w:t>
                </w:r>
                <w:r w:rsidR="00253E55">
                  <w:rPr>
                    <w:i/>
                    <w:iCs/>
                    <w:lang w:val="en-US"/>
                  </w:rPr>
                  <w:t xml:space="preserve"> </w:t>
                </w:r>
                <w:r w:rsidR="00C8413D" w:rsidRPr="00C8413D">
                  <w:rPr>
                    <w:i/>
                    <w:iCs/>
                    <w:lang w:val="en-US"/>
                  </w:rPr>
                  <w:t xml:space="preserve">Ordering service provides a shared communication channel to clients and peers, offering a broadcast service for messages containing transactions. Clients connect to the channel and may broadcast messages on the channel which are then delivered to all peers. The channel supports atomic delivery of all messages, that is, message communication </w:t>
                </w:r>
                <w:r w:rsidR="00C8413D" w:rsidRPr="00C8413D">
                  <w:rPr>
                    <w:i/>
                    <w:iCs/>
                    <w:lang w:val="en-US"/>
                  </w:rPr>
                  <w:lastRenderedPageBreak/>
                  <w:t>with total-order delivery and (implementation specific) reliability.</w:t>
                </w:r>
                <w:sdt>
                  <w:sdtPr>
                    <w:rPr>
                      <w:i/>
                      <w:iCs/>
                      <w:lang w:val="en-US"/>
                    </w:rPr>
                    <w:id w:val="1610166469"/>
                    <w:citation/>
                  </w:sdtPr>
                  <w:sdtEndPr/>
                  <w:sdtContent>
                    <w:r w:rsidR="00FC2BC8">
                      <w:rPr>
                        <w:i/>
                        <w:iCs/>
                        <w:lang w:val="en-US"/>
                      </w:rPr>
                      <w:fldChar w:fldCharType="begin"/>
                    </w:r>
                    <w:r w:rsidR="00FC2BC8">
                      <w:rPr>
                        <w:i/>
                        <w:iCs/>
                        <w:lang w:val="en-US"/>
                      </w:rPr>
                      <w:instrText xml:space="preserve"> CITATION Hyp21 \l 1033 </w:instrText>
                    </w:r>
                    <w:r w:rsidR="00FC2BC8">
                      <w:rPr>
                        <w:i/>
                        <w:iCs/>
                        <w:lang w:val="en-US"/>
                      </w:rPr>
                      <w:fldChar w:fldCharType="separate"/>
                    </w:r>
                    <w:r w:rsidR="006576C3">
                      <w:rPr>
                        <w:i/>
                        <w:iCs/>
                        <w:noProof/>
                        <w:lang w:val="en-US"/>
                      </w:rPr>
                      <w:t xml:space="preserve"> </w:t>
                    </w:r>
                    <w:r w:rsidR="006576C3">
                      <w:rPr>
                        <w:noProof/>
                        <w:lang w:val="en-US"/>
                      </w:rPr>
                      <w:t>[4]</w:t>
                    </w:r>
                    <w:r w:rsidR="00FC2BC8">
                      <w:rPr>
                        <w:i/>
                        <w:iCs/>
                        <w:lang w:val="en-US"/>
                      </w:rPr>
                      <w:fldChar w:fldCharType="end"/>
                    </w:r>
                  </w:sdtContent>
                </w:sdt>
              </w:p>
            </w:tc>
          </w:tr>
          <w:tr w:rsidR="00C50CFD" w:rsidRPr="00F14F2D" w14:paraId="6162F314" w14:textId="77777777" w:rsidTr="00C50CFD">
            <w:tc>
              <w:tcPr>
                <w:tcW w:w="3319" w:type="dxa"/>
              </w:tcPr>
              <w:p w14:paraId="2A1C9FEC" w14:textId="3DEF660F" w:rsidR="00C50CFD" w:rsidRPr="009A295C" w:rsidRDefault="00771B8B" w:rsidP="00C634E1">
                <w:pPr>
                  <w:spacing w:after="160"/>
                  <w:rPr>
                    <w:b/>
                    <w:i/>
                  </w:rPr>
                </w:pPr>
                <w:r w:rsidRPr="009A295C">
                  <w:rPr>
                    <w:b/>
                    <w:i/>
                    <w:lang w:val="en-US"/>
                  </w:rPr>
                  <w:t>Relational Data Management.</w:t>
                </w:r>
                <w:r w:rsidRPr="009A295C">
                  <w:rPr>
                    <w:b/>
                    <w:i/>
                  </w:rPr>
                  <w:t>Datastore</w:t>
                </w:r>
              </w:p>
            </w:tc>
            <w:tc>
              <w:tcPr>
                <w:tcW w:w="3229" w:type="dxa"/>
              </w:tcPr>
              <w:p w14:paraId="272FED03" w14:textId="242B2C4F" w:rsidR="00C50CFD" w:rsidRPr="00771B8B" w:rsidRDefault="00771B8B" w:rsidP="00C634E1">
                <w:pPr>
                  <w:spacing w:after="160"/>
                  <w:rPr>
                    <w:lang w:val="en-US"/>
                  </w:rPr>
                </w:pPr>
                <w:r w:rsidRPr="009A295C">
                  <w:rPr>
                    <w:b/>
                    <w:i/>
                    <w:lang w:val="en-US"/>
                  </w:rPr>
                  <w:t>Relational Data Management.Datastore</w:t>
                </w:r>
                <w:r w:rsidRPr="003B2E3A">
                  <w:rPr>
                    <w:lang w:val="en-US"/>
                  </w:rPr>
                  <w:t xml:space="preserve"> </w:t>
                </w:r>
                <w:r>
                  <w:rPr>
                    <w:lang w:val="en-US"/>
                  </w:rPr>
                  <w:t xml:space="preserve">hosts the blockchain server and state database. The blockchain servers hosts the ledgers (records all </w:t>
                </w:r>
                <w:r>
                  <w:rPr>
                    <w:lang w:val="en-US"/>
                  </w:rPr>
                  <w:lastRenderedPageBreak/>
                  <w:t xml:space="preserve">transactions) and smart contracts (the SLA). </w:t>
                </w:r>
              </w:p>
            </w:tc>
            <w:tc>
              <w:tcPr>
                <w:tcW w:w="2802" w:type="dxa"/>
                <w:vMerge/>
              </w:tcPr>
              <w:p w14:paraId="74A4627B" w14:textId="467BDD57" w:rsidR="00C50CFD" w:rsidRPr="003F68F4" w:rsidRDefault="00C50CFD" w:rsidP="00C634E1">
                <w:pPr>
                  <w:spacing w:after="160"/>
                  <w:rPr>
                    <w:i/>
                    <w:lang w:val="en-US"/>
                  </w:rPr>
                </w:pPr>
              </w:p>
            </w:tc>
          </w:tr>
          <w:tr w:rsidR="00C50CFD" w:rsidRPr="00F14F2D" w14:paraId="47CD14A5" w14:textId="77777777" w:rsidTr="00C50CFD">
            <w:tc>
              <w:tcPr>
                <w:tcW w:w="3319" w:type="dxa"/>
              </w:tcPr>
              <w:p w14:paraId="2C1443C6" w14:textId="19873FA3" w:rsidR="00C50CFD" w:rsidRPr="009A295C" w:rsidRDefault="00771B8B" w:rsidP="00C634E1">
                <w:pPr>
                  <w:spacing w:after="160"/>
                  <w:rPr>
                    <w:b/>
                    <w:i/>
                  </w:rPr>
                </w:pPr>
                <w:r w:rsidRPr="009A295C">
                  <w:rPr>
                    <w:b/>
                    <w:i/>
                  </w:rPr>
                  <w:t xml:space="preserve">Datazone </w:t>
                </w:r>
                <w:r w:rsidR="00D4633D" w:rsidRPr="009A295C">
                  <w:rPr>
                    <w:b/>
                    <w:i/>
                  </w:rPr>
                  <w:t>P</w:t>
                </w:r>
                <w:r w:rsidRPr="009A295C">
                  <w:rPr>
                    <w:b/>
                    <w:i/>
                  </w:rPr>
                  <w:t>rotection.Firewall</w:t>
                </w:r>
              </w:p>
            </w:tc>
            <w:tc>
              <w:tcPr>
                <w:tcW w:w="3229" w:type="dxa"/>
              </w:tcPr>
              <w:p w14:paraId="2078BFEC" w14:textId="74A116A5" w:rsidR="00C50CFD" w:rsidRPr="00771B8B" w:rsidRDefault="007630FD" w:rsidP="00C634E1">
                <w:pPr>
                  <w:spacing w:after="160"/>
                  <w:rPr>
                    <w:lang w:val="en-US"/>
                  </w:rPr>
                </w:pPr>
                <w:r w:rsidRPr="009A295C">
                  <w:rPr>
                    <w:b/>
                    <w:lang w:val="en-US"/>
                  </w:rPr>
                  <w:t>Datazone Protection.Firewall</w:t>
                </w:r>
                <w:r w:rsidRPr="007D272D">
                  <w:rPr>
                    <w:lang w:val="en-US"/>
                  </w:rPr>
                  <w:t xml:space="preserve"> monitors, filters, and controls all incoming and outgoing traffic.</w:t>
                </w:r>
              </w:p>
            </w:tc>
            <w:tc>
              <w:tcPr>
                <w:tcW w:w="2802" w:type="dxa"/>
                <w:vMerge/>
              </w:tcPr>
              <w:p w14:paraId="53679507" w14:textId="77777777" w:rsidR="00C50CFD" w:rsidRPr="00380A5C" w:rsidRDefault="00C50CFD" w:rsidP="00FB245B">
                <w:pPr>
                  <w:rPr>
                    <w:i/>
                    <w:lang w:val="en-US"/>
                  </w:rPr>
                </w:pPr>
              </w:p>
            </w:tc>
          </w:tr>
          <w:tr w:rsidR="00623CE3" w:rsidRPr="00F14F2D" w14:paraId="3AC40FA4" w14:textId="77777777" w:rsidTr="00C50CFD">
            <w:tc>
              <w:tcPr>
                <w:tcW w:w="3319" w:type="dxa"/>
              </w:tcPr>
              <w:p w14:paraId="2F49D214" w14:textId="7B392F64" w:rsidR="00623CE3" w:rsidRPr="009A295C" w:rsidRDefault="00771B8B" w:rsidP="00C634E1">
                <w:pPr>
                  <w:rPr>
                    <w:b/>
                  </w:rPr>
                </w:pPr>
                <w:r w:rsidRPr="009A295C">
                  <w:rPr>
                    <w:b/>
                    <w:i/>
                    <w:lang w:val="en-US"/>
                  </w:rPr>
                  <w:t>Facilities Deployment.Docker</w:t>
                </w:r>
              </w:p>
            </w:tc>
            <w:tc>
              <w:tcPr>
                <w:tcW w:w="3229" w:type="dxa"/>
              </w:tcPr>
              <w:p w14:paraId="3E0D0C1A" w14:textId="5BDC0890" w:rsidR="00623CE3" w:rsidRPr="00771B8B" w:rsidRDefault="00771B8B" w:rsidP="00C634E1">
                <w:pPr>
                  <w:rPr>
                    <w:lang w:val="en-US"/>
                  </w:rPr>
                </w:pPr>
                <w:r w:rsidRPr="009A295C">
                  <w:rPr>
                    <w:b/>
                    <w:i/>
                    <w:lang w:val="en-US"/>
                  </w:rPr>
                  <w:t>Facilities Deployment.Docker</w:t>
                </w:r>
                <w:r>
                  <w:rPr>
                    <w:i/>
                    <w:iCs/>
                    <w:lang w:val="en-US"/>
                  </w:rPr>
                  <w:t xml:space="preserve"> </w:t>
                </w:r>
                <w:r>
                  <w:rPr>
                    <w:lang w:val="en-US"/>
                  </w:rPr>
                  <w:t>provides the docker containers used to run Hyperledger Fabric services.</w:t>
                </w:r>
              </w:p>
            </w:tc>
            <w:tc>
              <w:tcPr>
                <w:tcW w:w="2802" w:type="dxa"/>
                <w:vMerge/>
              </w:tcPr>
              <w:p w14:paraId="15961C30" w14:textId="59310BBE" w:rsidR="00623CE3" w:rsidRPr="00380A5C" w:rsidRDefault="00623CE3" w:rsidP="00623128">
                <w:pPr>
                  <w:rPr>
                    <w:i/>
                    <w:highlight w:val="yellow"/>
                    <w:lang w:val="en-US"/>
                  </w:rPr>
                </w:pPr>
              </w:p>
            </w:tc>
          </w:tr>
          <w:tr w:rsidR="000726E7" w:rsidRPr="00F14F2D" w14:paraId="6645FE7C" w14:textId="77777777" w:rsidTr="00C50CFD">
            <w:tc>
              <w:tcPr>
                <w:tcW w:w="3319" w:type="dxa"/>
              </w:tcPr>
              <w:p w14:paraId="2349555A" w14:textId="1BFD6E91" w:rsidR="000726E7" w:rsidRPr="009A295C" w:rsidRDefault="000726E7" w:rsidP="00C634E1">
                <w:pPr>
                  <w:rPr>
                    <w:b/>
                    <w:i/>
                  </w:rPr>
                </w:pPr>
                <w:r w:rsidRPr="009A295C">
                  <w:rPr>
                    <w:b/>
                    <w:i/>
                  </w:rPr>
                  <w:t xml:space="preserve">Application </w:t>
                </w:r>
                <w:r w:rsidR="00771B8B" w:rsidRPr="009A295C">
                  <w:rPr>
                    <w:b/>
                    <w:i/>
                  </w:rPr>
                  <w:t>Hosting.Webinterface</w:t>
                </w:r>
              </w:p>
            </w:tc>
            <w:tc>
              <w:tcPr>
                <w:tcW w:w="3229" w:type="dxa"/>
              </w:tcPr>
              <w:p w14:paraId="4F5C34C3" w14:textId="64877A2E" w:rsidR="000726E7" w:rsidRPr="00771B8B" w:rsidRDefault="00771B8B" w:rsidP="00C634E1">
                <w:pPr>
                  <w:rPr>
                    <w:lang w:val="en-US"/>
                  </w:rPr>
                </w:pPr>
                <w:r w:rsidRPr="009A295C">
                  <w:rPr>
                    <w:b/>
                    <w:i/>
                    <w:lang w:val="en-US"/>
                  </w:rPr>
                  <w:t>Application Hosting.Webinterface</w:t>
                </w:r>
                <w:r w:rsidRPr="00FE1A8D">
                  <w:rPr>
                    <w:lang w:val="en-US"/>
                  </w:rPr>
                  <w:t xml:space="preserve"> hosts t</w:t>
                </w:r>
                <w:r>
                  <w:rPr>
                    <w:lang w:val="en-US"/>
                  </w:rPr>
                  <w:t>he API used for retrieving and storing sensor data. Also hosts the webserver interface used to inspect the blockchain data.</w:t>
                </w:r>
              </w:p>
            </w:tc>
            <w:tc>
              <w:tcPr>
                <w:tcW w:w="2802" w:type="dxa"/>
                <w:vMerge/>
              </w:tcPr>
              <w:p w14:paraId="1F60F93B" w14:textId="499C57EE" w:rsidR="000726E7" w:rsidRPr="00380A5C" w:rsidRDefault="000726E7" w:rsidP="00623128">
                <w:pPr>
                  <w:rPr>
                    <w:i/>
                    <w:highlight w:val="yellow"/>
                    <w:lang w:val="en-US"/>
                  </w:rPr>
                </w:pPr>
              </w:p>
            </w:tc>
          </w:tr>
          <w:tr w:rsidR="00FB245B" w:rsidRPr="00F14F2D" w14:paraId="45837943" w14:textId="77777777" w:rsidTr="00C50CFD">
            <w:tc>
              <w:tcPr>
                <w:tcW w:w="3319" w:type="dxa"/>
              </w:tcPr>
              <w:p w14:paraId="45F072B7" w14:textId="0A96470F" w:rsidR="00FB245B" w:rsidRPr="009A295C" w:rsidRDefault="00D81F4A" w:rsidP="00C634E1">
                <w:pPr>
                  <w:rPr>
                    <w:b/>
                    <w:i/>
                  </w:rPr>
                </w:pPr>
                <w:r w:rsidRPr="009A295C">
                  <w:rPr>
                    <w:b/>
                    <w:i/>
                    <w:lang w:val="en-US"/>
                  </w:rPr>
                  <w:t>Data Transport.Router</w:t>
                </w:r>
              </w:p>
            </w:tc>
            <w:tc>
              <w:tcPr>
                <w:tcW w:w="3229" w:type="dxa"/>
              </w:tcPr>
              <w:p w14:paraId="346DB9E9" w14:textId="3CD9C3FA" w:rsidR="00FB245B" w:rsidRPr="00771B8B" w:rsidRDefault="00771B8B" w:rsidP="00C634E1">
                <w:pPr>
                  <w:rPr>
                    <w:lang w:val="en-US"/>
                  </w:rPr>
                </w:pPr>
                <w:r w:rsidRPr="009A295C">
                  <w:rPr>
                    <w:b/>
                    <w:i/>
                    <w:lang w:val="en-US"/>
                  </w:rPr>
                  <w:t>Data Transport.Router</w:t>
                </w:r>
                <w:r>
                  <w:rPr>
                    <w:lang w:val="en-US"/>
                  </w:rPr>
                  <w:t xml:space="preserve"> connect all adjacent services to the internet and each other.</w:t>
                </w:r>
              </w:p>
            </w:tc>
            <w:tc>
              <w:tcPr>
                <w:tcW w:w="2802" w:type="dxa"/>
                <w:vMerge/>
              </w:tcPr>
              <w:p w14:paraId="7081FAE8" w14:textId="0DE6327C" w:rsidR="00FB245B" w:rsidRPr="00380A5C" w:rsidRDefault="00FB245B" w:rsidP="00623128">
                <w:pPr>
                  <w:rPr>
                    <w:i/>
                    <w:highlight w:val="yellow"/>
                    <w:lang w:val="en-US"/>
                  </w:rPr>
                </w:pPr>
              </w:p>
            </w:tc>
          </w:tr>
        </w:tbl>
        <w:p w14:paraId="2FC7C03D" w14:textId="77777777" w:rsidR="001227F9" w:rsidRPr="004D1AEF" w:rsidRDefault="001227F9" w:rsidP="004D1AEF">
          <w:pPr>
            <w:rPr>
              <w:lang w:val="en-US"/>
            </w:rPr>
          </w:pPr>
        </w:p>
        <w:p w14:paraId="34AF4614" w14:textId="77777777" w:rsidR="0017715E" w:rsidRPr="0017715E" w:rsidRDefault="00B87D78" w:rsidP="0017715E">
          <w:pPr>
            <w:pStyle w:val="Heading3"/>
          </w:pPr>
          <w:r>
            <w:t>Requirement processing</w:t>
          </w:r>
        </w:p>
        <w:p w14:paraId="598D32E1" w14:textId="77777777" w:rsidR="007D77E8" w:rsidRPr="00571178" w:rsidRDefault="007D77E8" w:rsidP="007D77E8">
          <w:pPr>
            <w:pStyle w:val="Heading4"/>
            <w:rPr>
              <w:i w:val="0"/>
            </w:rPr>
          </w:pPr>
          <w:r>
            <w:t>Functional requirements processing</w:t>
          </w:r>
        </w:p>
        <w:tbl>
          <w:tblPr>
            <w:tblW w:w="8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268"/>
            <w:gridCol w:w="5249"/>
          </w:tblGrid>
          <w:tr w:rsidR="00467555" w14:paraId="7A69FD8F" w14:textId="77777777" w:rsidTr="002C45CF">
            <w:tc>
              <w:tcPr>
                <w:tcW w:w="1410" w:type="dxa"/>
                <w:shd w:val="clear" w:color="auto" w:fill="44546A"/>
              </w:tcPr>
              <w:p w14:paraId="3B0B44A6" w14:textId="77777777" w:rsidR="00467555" w:rsidRDefault="00467555" w:rsidP="002C45CF">
                <w:pPr>
                  <w:spacing w:line="240" w:lineRule="auto"/>
                  <w:rPr>
                    <w:color w:val="FFFFFF"/>
                  </w:rPr>
                </w:pPr>
                <w:r>
                  <w:rPr>
                    <w:color w:val="FFFFFF"/>
                  </w:rPr>
                  <w:t>Requirement</w:t>
                </w:r>
              </w:p>
            </w:tc>
            <w:tc>
              <w:tcPr>
                <w:tcW w:w="2268" w:type="dxa"/>
                <w:shd w:val="clear" w:color="auto" w:fill="44546A"/>
              </w:tcPr>
              <w:p w14:paraId="3A556B83" w14:textId="77777777" w:rsidR="00467555" w:rsidRDefault="00467555" w:rsidP="002C45CF">
                <w:pPr>
                  <w:spacing w:line="240" w:lineRule="auto"/>
                  <w:rPr>
                    <w:color w:val="FFFFFF"/>
                  </w:rPr>
                </w:pPr>
                <w:r>
                  <w:rPr>
                    <w:color w:val="FFFFFF"/>
                  </w:rPr>
                  <w:t>Description</w:t>
                </w:r>
              </w:p>
            </w:tc>
            <w:tc>
              <w:tcPr>
                <w:tcW w:w="5249" w:type="dxa"/>
                <w:shd w:val="clear" w:color="auto" w:fill="44546A"/>
              </w:tcPr>
              <w:p w14:paraId="7A0A5BA0" w14:textId="77777777" w:rsidR="00467555" w:rsidRDefault="00467555" w:rsidP="002C45CF">
                <w:pPr>
                  <w:spacing w:line="240" w:lineRule="auto"/>
                  <w:rPr>
                    <w:color w:val="FFFFFF"/>
                  </w:rPr>
                </w:pPr>
                <w:r>
                  <w:rPr>
                    <w:color w:val="FFFFFF"/>
                  </w:rPr>
                  <w:t>Technical Processing</w:t>
                </w:r>
              </w:p>
            </w:tc>
          </w:tr>
          <w:tr w:rsidR="00467555" w:rsidRPr="00F14F2D" w14:paraId="5361ADA4" w14:textId="77777777" w:rsidTr="002C45CF">
            <w:trPr>
              <w:trHeight w:val="224"/>
            </w:trPr>
            <w:tc>
              <w:tcPr>
                <w:tcW w:w="1410" w:type="dxa"/>
                <w:shd w:val="clear" w:color="auto" w:fill="auto"/>
              </w:tcPr>
              <w:p w14:paraId="4F3161A4" w14:textId="77777777" w:rsidR="00467555" w:rsidRDefault="000E2300" w:rsidP="002C45CF">
                <w:pPr>
                  <w:widowControl w:val="0"/>
                  <w:spacing w:line="240" w:lineRule="auto"/>
                </w:pPr>
                <w:r>
                  <w:t>R</w:t>
                </w:r>
                <w:r w:rsidR="005A5F15">
                  <w:t>49</w:t>
                </w:r>
              </w:p>
            </w:tc>
            <w:tc>
              <w:tcPr>
                <w:tcW w:w="2268" w:type="dxa"/>
                <w:shd w:val="clear" w:color="auto" w:fill="auto"/>
              </w:tcPr>
              <w:p w14:paraId="347BB2CF" w14:textId="77777777" w:rsidR="00467555" w:rsidRPr="00634AFC" w:rsidRDefault="00516081" w:rsidP="002C45CF">
                <w:pPr>
                  <w:widowControl w:val="0"/>
                  <w:spacing w:line="240" w:lineRule="auto"/>
                  <w:rPr>
                    <w:lang w:val="en-US"/>
                  </w:rPr>
                </w:pPr>
                <w:r>
                  <w:rPr>
                    <w:i/>
                    <w:iCs/>
                    <w:lang w:val="en-US"/>
                  </w:rPr>
                  <w:t>A</w:t>
                </w:r>
                <w:r w:rsidR="007F1E33" w:rsidRPr="00C8413D">
                  <w:rPr>
                    <w:i/>
                    <w:iCs/>
                    <w:lang w:val="en-US"/>
                  </w:rPr>
                  <w:t>tomic delivery of all messages</w:t>
                </w:r>
                <w:r w:rsidR="00720545">
                  <w:rPr>
                    <w:i/>
                    <w:iCs/>
                    <w:lang w:val="en-US"/>
                  </w:rPr>
                  <w:t xml:space="preserve"> must be available</w:t>
                </w:r>
              </w:p>
            </w:tc>
            <w:tc>
              <w:tcPr>
                <w:tcW w:w="5249" w:type="dxa"/>
                <w:shd w:val="clear" w:color="auto" w:fill="auto"/>
              </w:tcPr>
              <w:p w14:paraId="08878E10" w14:textId="77777777" w:rsidR="00467555" w:rsidRPr="00634AFC" w:rsidRDefault="00720545" w:rsidP="002C45CF">
                <w:pPr>
                  <w:spacing w:before="240" w:after="240"/>
                  <w:rPr>
                    <w:lang w:val="en-US"/>
                  </w:rPr>
                </w:pPr>
                <w:r>
                  <w:rPr>
                    <w:lang w:val="en-US"/>
                  </w:rPr>
                  <w:t>T</w:t>
                </w:r>
                <w:r w:rsidR="00650C64">
                  <w:rPr>
                    <w:lang w:val="en-US"/>
                  </w:rPr>
                  <w:t xml:space="preserve">he </w:t>
                </w:r>
                <w:r w:rsidR="00650C64" w:rsidRPr="00BC6EE4">
                  <w:rPr>
                    <w:b/>
                    <w:bCs/>
                    <w:lang w:val="en-US"/>
                  </w:rPr>
                  <w:t>Message</w:t>
                </w:r>
                <w:r w:rsidR="00BC6EE4" w:rsidRPr="00BC6EE4">
                  <w:rPr>
                    <w:b/>
                    <w:bCs/>
                    <w:lang w:val="en-US"/>
                  </w:rPr>
                  <w:t xml:space="preserve"> </w:t>
                </w:r>
                <w:r w:rsidR="00650C64" w:rsidRPr="00BC6EE4">
                  <w:rPr>
                    <w:b/>
                    <w:bCs/>
                    <w:lang w:val="en-US"/>
                  </w:rPr>
                  <w:t>handeling</w:t>
                </w:r>
                <w:r w:rsidR="00650C64" w:rsidRPr="00BC6EE4">
                  <w:rPr>
                    <w:b/>
                    <w:lang w:val="en-US"/>
                  </w:rPr>
                  <w:t xml:space="preserve">.Orderer </w:t>
                </w:r>
                <w:r w:rsidR="0032468F">
                  <w:rPr>
                    <w:lang w:val="en-US"/>
                  </w:rPr>
                  <w:t>provides a</w:t>
                </w:r>
                <w:r w:rsidR="005F1C2C">
                  <w:rPr>
                    <w:lang w:val="en-US"/>
                  </w:rPr>
                  <w:t xml:space="preserve"> channel that clients and peers can connect </w:t>
                </w:r>
                <w:r w:rsidR="00A94DD7">
                  <w:rPr>
                    <w:lang w:val="en-US"/>
                  </w:rPr>
                  <w:t>with</w:t>
                </w:r>
                <w:r w:rsidR="00BC6EE4">
                  <w:rPr>
                    <w:lang w:val="en-US"/>
                  </w:rPr>
                  <w:t>,</w:t>
                </w:r>
                <w:r w:rsidR="005F1C2C">
                  <w:rPr>
                    <w:lang w:val="en-US"/>
                  </w:rPr>
                  <w:t xml:space="preserve"> </w:t>
                </w:r>
                <w:r w:rsidR="00E87991">
                  <w:rPr>
                    <w:lang w:val="en-US"/>
                  </w:rPr>
                  <w:t>to broadcast their messages containing transactions</w:t>
                </w:r>
                <w:r w:rsidR="00CB447A">
                  <w:rPr>
                    <w:lang w:val="en-US"/>
                  </w:rPr>
                  <w:t>;</w:t>
                </w:r>
                <w:r w:rsidR="00E87991">
                  <w:rPr>
                    <w:lang w:val="en-US"/>
                  </w:rPr>
                  <w:t xml:space="preserve"> these messages will be d</w:t>
                </w:r>
                <w:r w:rsidR="00DC4113">
                  <w:rPr>
                    <w:lang w:val="en-US"/>
                  </w:rPr>
                  <w:t xml:space="preserve">elivered </w:t>
                </w:r>
                <w:r w:rsidR="00BC6EE4">
                  <w:rPr>
                    <w:lang w:val="en-US"/>
                  </w:rPr>
                  <w:t xml:space="preserve">atomically. </w:t>
                </w:r>
              </w:p>
            </w:tc>
          </w:tr>
        </w:tbl>
        <w:p w14:paraId="0FE22EB2" w14:textId="77777777" w:rsidR="007D77E8" w:rsidRPr="00741614" w:rsidRDefault="007D77E8" w:rsidP="007D77E8">
          <w:pPr>
            <w:rPr>
              <w:i/>
              <w:lang w:val="en-US"/>
            </w:rPr>
          </w:pPr>
        </w:p>
        <w:p w14:paraId="73262965" w14:textId="77777777" w:rsidR="007D77E8" w:rsidRDefault="007D77E8" w:rsidP="007D77E8">
          <w:pPr>
            <w:pStyle w:val="Heading4"/>
          </w:pPr>
          <w:r>
            <w:t>Quality requirements processing</w:t>
          </w:r>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190"/>
            <w:gridCol w:w="5465"/>
          </w:tblGrid>
          <w:tr w:rsidR="00966BD7" w14:paraId="13A3912E" w14:textId="77777777" w:rsidTr="00AA3C4C">
            <w:trPr>
              <w:trHeight w:val="233"/>
            </w:trPr>
            <w:tc>
              <w:tcPr>
                <w:tcW w:w="1693" w:type="dxa"/>
                <w:shd w:val="clear" w:color="auto" w:fill="44546A"/>
              </w:tcPr>
              <w:p w14:paraId="29E311D0" w14:textId="77777777" w:rsidR="00966BD7" w:rsidRDefault="00966BD7" w:rsidP="00AA3C4C">
                <w:pPr>
                  <w:spacing w:line="240" w:lineRule="auto"/>
                  <w:rPr>
                    <w:color w:val="FFFFFF"/>
                  </w:rPr>
                </w:pPr>
                <w:r>
                  <w:rPr>
                    <w:color w:val="FFFFFF"/>
                  </w:rPr>
                  <w:t>Quality attribute</w:t>
                </w:r>
              </w:p>
            </w:tc>
            <w:tc>
              <w:tcPr>
                <w:tcW w:w="2190" w:type="dxa"/>
                <w:shd w:val="clear" w:color="auto" w:fill="44546A"/>
              </w:tcPr>
              <w:p w14:paraId="072F2884" w14:textId="77777777" w:rsidR="00966BD7" w:rsidRDefault="00966BD7" w:rsidP="00AA3C4C">
                <w:pPr>
                  <w:spacing w:line="240" w:lineRule="auto"/>
                  <w:rPr>
                    <w:color w:val="FFFFFF"/>
                  </w:rPr>
                </w:pPr>
                <w:r>
                  <w:rPr>
                    <w:color w:val="FFFFFF"/>
                  </w:rPr>
                  <w:t>Value</w:t>
                </w:r>
              </w:p>
            </w:tc>
            <w:tc>
              <w:tcPr>
                <w:tcW w:w="5465" w:type="dxa"/>
                <w:shd w:val="clear" w:color="auto" w:fill="44546A"/>
              </w:tcPr>
              <w:p w14:paraId="3731FC29" w14:textId="77777777" w:rsidR="00966BD7" w:rsidRDefault="00966BD7" w:rsidP="00AA3C4C">
                <w:pPr>
                  <w:spacing w:line="240" w:lineRule="auto"/>
                  <w:rPr>
                    <w:color w:val="FFFFFF"/>
                  </w:rPr>
                </w:pPr>
                <w:r>
                  <w:rPr>
                    <w:color w:val="FFFFFF"/>
                  </w:rPr>
                  <w:t>Technical Processing</w:t>
                </w:r>
              </w:p>
            </w:tc>
          </w:tr>
          <w:tr w:rsidR="00966BD7" w14:paraId="05328FEB" w14:textId="77777777" w:rsidTr="00AA3C4C">
            <w:trPr>
              <w:trHeight w:val="273"/>
            </w:trPr>
            <w:tc>
              <w:tcPr>
                <w:tcW w:w="1693" w:type="dxa"/>
                <w:shd w:val="clear" w:color="auto" w:fill="auto"/>
              </w:tcPr>
              <w:p w14:paraId="050554DA" w14:textId="77777777" w:rsidR="00966BD7" w:rsidRDefault="00966BD7" w:rsidP="00AA3C4C">
                <w:pPr>
                  <w:spacing w:line="240" w:lineRule="auto"/>
                </w:pPr>
                <w:r>
                  <w:t>Adaptability</w:t>
                </w:r>
              </w:p>
            </w:tc>
            <w:tc>
              <w:tcPr>
                <w:tcW w:w="2190" w:type="dxa"/>
                <w:shd w:val="clear" w:color="auto" w:fill="auto"/>
              </w:tcPr>
              <w:p w14:paraId="3894D915" w14:textId="77777777" w:rsidR="00966BD7" w:rsidRDefault="00966BD7" w:rsidP="00AA3C4C">
                <w:pPr>
                  <w:spacing w:line="240" w:lineRule="auto"/>
                </w:pPr>
                <w:r>
                  <w:t>N/A</w:t>
                </w:r>
              </w:p>
            </w:tc>
            <w:tc>
              <w:tcPr>
                <w:tcW w:w="5465" w:type="dxa"/>
                <w:shd w:val="clear" w:color="auto" w:fill="auto"/>
              </w:tcPr>
              <w:p w14:paraId="4158C2B6" w14:textId="77777777" w:rsidR="00966BD7" w:rsidRDefault="00966BD7" w:rsidP="00AA3C4C">
                <w:pPr>
                  <w:spacing w:line="240" w:lineRule="auto"/>
                </w:pPr>
                <w:r>
                  <w:t>N/A</w:t>
                </w:r>
              </w:p>
            </w:tc>
          </w:tr>
          <w:tr w:rsidR="00966BD7" w14:paraId="7387B724" w14:textId="77777777" w:rsidTr="00AA3C4C">
            <w:trPr>
              <w:trHeight w:val="233"/>
            </w:trPr>
            <w:tc>
              <w:tcPr>
                <w:tcW w:w="1693" w:type="dxa"/>
                <w:shd w:val="clear" w:color="auto" w:fill="auto"/>
              </w:tcPr>
              <w:p w14:paraId="7FC7EF00" w14:textId="77777777" w:rsidR="00966BD7" w:rsidRDefault="00966BD7" w:rsidP="00AA3C4C">
                <w:pPr>
                  <w:spacing w:line="240" w:lineRule="auto"/>
                </w:pPr>
                <w:r>
                  <w:t>Scalability</w:t>
                </w:r>
              </w:p>
            </w:tc>
            <w:tc>
              <w:tcPr>
                <w:tcW w:w="2190" w:type="dxa"/>
                <w:shd w:val="clear" w:color="auto" w:fill="auto"/>
              </w:tcPr>
              <w:p w14:paraId="3428E1E4" w14:textId="77777777" w:rsidR="00966BD7" w:rsidRDefault="00966BD7" w:rsidP="00AA3C4C">
                <w:pPr>
                  <w:spacing w:line="240" w:lineRule="auto"/>
                </w:pPr>
                <w:r>
                  <w:t>N/A</w:t>
                </w:r>
              </w:p>
            </w:tc>
            <w:tc>
              <w:tcPr>
                <w:tcW w:w="5465" w:type="dxa"/>
                <w:shd w:val="clear" w:color="auto" w:fill="auto"/>
              </w:tcPr>
              <w:p w14:paraId="1F6EAA4B" w14:textId="77777777" w:rsidR="00966BD7" w:rsidRDefault="00966BD7" w:rsidP="00AA3C4C">
                <w:pPr>
                  <w:spacing w:line="240" w:lineRule="auto"/>
                </w:pPr>
                <w:r>
                  <w:t>N/A</w:t>
                </w:r>
              </w:p>
            </w:tc>
          </w:tr>
          <w:tr w:rsidR="00966BD7" w14:paraId="0BFDB366" w14:textId="77777777" w:rsidTr="00AA3C4C">
            <w:trPr>
              <w:trHeight w:val="233"/>
            </w:trPr>
            <w:tc>
              <w:tcPr>
                <w:tcW w:w="1693" w:type="dxa"/>
                <w:shd w:val="clear" w:color="auto" w:fill="auto"/>
              </w:tcPr>
              <w:p w14:paraId="3889CD40" w14:textId="77777777" w:rsidR="00966BD7" w:rsidRDefault="00966BD7" w:rsidP="00AA3C4C">
                <w:pPr>
                  <w:spacing w:line="240" w:lineRule="auto"/>
                </w:pPr>
                <w:r>
                  <w:t>Manageability</w:t>
                </w:r>
              </w:p>
            </w:tc>
            <w:tc>
              <w:tcPr>
                <w:tcW w:w="2190" w:type="dxa"/>
                <w:shd w:val="clear" w:color="auto" w:fill="auto"/>
              </w:tcPr>
              <w:p w14:paraId="1993DCC1" w14:textId="77777777" w:rsidR="00966BD7" w:rsidRDefault="00966BD7" w:rsidP="00AA3C4C">
                <w:pPr>
                  <w:spacing w:line="240" w:lineRule="auto"/>
                </w:pPr>
                <w:r>
                  <w:t>N/A</w:t>
                </w:r>
              </w:p>
            </w:tc>
            <w:tc>
              <w:tcPr>
                <w:tcW w:w="5465" w:type="dxa"/>
                <w:shd w:val="clear" w:color="auto" w:fill="auto"/>
              </w:tcPr>
              <w:p w14:paraId="58889D0C" w14:textId="77777777" w:rsidR="00966BD7" w:rsidRDefault="00966BD7" w:rsidP="00AA3C4C">
                <w:pPr>
                  <w:spacing w:before="240" w:after="240"/>
                </w:pPr>
                <w:r>
                  <w:t>N/A</w:t>
                </w:r>
              </w:p>
            </w:tc>
          </w:tr>
          <w:tr w:rsidR="00966BD7" w14:paraId="36FCF900" w14:textId="77777777" w:rsidTr="00AA3C4C">
            <w:trPr>
              <w:trHeight w:val="233"/>
            </w:trPr>
            <w:tc>
              <w:tcPr>
                <w:tcW w:w="1693" w:type="dxa"/>
                <w:shd w:val="clear" w:color="auto" w:fill="auto"/>
              </w:tcPr>
              <w:p w14:paraId="1ED801F6" w14:textId="77777777" w:rsidR="00966BD7" w:rsidRDefault="00966BD7" w:rsidP="00AA3C4C">
                <w:pPr>
                  <w:spacing w:line="240" w:lineRule="auto"/>
                </w:pPr>
                <w:r>
                  <w:t>Accountability</w:t>
                </w:r>
              </w:p>
            </w:tc>
            <w:tc>
              <w:tcPr>
                <w:tcW w:w="2190" w:type="dxa"/>
                <w:shd w:val="clear" w:color="auto" w:fill="auto"/>
              </w:tcPr>
              <w:p w14:paraId="5FCFECCB" w14:textId="77777777" w:rsidR="00966BD7" w:rsidRDefault="00966BD7" w:rsidP="00AA3C4C">
                <w:pPr>
                  <w:spacing w:line="240" w:lineRule="auto"/>
                </w:pPr>
                <w:r>
                  <w:t>N/A</w:t>
                </w:r>
              </w:p>
            </w:tc>
            <w:tc>
              <w:tcPr>
                <w:tcW w:w="5465" w:type="dxa"/>
                <w:shd w:val="clear" w:color="auto" w:fill="auto"/>
              </w:tcPr>
              <w:p w14:paraId="46BC0AF3" w14:textId="77777777" w:rsidR="00966BD7" w:rsidRDefault="00966BD7" w:rsidP="00AA3C4C">
                <w:pPr>
                  <w:spacing w:line="240" w:lineRule="auto"/>
                </w:pPr>
                <w:r>
                  <w:t>N/A</w:t>
                </w:r>
              </w:p>
            </w:tc>
          </w:tr>
          <w:tr w:rsidR="00966BD7" w14:paraId="6E76402D" w14:textId="77777777" w:rsidTr="00AA3C4C">
            <w:trPr>
              <w:trHeight w:val="225"/>
            </w:trPr>
            <w:tc>
              <w:tcPr>
                <w:tcW w:w="1693" w:type="dxa"/>
                <w:shd w:val="clear" w:color="auto" w:fill="auto"/>
              </w:tcPr>
              <w:p w14:paraId="21E93DFB" w14:textId="77777777" w:rsidR="00966BD7" w:rsidRDefault="00966BD7" w:rsidP="00AA3C4C">
                <w:pPr>
                  <w:widowControl w:val="0"/>
                  <w:pBdr>
                    <w:top w:val="nil"/>
                    <w:left w:val="nil"/>
                    <w:bottom w:val="nil"/>
                    <w:right w:val="nil"/>
                    <w:between w:val="nil"/>
                  </w:pBdr>
                  <w:spacing w:line="240" w:lineRule="auto"/>
                </w:pPr>
                <w:r>
                  <w:t>Availability</w:t>
                </w:r>
              </w:p>
            </w:tc>
            <w:tc>
              <w:tcPr>
                <w:tcW w:w="2190" w:type="dxa"/>
                <w:shd w:val="clear" w:color="auto" w:fill="auto"/>
              </w:tcPr>
              <w:p w14:paraId="0BFB9CE1" w14:textId="77777777" w:rsidR="00966BD7" w:rsidRDefault="00966BD7" w:rsidP="00AA3C4C">
                <w:pPr>
                  <w:spacing w:line="240" w:lineRule="auto"/>
                </w:pPr>
                <w:r>
                  <w:t>N/A</w:t>
                </w:r>
              </w:p>
            </w:tc>
            <w:tc>
              <w:tcPr>
                <w:tcW w:w="5465" w:type="dxa"/>
                <w:shd w:val="clear" w:color="auto" w:fill="auto"/>
              </w:tcPr>
              <w:p w14:paraId="4EBE1D48" w14:textId="77777777" w:rsidR="00966BD7" w:rsidRDefault="00966BD7" w:rsidP="00AA3C4C">
                <w:pPr>
                  <w:spacing w:line="240" w:lineRule="auto"/>
                </w:pPr>
                <w:r>
                  <w:t>N/A</w:t>
                </w:r>
              </w:p>
            </w:tc>
          </w:tr>
          <w:tr w:rsidR="00966BD7" w14:paraId="5FADD620" w14:textId="77777777" w:rsidTr="00AA3C4C">
            <w:trPr>
              <w:trHeight w:val="242"/>
            </w:trPr>
            <w:tc>
              <w:tcPr>
                <w:tcW w:w="1693" w:type="dxa"/>
                <w:shd w:val="clear" w:color="auto" w:fill="auto"/>
              </w:tcPr>
              <w:p w14:paraId="4988E333" w14:textId="77777777" w:rsidR="00966BD7" w:rsidRDefault="00966BD7" w:rsidP="00AA3C4C">
                <w:pPr>
                  <w:spacing w:line="240" w:lineRule="auto"/>
                </w:pPr>
                <w:r>
                  <w:lastRenderedPageBreak/>
                  <w:t>Integrity</w:t>
                </w:r>
              </w:p>
            </w:tc>
            <w:tc>
              <w:tcPr>
                <w:tcW w:w="2190" w:type="dxa"/>
                <w:shd w:val="clear" w:color="auto" w:fill="auto"/>
              </w:tcPr>
              <w:p w14:paraId="23810840" w14:textId="77777777" w:rsidR="00966BD7" w:rsidRDefault="00966BD7" w:rsidP="00AA3C4C">
                <w:pPr>
                  <w:spacing w:line="240" w:lineRule="auto"/>
                </w:pPr>
                <w:r>
                  <w:t>N/A</w:t>
                </w:r>
              </w:p>
            </w:tc>
            <w:tc>
              <w:tcPr>
                <w:tcW w:w="5465" w:type="dxa"/>
                <w:shd w:val="clear" w:color="auto" w:fill="auto"/>
              </w:tcPr>
              <w:p w14:paraId="2826483B" w14:textId="77777777" w:rsidR="00966BD7" w:rsidRDefault="00966BD7" w:rsidP="00AA3C4C">
                <w:pPr>
                  <w:spacing w:before="240" w:after="240"/>
                </w:pPr>
                <w:r>
                  <w:t>N/A</w:t>
                </w:r>
              </w:p>
            </w:tc>
          </w:tr>
        </w:tbl>
        <w:p w14:paraId="6569E0D4" w14:textId="77777777" w:rsidR="00966BD7" w:rsidRPr="00966BD7" w:rsidRDefault="00966BD7" w:rsidP="00966BD7"/>
        <w:p w14:paraId="11E9A6BD" w14:textId="77777777" w:rsidR="007D77E8" w:rsidRDefault="007D77E8" w:rsidP="007D77E8">
          <w:pPr>
            <w:pStyle w:val="Heading4"/>
            <w:rPr>
              <w:i w:val="0"/>
            </w:rPr>
          </w:pPr>
          <w:r>
            <w:t>Principle requirements processing</w:t>
          </w:r>
        </w:p>
        <w:tbl>
          <w:tblPr>
            <w:tblW w:w="90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1843"/>
            <w:gridCol w:w="5491"/>
          </w:tblGrid>
          <w:tr w:rsidR="007D77E8" w14:paraId="4A64351D" w14:textId="77777777" w:rsidTr="00AA3C4C">
            <w:trPr>
              <w:trHeight w:val="226"/>
            </w:trPr>
            <w:tc>
              <w:tcPr>
                <w:tcW w:w="1693" w:type="dxa"/>
                <w:shd w:val="clear" w:color="auto" w:fill="44546A"/>
              </w:tcPr>
              <w:p w14:paraId="4BAE52F0" w14:textId="77777777" w:rsidR="007D77E8" w:rsidRDefault="007D77E8" w:rsidP="00AA3C4C">
                <w:pPr>
                  <w:spacing w:line="240" w:lineRule="auto"/>
                  <w:rPr>
                    <w:color w:val="FFFFFF"/>
                  </w:rPr>
                </w:pPr>
                <w:r>
                  <w:rPr>
                    <w:color w:val="FFFFFF"/>
                  </w:rPr>
                  <w:t>Principle</w:t>
                </w:r>
              </w:p>
            </w:tc>
            <w:tc>
              <w:tcPr>
                <w:tcW w:w="1843" w:type="dxa"/>
                <w:shd w:val="clear" w:color="auto" w:fill="44546A"/>
              </w:tcPr>
              <w:p w14:paraId="79B09674" w14:textId="77777777" w:rsidR="007D77E8" w:rsidRDefault="007D77E8" w:rsidP="00AA3C4C">
                <w:pPr>
                  <w:spacing w:line="240" w:lineRule="auto"/>
                  <w:rPr>
                    <w:color w:val="FFFFFF"/>
                  </w:rPr>
                </w:pPr>
                <w:r>
                  <w:rPr>
                    <w:color w:val="FFFFFF"/>
                  </w:rPr>
                  <w:t>Description</w:t>
                </w:r>
              </w:p>
            </w:tc>
            <w:tc>
              <w:tcPr>
                <w:tcW w:w="5491" w:type="dxa"/>
                <w:shd w:val="clear" w:color="auto" w:fill="44546A"/>
              </w:tcPr>
              <w:p w14:paraId="0688D51C" w14:textId="77777777" w:rsidR="007D77E8" w:rsidRDefault="007D77E8" w:rsidP="00AA3C4C">
                <w:pPr>
                  <w:spacing w:line="240" w:lineRule="auto"/>
                  <w:rPr>
                    <w:color w:val="FFFFFF"/>
                  </w:rPr>
                </w:pPr>
                <w:r>
                  <w:rPr>
                    <w:color w:val="FFFFFF"/>
                  </w:rPr>
                  <w:t>Processing</w:t>
                </w:r>
              </w:p>
            </w:tc>
          </w:tr>
          <w:tr w:rsidR="007D77E8" w14:paraId="5D59F56A" w14:textId="77777777" w:rsidTr="00AA3C4C">
            <w:trPr>
              <w:trHeight w:val="213"/>
            </w:trPr>
            <w:tc>
              <w:tcPr>
                <w:tcW w:w="1693" w:type="dxa"/>
                <w:shd w:val="clear" w:color="auto" w:fill="auto"/>
              </w:tcPr>
              <w:p w14:paraId="01567E3E" w14:textId="77777777" w:rsidR="007D77E8" w:rsidRDefault="007D77E8" w:rsidP="00AA3C4C">
                <w:pPr>
                  <w:spacing w:after="0" w:line="240" w:lineRule="auto"/>
                </w:pPr>
                <w:r>
                  <w:t>N/A</w:t>
                </w:r>
              </w:p>
            </w:tc>
            <w:tc>
              <w:tcPr>
                <w:tcW w:w="1843" w:type="dxa"/>
                <w:shd w:val="clear" w:color="auto" w:fill="auto"/>
              </w:tcPr>
              <w:p w14:paraId="6E35C8CB" w14:textId="77777777" w:rsidR="007D77E8" w:rsidRDefault="007D77E8" w:rsidP="00AA3C4C">
                <w:pPr>
                  <w:spacing w:after="0"/>
                </w:pPr>
                <w:r>
                  <w:t>N/A</w:t>
                </w:r>
              </w:p>
            </w:tc>
            <w:tc>
              <w:tcPr>
                <w:tcW w:w="5491" w:type="dxa"/>
                <w:shd w:val="clear" w:color="auto" w:fill="auto"/>
              </w:tcPr>
              <w:p w14:paraId="2064FD66" w14:textId="77777777" w:rsidR="007D77E8" w:rsidRDefault="007D77E8" w:rsidP="00AA3C4C">
                <w:pPr>
                  <w:spacing w:after="0"/>
                </w:pPr>
                <w:r>
                  <w:t>N/A</w:t>
                </w:r>
              </w:p>
            </w:tc>
          </w:tr>
        </w:tbl>
        <w:p w14:paraId="5F28C8A9" w14:textId="77777777" w:rsidR="007D77E8" w:rsidRDefault="007D77E8" w:rsidP="007D77E8"/>
        <w:p w14:paraId="05BB2726" w14:textId="77777777" w:rsidR="007D77E8" w:rsidRDefault="007D77E8" w:rsidP="007D77E8"/>
        <w:p w14:paraId="72D1112F" w14:textId="77777777" w:rsidR="007D77E8" w:rsidRPr="007D77E8" w:rsidRDefault="007D77E8" w:rsidP="007D77E8"/>
        <w:p w14:paraId="0EC41B2D" w14:textId="77777777" w:rsidR="00467555" w:rsidRPr="00634AFC" w:rsidRDefault="00467555" w:rsidP="00467555">
          <w:pPr>
            <w:rPr>
              <w:i/>
              <w:lang w:val="en-US"/>
            </w:rPr>
          </w:pPr>
        </w:p>
        <w:p w14:paraId="6CE53CC1" w14:textId="7D310B34" w:rsidR="006C55A4" w:rsidRDefault="006C55A4">
          <w:pPr>
            <w:rPr>
              <w:rFonts w:asciiTheme="majorHAnsi" w:eastAsiaTheme="majorEastAsia" w:hAnsiTheme="majorHAnsi" w:cstheme="majorBidi"/>
              <w:color w:val="005CB8" w:themeColor="accent2"/>
              <w:sz w:val="36"/>
              <w:szCs w:val="36"/>
              <w:lang w:val="en-US"/>
            </w:rPr>
          </w:pPr>
        </w:p>
        <w:p w14:paraId="6C78D965" w14:textId="77777777" w:rsidR="00000223" w:rsidRDefault="00000223">
          <w:pPr>
            <w:rPr>
              <w:rFonts w:asciiTheme="majorHAnsi" w:eastAsiaTheme="majorEastAsia" w:hAnsiTheme="majorHAnsi" w:cstheme="majorBidi"/>
              <w:color w:val="005CB8" w:themeColor="accent2"/>
              <w:sz w:val="36"/>
              <w:szCs w:val="36"/>
              <w:lang w:val="en-US"/>
            </w:rPr>
          </w:pPr>
          <w:r>
            <w:rPr>
              <w:lang w:val="en-US"/>
            </w:rPr>
            <w:br w:type="page"/>
          </w:r>
        </w:p>
        <w:p w14:paraId="683401F0" w14:textId="4A565146" w:rsidR="00B87D78" w:rsidRDefault="00B87D78" w:rsidP="00B87D78">
          <w:pPr>
            <w:pStyle w:val="Heading2"/>
            <w:rPr>
              <w:lang w:val="en-US"/>
            </w:rPr>
          </w:pPr>
          <w:bookmarkStart w:id="52" w:name="_Toc72929432"/>
          <w:bookmarkStart w:id="53" w:name="_Toc72929608"/>
          <w:bookmarkStart w:id="54" w:name="_Toc73438587"/>
          <w:r w:rsidRPr="08755D78">
            <w:rPr>
              <w:lang w:val="en-US"/>
            </w:rPr>
            <w:lastRenderedPageBreak/>
            <w:t xml:space="preserve">Technical components and specifications for </w:t>
          </w:r>
          <w:r w:rsidR="00B129B4" w:rsidRPr="00B129B4">
            <w:rPr>
              <w:lang w:val="en-US"/>
            </w:rPr>
            <w:t xml:space="preserve">Facilities </w:t>
          </w:r>
          <w:r w:rsidR="00B129B4">
            <w:rPr>
              <w:lang w:val="en-US"/>
            </w:rPr>
            <w:t>D</w:t>
          </w:r>
          <w:r w:rsidR="00B129B4" w:rsidRPr="00B129B4">
            <w:rPr>
              <w:lang w:val="en-US"/>
            </w:rPr>
            <w:t>eployment</w:t>
          </w:r>
          <w:r w:rsidR="004A5A12">
            <w:rPr>
              <w:lang w:val="en-US"/>
            </w:rPr>
            <w:t>.Docker</w:t>
          </w:r>
          <w:bookmarkEnd w:id="52"/>
          <w:bookmarkEnd w:id="53"/>
          <w:bookmarkEnd w:id="54"/>
        </w:p>
        <w:p w14:paraId="7946CBF4" w14:textId="77777777" w:rsidR="00AD23E6" w:rsidRDefault="00AD23E6" w:rsidP="00AD23E6">
          <w:pPr>
            <w:pStyle w:val="Heading3"/>
            <w:rPr>
              <w:lang w:val="en-US"/>
            </w:rPr>
          </w:pPr>
          <w:r>
            <w:rPr>
              <w:lang w:val="en-US"/>
            </w:rPr>
            <w:t>Description</w:t>
          </w:r>
        </w:p>
        <w:p w14:paraId="346A9E47" w14:textId="0FF2FC66" w:rsidR="00AD23E6" w:rsidRPr="00AD23E6" w:rsidRDefault="00AD23E6" w:rsidP="00AD23E6">
          <w:pPr>
            <w:rPr>
              <w:lang w:val="en-US"/>
            </w:rPr>
          </w:pPr>
          <w:r>
            <w:rPr>
              <w:lang w:val="en-US"/>
            </w:rPr>
            <w:t xml:space="preserve">This section covers the </w:t>
          </w:r>
          <w:r w:rsidR="004F7C32">
            <w:rPr>
              <w:lang w:val="en-US"/>
            </w:rPr>
            <w:t xml:space="preserve">docker containers used to run the </w:t>
          </w:r>
          <w:r w:rsidR="00FD7947">
            <w:rPr>
              <w:lang w:val="en-US"/>
            </w:rPr>
            <w:t xml:space="preserve">infrastructure services. </w:t>
          </w:r>
          <w:r>
            <w:rPr>
              <w:lang w:val="en-US"/>
            </w:rPr>
            <w:t xml:space="preserve">   </w:t>
          </w:r>
        </w:p>
        <w:p w14:paraId="2A3DF08C" w14:textId="41F9D4A9" w:rsidR="00F019C0" w:rsidRPr="00F019C0" w:rsidRDefault="00B87D78" w:rsidP="00F019C0">
          <w:pPr>
            <w:pStyle w:val="Heading3"/>
          </w:pPr>
          <w:r>
            <w:t>(Virtual) hardware</w:t>
          </w:r>
        </w:p>
        <w:p w14:paraId="716718C3" w14:textId="5879E12C" w:rsidR="009C3512" w:rsidRPr="00C733F5" w:rsidRDefault="00CA5796" w:rsidP="00CA5796">
          <w:pPr>
            <w:rPr>
              <w:lang w:val="en-US"/>
            </w:rPr>
          </w:pPr>
          <w:r w:rsidRPr="00AB5789">
            <w:rPr>
              <w:lang w:val="en-US"/>
            </w:rPr>
            <w:t xml:space="preserve">The PoC runs on </w:t>
          </w:r>
          <w:r w:rsidR="00AB5789" w:rsidRPr="00AB5789">
            <w:rPr>
              <w:lang w:val="en-US"/>
            </w:rPr>
            <w:t>t</w:t>
          </w:r>
          <w:r w:rsidR="00AB5789">
            <w:rPr>
              <w:lang w:val="en-US"/>
            </w:rPr>
            <w:t xml:space="preserve">hree Ubuntu </w:t>
          </w:r>
          <w:r w:rsidR="001864FA">
            <w:rPr>
              <w:lang w:val="en-US"/>
            </w:rPr>
            <w:t xml:space="preserve">20.04 </w:t>
          </w:r>
          <w:r w:rsidR="00AB5789">
            <w:rPr>
              <w:lang w:val="en-US"/>
            </w:rPr>
            <w:t>Servers</w:t>
          </w:r>
          <w:r w:rsidR="004F5C61">
            <w:rPr>
              <w:lang w:val="en-US"/>
            </w:rPr>
            <w:t xml:space="preserve">. </w:t>
          </w:r>
          <w:r w:rsidR="00C9684C">
            <w:rPr>
              <w:lang w:val="en-US"/>
            </w:rPr>
            <w:t>The</w:t>
          </w:r>
          <w:r w:rsidR="004F5C61">
            <w:rPr>
              <w:lang w:val="en-US"/>
            </w:rPr>
            <w:t xml:space="preserve"> </w:t>
          </w:r>
          <w:r w:rsidR="002252DD">
            <w:rPr>
              <w:lang w:val="en-US"/>
            </w:rPr>
            <w:t xml:space="preserve">Hyperledger Fabric </w:t>
          </w:r>
          <w:r w:rsidR="00C9684C">
            <w:rPr>
              <w:lang w:val="en-US"/>
            </w:rPr>
            <w:t>services will run</w:t>
          </w:r>
          <w:r w:rsidR="002252DD">
            <w:rPr>
              <w:lang w:val="en-US"/>
            </w:rPr>
            <w:t xml:space="preserve"> </w:t>
          </w:r>
          <w:r w:rsidR="00D474EA">
            <w:rPr>
              <w:lang w:val="en-US"/>
            </w:rPr>
            <w:t xml:space="preserve">in docker containers. </w:t>
          </w:r>
        </w:p>
        <w:tbl>
          <w:tblPr>
            <w:tblStyle w:val="TableGrid"/>
            <w:tblW w:w="0" w:type="auto"/>
            <w:tblLook w:val="04A0" w:firstRow="1" w:lastRow="0" w:firstColumn="1" w:lastColumn="0" w:noHBand="0" w:noVBand="1"/>
          </w:tblPr>
          <w:tblGrid>
            <w:gridCol w:w="4390"/>
            <w:gridCol w:w="4960"/>
          </w:tblGrid>
          <w:tr w:rsidR="00C733F5" w:rsidRPr="0009510A" w14:paraId="3224E9C4" w14:textId="77777777" w:rsidTr="00930191">
            <w:tc>
              <w:tcPr>
                <w:tcW w:w="9350" w:type="dxa"/>
                <w:gridSpan w:val="2"/>
                <w:shd w:val="clear" w:color="auto" w:fill="44546A"/>
              </w:tcPr>
              <w:p w14:paraId="2AAFB7A4" w14:textId="0D6FDFC2" w:rsidR="00C733F5" w:rsidRPr="00C733F5" w:rsidRDefault="00C733F5" w:rsidP="00C733F5">
                <w:pPr>
                  <w:jc w:val="center"/>
                  <w:rPr>
                    <w:color w:val="FFFFFF"/>
                  </w:rPr>
                </w:pPr>
                <w:r w:rsidRPr="00C733F5">
                  <w:rPr>
                    <w:color w:val="FFFFFF" w:themeColor="background1"/>
                    <w:lang w:val="en-US"/>
                  </w:rPr>
                  <w:t>Ubuntu 20.04 server</w:t>
                </w:r>
              </w:p>
            </w:tc>
          </w:tr>
          <w:tr w:rsidR="008C4846" w:rsidRPr="0009510A" w14:paraId="7D1B669B" w14:textId="77777777" w:rsidTr="00C733F5">
            <w:tc>
              <w:tcPr>
                <w:tcW w:w="4390" w:type="dxa"/>
                <w:shd w:val="clear" w:color="auto" w:fill="44546A"/>
              </w:tcPr>
              <w:p w14:paraId="64EAD574" w14:textId="77777777" w:rsidR="008C4846" w:rsidRPr="0009510A" w:rsidRDefault="008C4846" w:rsidP="00B37BC6">
                <w:pPr>
                  <w:spacing w:after="160"/>
                  <w:rPr>
                    <w:color w:val="FFFFFF"/>
                  </w:rPr>
                </w:pPr>
                <w:r>
                  <w:rPr>
                    <w:color w:val="FFFFFF"/>
                  </w:rPr>
                  <w:t>Type</w:t>
                </w:r>
              </w:p>
            </w:tc>
            <w:tc>
              <w:tcPr>
                <w:tcW w:w="4960" w:type="dxa"/>
                <w:shd w:val="clear" w:color="auto" w:fill="44546A"/>
              </w:tcPr>
              <w:p w14:paraId="200BBB41" w14:textId="77777777" w:rsidR="008C4846" w:rsidRPr="0009510A" w:rsidRDefault="008C4846" w:rsidP="00B37BC6">
                <w:pPr>
                  <w:spacing w:after="160"/>
                  <w:rPr>
                    <w:color w:val="FFFFFF"/>
                  </w:rPr>
                </w:pPr>
                <w:r>
                  <w:rPr>
                    <w:color w:val="FFFFFF"/>
                  </w:rPr>
                  <w:t>Specifications</w:t>
                </w:r>
              </w:p>
            </w:tc>
          </w:tr>
          <w:tr w:rsidR="008C4846" w:rsidRPr="00F30C3E" w14:paraId="10AF3590" w14:textId="77777777" w:rsidTr="00C733F5">
            <w:tc>
              <w:tcPr>
                <w:tcW w:w="4390" w:type="dxa"/>
                <w:shd w:val="clear" w:color="auto" w:fill="auto"/>
              </w:tcPr>
              <w:p w14:paraId="1F3C38C7" w14:textId="77777777" w:rsidR="008C4846" w:rsidRDefault="008C4846" w:rsidP="00B37BC6">
                <w:pPr>
                  <w:rPr>
                    <w:color w:val="000000" w:themeColor="text1"/>
                  </w:rPr>
                </w:pPr>
                <w:r w:rsidRPr="003F35CF">
                  <w:rPr>
                    <w:rFonts w:eastAsia="Times New Roman" w:cstheme="minorHAnsi"/>
                  </w:rPr>
                  <w:t>CPU </w:t>
                </w:r>
                <w:r>
                  <w:rPr>
                    <w:rFonts w:eastAsia="Times New Roman" w:cstheme="minorHAnsi"/>
                  </w:rPr>
                  <w:t>c</w:t>
                </w:r>
                <w:r w:rsidRPr="003F35CF">
                  <w:rPr>
                    <w:rFonts w:eastAsia="Times New Roman" w:cstheme="minorHAnsi"/>
                  </w:rPr>
                  <w:t>ores </w:t>
                </w:r>
              </w:p>
            </w:tc>
            <w:tc>
              <w:tcPr>
                <w:tcW w:w="4960" w:type="dxa"/>
                <w:shd w:val="clear" w:color="auto" w:fill="auto"/>
              </w:tcPr>
              <w:p w14:paraId="645AF67E" w14:textId="77777777" w:rsidR="008C4846" w:rsidRPr="00F30C3E" w:rsidRDefault="008C4846" w:rsidP="00B37BC6">
                <w:pPr>
                  <w:rPr>
                    <w:color w:val="000000" w:themeColor="text1"/>
                  </w:rPr>
                </w:pPr>
                <w:r>
                  <w:rPr>
                    <w:color w:val="000000" w:themeColor="text1"/>
                  </w:rPr>
                  <w:t>2</w:t>
                </w:r>
              </w:p>
            </w:tc>
          </w:tr>
          <w:tr w:rsidR="008C4846" w:rsidRPr="00F30C3E" w14:paraId="3C333F4D" w14:textId="77777777" w:rsidTr="00C733F5">
            <w:tc>
              <w:tcPr>
                <w:tcW w:w="4390" w:type="dxa"/>
                <w:shd w:val="clear" w:color="auto" w:fill="auto"/>
              </w:tcPr>
              <w:p w14:paraId="2CA69D78" w14:textId="77777777" w:rsidR="008C4846" w:rsidRDefault="008C4846" w:rsidP="00B37BC6">
                <w:pPr>
                  <w:rPr>
                    <w:color w:val="000000" w:themeColor="text1"/>
                  </w:rPr>
                </w:pPr>
                <w:r w:rsidRPr="003F35CF">
                  <w:rPr>
                    <w:rFonts w:eastAsia="Times New Roman" w:cstheme="minorHAnsi"/>
                  </w:rPr>
                  <w:t xml:space="preserve">CPU </w:t>
                </w:r>
                <w:r>
                  <w:rPr>
                    <w:rFonts w:eastAsia="Times New Roman" w:cstheme="minorHAnsi"/>
                  </w:rPr>
                  <w:t>clockspeed</w:t>
                </w:r>
              </w:p>
            </w:tc>
            <w:tc>
              <w:tcPr>
                <w:tcW w:w="4960" w:type="dxa"/>
                <w:shd w:val="clear" w:color="auto" w:fill="auto"/>
              </w:tcPr>
              <w:p w14:paraId="0EF3DB5D" w14:textId="77777777" w:rsidR="008C4846" w:rsidRPr="00F30C3E" w:rsidRDefault="008C4846" w:rsidP="00B37BC6">
                <w:pPr>
                  <w:rPr>
                    <w:color w:val="000000" w:themeColor="text1"/>
                  </w:rPr>
                </w:pPr>
                <w:r w:rsidRPr="003F35CF">
                  <w:rPr>
                    <w:rFonts w:eastAsia="Times New Roman" w:cstheme="minorHAnsi"/>
                  </w:rPr>
                  <w:t>2.1 GHz</w:t>
                </w:r>
              </w:p>
            </w:tc>
          </w:tr>
          <w:tr w:rsidR="008C4846" w:rsidRPr="00F30C3E" w14:paraId="51891230" w14:textId="77777777" w:rsidTr="00C733F5">
            <w:tc>
              <w:tcPr>
                <w:tcW w:w="4390" w:type="dxa"/>
                <w:shd w:val="clear" w:color="auto" w:fill="auto"/>
              </w:tcPr>
              <w:p w14:paraId="15102F83" w14:textId="77777777" w:rsidR="008C4846" w:rsidRDefault="008C4846" w:rsidP="00B37BC6">
                <w:pPr>
                  <w:rPr>
                    <w:color w:val="000000" w:themeColor="text1"/>
                  </w:rPr>
                </w:pPr>
                <w:r>
                  <w:rPr>
                    <w:color w:val="000000" w:themeColor="text1"/>
                  </w:rPr>
                  <w:t>Memory</w:t>
                </w:r>
              </w:p>
            </w:tc>
            <w:tc>
              <w:tcPr>
                <w:tcW w:w="4960" w:type="dxa"/>
                <w:shd w:val="clear" w:color="auto" w:fill="auto"/>
              </w:tcPr>
              <w:p w14:paraId="28FB7375" w14:textId="77777777" w:rsidR="008C4846" w:rsidRPr="00F30C3E" w:rsidRDefault="008C4846" w:rsidP="00B37BC6">
                <w:pPr>
                  <w:rPr>
                    <w:color w:val="000000" w:themeColor="text1"/>
                  </w:rPr>
                </w:pPr>
                <w:r>
                  <w:rPr>
                    <w:rFonts w:eastAsia="Times New Roman" w:cstheme="minorHAnsi"/>
                  </w:rPr>
                  <w:t>4GB</w:t>
                </w:r>
              </w:p>
            </w:tc>
          </w:tr>
          <w:tr w:rsidR="008C4846" w:rsidRPr="00F30C3E" w14:paraId="4E92FBAA" w14:textId="77777777" w:rsidTr="00C733F5">
            <w:tc>
              <w:tcPr>
                <w:tcW w:w="4390" w:type="dxa"/>
                <w:shd w:val="clear" w:color="auto" w:fill="auto"/>
              </w:tcPr>
              <w:p w14:paraId="128BAE9B" w14:textId="77777777" w:rsidR="008C4846" w:rsidRDefault="008C4846" w:rsidP="00B37BC6">
                <w:pPr>
                  <w:rPr>
                    <w:color w:val="000000" w:themeColor="text1"/>
                  </w:rPr>
                </w:pPr>
                <w:r>
                  <w:rPr>
                    <w:rFonts w:eastAsia="Times New Roman" w:cstheme="minorHAnsi"/>
                  </w:rPr>
                  <w:t>Storage</w:t>
                </w:r>
                <w:r w:rsidRPr="003F35CF">
                  <w:rPr>
                    <w:rFonts w:eastAsia="Times New Roman" w:cstheme="minorHAnsi"/>
                  </w:rPr>
                  <w:t> </w:t>
                </w:r>
              </w:p>
            </w:tc>
            <w:tc>
              <w:tcPr>
                <w:tcW w:w="4960" w:type="dxa"/>
                <w:shd w:val="clear" w:color="auto" w:fill="auto"/>
              </w:tcPr>
              <w:p w14:paraId="13B62AC1" w14:textId="018D811A" w:rsidR="008C4846" w:rsidRPr="00F30C3E" w:rsidRDefault="00505C50" w:rsidP="00B37BC6">
                <w:pPr>
                  <w:rPr>
                    <w:color w:val="000000" w:themeColor="text1"/>
                  </w:rPr>
                </w:pPr>
                <w:r>
                  <w:rPr>
                    <w:rFonts w:eastAsia="Times New Roman" w:cstheme="minorHAnsi"/>
                  </w:rPr>
                  <w:t>30</w:t>
                </w:r>
                <w:r w:rsidR="008C4846" w:rsidRPr="003F35CF">
                  <w:rPr>
                    <w:rFonts w:eastAsia="Times New Roman" w:cstheme="minorHAnsi"/>
                  </w:rPr>
                  <w:t>Gb</w:t>
                </w:r>
              </w:p>
            </w:tc>
          </w:tr>
          <w:tr w:rsidR="008C4846" w:rsidRPr="00F30C3E" w14:paraId="0A6A45F3" w14:textId="77777777" w:rsidTr="00C733F5">
            <w:tc>
              <w:tcPr>
                <w:tcW w:w="4390" w:type="dxa"/>
                <w:shd w:val="clear" w:color="auto" w:fill="auto"/>
              </w:tcPr>
              <w:p w14:paraId="0809E043" w14:textId="77777777" w:rsidR="008C4846" w:rsidRDefault="008C4846" w:rsidP="00B37BC6">
                <w:pPr>
                  <w:rPr>
                    <w:color w:val="000000" w:themeColor="text1"/>
                  </w:rPr>
                </w:pPr>
                <w:r>
                  <w:rPr>
                    <w:rFonts w:eastAsia="Times New Roman" w:cstheme="minorHAnsi"/>
                  </w:rPr>
                  <w:t>Network connection</w:t>
                </w:r>
                <w:r w:rsidRPr="003F35CF">
                  <w:rPr>
                    <w:rFonts w:eastAsia="Times New Roman" w:cstheme="minorHAnsi"/>
                  </w:rPr>
                  <w:t> </w:t>
                </w:r>
              </w:p>
            </w:tc>
            <w:tc>
              <w:tcPr>
                <w:tcW w:w="4960" w:type="dxa"/>
                <w:shd w:val="clear" w:color="auto" w:fill="auto"/>
              </w:tcPr>
              <w:p w14:paraId="7DED0F20" w14:textId="677D4C78" w:rsidR="008C4846" w:rsidRPr="00F30C3E" w:rsidRDefault="008C4846" w:rsidP="00B37BC6">
                <w:pPr>
                  <w:rPr>
                    <w:color w:val="000000" w:themeColor="text1"/>
                  </w:rPr>
                </w:pPr>
                <w:r w:rsidRPr="003F35CF">
                  <w:rPr>
                    <w:rFonts w:eastAsia="Times New Roman" w:cstheme="minorHAnsi"/>
                  </w:rPr>
                  <w:t xml:space="preserve">1Gbit </w:t>
                </w:r>
                <w:r>
                  <w:rPr>
                    <w:rFonts w:eastAsia="Times New Roman" w:cstheme="minorHAnsi"/>
                  </w:rPr>
                  <w:t>interface</w:t>
                </w:r>
              </w:p>
            </w:tc>
          </w:tr>
          <w:tr w:rsidR="008C4846" w:rsidRPr="00F30C3E" w14:paraId="59F0ACC9" w14:textId="77777777" w:rsidTr="00C733F5">
            <w:tc>
              <w:tcPr>
                <w:tcW w:w="4390" w:type="dxa"/>
                <w:shd w:val="clear" w:color="auto" w:fill="auto"/>
              </w:tcPr>
              <w:p w14:paraId="2A0A308E" w14:textId="77777777" w:rsidR="008C4846" w:rsidRDefault="008C4846" w:rsidP="00B37BC6">
                <w:pPr>
                  <w:rPr>
                    <w:color w:val="000000" w:themeColor="text1"/>
                  </w:rPr>
                </w:pPr>
                <w:r>
                  <w:rPr>
                    <w:rFonts w:eastAsia="Times New Roman" w:cstheme="minorHAnsi"/>
                  </w:rPr>
                  <w:t>Number of</w:t>
                </w:r>
                <w:r w:rsidRPr="003F35CF">
                  <w:rPr>
                    <w:rFonts w:eastAsia="Times New Roman" w:cstheme="minorHAnsi"/>
                  </w:rPr>
                  <w:t> nodes </w:t>
                </w:r>
              </w:p>
            </w:tc>
            <w:tc>
              <w:tcPr>
                <w:tcW w:w="4960" w:type="dxa"/>
                <w:shd w:val="clear" w:color="auto" w:fill="auto"/>
              </w:tcPr>
              <w:p w14:paraId="63F570AE" w14:textId="094139DD" w:rsidR="008C4846" w:rsidRPr="00F30C3E" w:rsidRDefault="008C4846" w:rsidP="00B37BC6">
                <w:pPr>
                  <w:rPr>
                    <w:color w:val="000000" w:themeColor="text1"/>
                  </w:rPr>
                </w:pPr>
                <w:r>
                  <w:rPr>
                    <w:color w:val="000000" w:themeColor="text1"/>
                  </w:rPr>
                  <w:t>3</w:t>
                </w:r>
              </w:p>
            </w:tc>
          </w:tr>
        </w:tbl>
        <w:p w14:paraId="28C9FB11" w14:textId="3BAD8485" w:rsidR="00F44F2F" w:rsidRDefault="00F44F2F" w:rsidP="00CA5796">
          <w:pPr>
            <w:rPr>
              <w:b/>
              <w:bCs/>
              <w:lang w:val="en-US"/>
            </w:rPr>
          </w:pPr>
        </w:p>
        <w:tbl>
          <w:tblPr>
            <w:tblStyle w:val="TableGrid"/>
            <w:tblW w:w="0" w:type="auto"/>
            <w:tblLook w:val="04A0" w:firstRow="1" w:lastRow="0" w:firstColumn="1" w:lastColumn="0" w:noHBand="0" w:noVBand="1"/>
          </w:tblPr>
          <w:tblGrid>
            <w:gridCol w:w="4531"/>
            <w:gridCol w:w="4819"/>
          </w:tblGrid>
          <w:tr w:rsidR="00C733F5" w:rsidRPr="0009510A" w14:paraId="6F7972DD" w14:textId="77777777" w:rsidTr="00930191">
            <w:tc>
              <w:tcPr>
                <w:tcW w:w="9350" w:type="dxa"/>
                <w:gridSpan w:val="2"/>
                <w:shd w:val="clear" w:color="auto" w:fill="44546A"/>
              </w:tcPr>
              <w:p w14:paraId="359D52AC" w14:textId="0AC1B890" w:rsidR="00C733F5" w:rsidRDefault="00CF2807" w:rsidP="00CF2807">
                <w:pPr>
                  <w:jc w:val="center"/>
                  <w:rPr>
                    <w:color w:val="FFFFFF"/>
                  </w:rPr>
                </w:pPr>
                <w:r w:rsidRPr="00CF2807">
                  <w:rPr>
                    <w:color w:val="FFFFFF" w:themeColor="background1"/>
                    <w:lang w:val="en-US"/>
                  </w:rPr>
                  <w:t>Docker containers</w:t>
                </w:r>
              </w:p>
            </w:tc>
          </w:tr>
          <w:tr w:rsidR="00F44F2F" w:rsidRPr="0009510A" w14:paraId="245A27A7" w14:textId="77777777" w:rsidTr="00C733F5">
            <w:tc>
              <w:tcPr>
                <w:tcW w:w="4531" w:type="dxa"/>
                <w:shd w:val="clear" w:color="auto" w:fill="44546A"/>
              </w:tcPr>
              <w:p w14:paraId="297DEF14" w14:textId="77777777" w:rsidR="00F44F2F" w:rsidRPr="0009510A" w:rsidRDefault="00F44F2F" w:rsidP="003C61CB">
                <w:pPr>
                  <w:spacing w:after="160"/>
                  <w:rPr>
                    <w:color w:val="FFFFFF"/>
                  </w:rPr>
                </w:pPr>
                <w:r>
                  <w:rPr>
                    <w:color w:val="FFFFFF"/>
                  </w:rPr>
                  <w:t>Type</w:t>
                </w:r>
              </w:p>
            </w:tc>
            <w:tc>
              <w:tcPr>
                <w:tcW w:w="4819" w:type="dxa"/>
                <w:shd w:val="clear" w:color="auto" w:fill="44546A"/>
              </w:tcPr>
              <w:p w14:paraId="5F49915B" w14:textId="77777777" w:rsidR="00F44F2F" w:rsidRPr="0009510A" w:rsidRDefault="00F44F2F" w:rsidP="003C61CB">
                <w:pPr>
                  <w:spacing w:after="160"/>
                  <w:rPr>
                    <w:color w:val="FFFFFF"/>
                  </w:rPr>
                </w:pPr>
                <w:r>
                  <w:rPr>
                    <w:color w:val="FFFFFF"/>
                  </w:rPr>
                  <w:t>Specifications</w:t>
                </w:r>
              </w:p>
            </w:tc>
          </w:tr>
          <w:tr w:rsidR="00F44F2F" w:rsidRPr="00F30C3E" w14:paraId="376C8E93" w14:textId="77777777" w:rsidTr="00C733F5">
            <w:tc>
              <w:tcPr>
                <w:tcW w:w="4531" w:type="dxa"/>
                <w:shd w:val="clear" w:color="auto" w:fill="auto"/>
              </w:tcPr>
              <w:p w14:paraId="7CB63511" w14:textId="3EE39B87" w:rsidR="00F44F2F" w:rsidRDefault="00F44F2F" w:rsidP="003C61CB">
                <w:pPr>
                  <w:rPr>
                    <w:color w:val="000000" w:themeColor="text1"/>
                  </w:rPr>
                </w:pPr>
                <w:r>
                  <w:rPr>
                    <w:rFonts w:eastAsia="Times New Roman" w:cstheme="minorHAnsi"/>
                  </w:rPr>
                  <w:t>Number of</w:t>
                </w:r>
                <w:r w:rsidRPr="003F35CF">
                  <w:rPr>
                    <w:rFonts w:eastAsia="Times New Roman" w:cstheme="minorHAnsi"/>
                  </w:rPr>
                  <w:t> </w:t>
                </w:r>
                <w:r w:rsidR="007F39FA">
                  <w:rPr>
                    <w:rFonts w:eastAsia="Times New Roman" w:cstheme="minorHAnsi"/>
                  </w:rPr>
                  <w:t>containers</w:t>
                </w:r>
              </w:p>
            </w:tc>
            <w:tc>
              <w:tcPr>
                <w:tcW w:w="4819" w:type="dxa"/>
                <w:shd w:val="clear" w:color="auto" w:fill="auto"/>
              </w:tcPr>
              <w:p w14:paraId="751EBE04" w14:textId="2D9B8899" w:rsidR="00F44F2F" w:rsidRPr="00F30C3E" w:rsidRDefault="007F39FA" w:rsidP="003C61CB">
                <w:pPr>
                  <w:rPr>
                    <w:color w:val="000000" w:themeColor="text1"/>
                  </w:rPr>
                </w:pPr>
                <w:r>
                  <w:rPr>
                    <w:color w:val="000000" w:themeColor="text1"/>
                  </w:rPr>
                  <w:t>26</w:t>
                </w:r>
              </w:p>
            </w:tc>
          </w:tr>
        </w:tbl>
        <w:p w14:paraId="6230AACF" w14:textId="77777777" w:rsidR="00F44F2F" w:rsidRPr="00F44F2F" w:rsidRDefault="00F44F2F" w:rsidP="00CA5796">
          <w:pPr>
            <w:rPr>
              <w:lang w:val="en-US"/>
            </w:rPr>
          </w:pPr>
        </w:p>
        <w:p w14:paraId="3010EC54" w14:textId="5246673E" w:rsidR="00B63AE0" w:rsidRPr="00B63AE0" w:rsidRDefault="00B87D78" w:rsidP="00B63AE0">
          <w:pPr>
            <w:pStyle w:val="Heading3"/>
          </w:pPr>
          <w:r>
            <w:t>Software</w:t>
          </w:r>
        </w:p>
        <w:tbl>
          <w:tblPr>
            <w:tblStyle w:val="TableGrid"/>
            <w:tblW w:w="0" w:type="auto"/>
            <w:tblLook w:val="04A0" w:firstRow="1" w:lastRow="0" w:firstColumn="1" w:lastColumn="0" w:noHBand="0" w:noVBand="1"/>
          </w:tblPr>
          <w:tblGrid>
            <w:gridCol w:w="4675"/>
            <w:gridCol w:w="4675"/>
          </w:tblGrid>
          <w:tr w:rsidR="00CA5796" w14:paraId="349B371E" w14:textId="77777777" w:rsidTr="007617C4">
            <w:tc>
              <w:tcPr>
                <w:tcW w:w="4675" w:type="dxa"/>
                <w:shd w:val="clear" w:color="auto" w:fill="44546A"/>
              </w:tcPr>
              <w:p w14:paraId="02884C30" w14:textId="77777777" w:rsidR="00CA5796" w:rsidRPr="0009510A" w:rsidRDefault="00CA5796" w:rsidP="007617C4">
                <w:pPr>
                  <w:spacing w:after="160"/>
                  <w:rPr>
                    <w:color w:val="FFFFFF"/>
                  </w:rPr>
                </w:pPr>
                <w:r w:rsidRPr="0009510A">
                  <w:rPr>
                    <w:color w:val="FFFFFF"/>
                  </w:rPr>
                  <w:t>Software</w:t>
                </w:r>
              </w:p>
            </w:tc>
            <w:tc>
              <w:tcPr>
                <w:tcW w:w="4675" w:type="dxa"/>
                <w:shd w:val="clear" w:color="auto" w:fill="44546A"/>
              </w:tcPr>
              <w:p w14:paraId="41DF7513" w14:textId="77777777" w:rsidR="00CA5796" w:rsidRPr="0009510A" w:rsidRDefault="00CA5796" w:rsidP="007617C4">
                <w:pPr>
                  <w:spacing w:after="160"/>
                  <w:rPr>
                    <w:color w:val="FFFFFF"/>
                  </w:rPr>
                </w:pPr>
                <w:r w:rsidRPr="0009510A">
                  <w:rPr>
                    <w:color w:val="FFFFFF"/>
                  </w:rPr>
                  <w:t>Version</w:t>
                </w:r>
              </w:p>
            </w:tc>
          </w:tr>
          <w:tr w:rsidR="00CA5796" w14:paraId="7E16C3DE" w14:textId="77777777" w:rsidTr="007617C4">
            <w:tc>
              <w:tcPr>
                <w:tcW w:w="4675" w:type="dxa"/>
              </w:tcPr>
              <w:p w14:paraId="419E42E1" w14:textId="5C373623" w:rsidR="00CA5796" w:rsidRDefault="00830F84" w:rsidP="007617C4">
                <w:r>
                  <w:t>Ubuntu Desktop</w:t>
                </w:r>
              </w:p>
            </w:tc>
            <w:tc>
              <w:tcPr>
                <w:tcW w:w="4675" w:type="dxa"/>
              </w:tcPr>
              <w:p w14:paraId="6F78886E" w14:textId="77532B14" w:rsidR="00CA5796" w:rsidRDefault="00CA5796" w:rsidP="007617C4">
                <w:pPr>
                  <w:spacing w:after="160"/>
                </w:pPr>
                <w:r>
                  <w:t>20.</w:t>
                </w:r>
                <w:r w:rsidR="00830F84">
                  <w:t>04</w:t>
                </w:r>
              </w:p>
            </w:tc>
          </w:tr>
        </w:tbl>
        <w:p w14:paraId="2260D150" w14:textId="77777777" w:rsidR="00CA5796" w:rsidRPr="00CA5796" w:rsidRDefault="00CA5796" w:rsidP="00CA5796"/>
        <w:tbl>
          <w:tblPr>
            <w:tblStyle w:val="TableGrid"/>
            <w:tblW w:w="0" w:type="auto"/>
            <w:tblLook w:val="04A0" w:firstRow="1" w:lastRow="0" w:firstColumn="1" w:lastColumn="0" w:noHBand="0" w:noVBand="1"/>
          </w:tblPr>
          <w:tblGrid>
            <w:gridCol w:w="4675"/>
            <w:gridCol w:w="4675"/>
          </w:tblGrid>
          <w:tr w:rsidR="00D61EC3" w14:paraId="3A22A420" w14:textId="77777777" w:rsidTr="00D77605">
            <w:tc>
              <w:tcPr>
                <w:tcW w:w="4675" w:type="dxa"/>
                <w:shd w:val="clear" w:color="auto" w:fill="44546A"/>
              </w:tcPr>
              <w:p w14:paraId="3549232A" w14:textId="77777777" w:rsidR="00D61EC3" w:rsidRPr="0009510A" w:rsidRDefault="00D61EC3" w:rsidP="00D77605">
                <w:pPr>
                  <w:spacing w:after="160"/>
                  <w:rPr>
                    <w:color w:val="FFFFFF"/>
                  </w:rPr>
                </w:pPr>
                <w:r w:rsidRPr="0009510A">
                  <w:rPr>
                    <w:color w:val="FFFFFF"/>
                  </w:rPr>
                  <w:t>Software</w:t>
                </w:r>
              </w:p>
            </w:tc>
            <w:tc>
              <w:tcPr>
                <w:tcW w:w="4675" w:type="dxa"/>
                <w:shd w:val="clear" w:color="auto" w:fill="44546A"/>
              </w:tcPr>
              <w:p w14:paraId="51D6D7D3" w14:textId="77777777" w:rsidR="00D61EC3" w:rsidRPr="0009510A" w:rsidRDefault="00D61EC3" w:rsidP="00D77605">
                <w:pPr>
                  <w:spacing w:after="160"/>
                  <w:rPr>
                    <w:color w:val="FFFFFF"/>
                  </w:rPr>
                </w:pPr>
                <w:r w:rsidRPr="0009510A">
                  <w:rPr>
                    <w:color w:val="FFFFFF"/>
                  </w:rPr>
                  <w:t>Version</w:t>
                </w:r>
              </w:p>
            </w:tc>
          </w:tr>
          <w:tr w:rsidR="00D61EC3" w14:paraId="511C1A13" w14:textId="77777777" w:rsidTr="00D77605">
            <w:tc>
              <w:tcPr>
                <w:tcW w:w="4675" w:type="dxa"/>
              </w:tcPr>
              <w:p w14:paraId="5DFF3DBC" w14:textId="22E9D8C6" w:rsidR="00D61EC3" w:rsidRDefault="00D61EC3" w:rsidP="008168A3">
                <w:r>
                  <w:t>Docker</w:t>
                </w:r>
              </w:p>
            </w:tc>
            <w:tc>
              <w:tcPr>
                <w:tcW w:w="4675" w:type="dxa"/>
              </w:tcPr>
              <w:p w14:paraId="23F03488" w14:textId="6EFF60A3" w:rsidR="00D61EC3" w:rsidRDefault="00D61EC3" w:rsidP="00D77605">
                <w:pPr>
                  <w:spacing w:after="160"/>
                </w:pPr>
                <w:r>
                  <w:t>2</w:t>
                </w:r>
                <w:r w:rsidR="00C169AD">
                  <w:t>0.10</w:t>
                </w:r>
                <w:r w:rsidR="008E1226">
                  <w:t>.2</w:t>
                </w:r>
              </w:p>
            </w:tc>
          </w:tr>
          <w:tr w:rsidR="00D61EC3" w14:paraId="357E71D7" w14:textId="77777777" w:rsidTr="00D77605">
            <w:tc>
              <w:tcPr>
                <w:tcW w:w="4675" w:type="dxa"/>
              </w:tcPr>
              <w:p w14:paraId="3E212E7C" w14:textId="549E0F78" w:rsidR="00D61EC3" w:rsidRDefault="00D61EC3" w:rsidP="00D77605">
                <w:r>
                  <w:t>Docker-compose</w:t>
                </w:r>
              </w:p>
            </w:tc>
            <w:tc>
              <w:tcPr>
                <w:tcW w:w="4675" w:type="dxa"/>
              </w:tcPr>
              <w:p w14:paraId="1A010DE3" w14:textId="610B9E95" w:rsidR="00D61EC3" w:rsidRDefault="000A7092" w:rsidP="00D77605">
                <w:r>
                  <w:t>1.29.2</w:t>
                </w:r>
              </w:p>
            </w:tc>
          </w:tr>
        </w:tbl>
        <w:p w14:paraId="4448D647" w14:textId="77777777" w:rsidR="00A535EF" w:rsidRDefault="00A535EF" w:rsidP="00A535EF">
          <w:pPr>
            <w:rPr>
              <w:lang w:val="en-US"/>
            </w:rPr>
          </w:pPr>
        </w:p>
        <w:p w14:paraId="71312446" w14:textId="4A6CA027" w:rsidR="005E26BE" w:rsidRPr="005E26BE" w:rsidRDefault="00A8483D" w:rsidP="005E26BE">
          <w:pPr>
            <w:rPr>
              <w:lang w:val="en-US"/>
            </w:rPr>
          </w:pPr>
          <w:r w:rsidRPr="008D39A1">
            <w:rPr>
              <w:lang w:val="en-US"/>
            </w:rPr>
            <w:t xml:space="preserve">The </w:t>
          </w:r>
          <w:r w:rsidR="008D39A1" w:rsidRPr="008D39A1">
            <w:rPr>
              <w:lang w:val="en-US"/>
            </w:rPr>
            <w:t>docker image used f</w:t>
          </w:r>
          <w:r w:rsidR="008D39A1">
            <w:rPr>
              <w:lang w:val="en-US"/>
            </w:rPr>
            <w:t xml:space="preserve">or each </w:t>
          </w:r>
          <w:r w:rsidR="00880ED5">
            <w:rPr>
              <w:lang w:val="en-US"/>
            </w:rPr>
            <w:t xml:space="preserve">docker container </w:t>
          </w:r>
          <w:r w:rsidR="00B95C5C">
            <w:rPr>
              <w:lang w:val="en-US"/>
            </w:rPr>
            <w:t xml:space="preserve">can be found in the </w:t>
          </w:r>
          <w:r w:rsidR="009A6683">
            <w:rPr>
              <w:lang w:val="en-US"/>
            </w:rPr>
            <w:t>corresponding infrastructure service.</w:t>
          </w:r>
        </w:p>
        <w:p w14:paraId="6BA5656C" w14:textId="77777777" w:rsidR="007F39FA" w:rsidRPr="008D39A1" w:rsidRDefault="007F39FA" w:rsidP="00D61EC3">
          <w:pPr>
            <w:rPr>
              <w:lang w:val="en-US"/>
            </w:rPr>
          </w:pPr>
        </w:p>
        <w:p w14:paraId="2C95E4A5" w14:textId="77777777" w:rsidR="00DF69DE" w:rsidRPr="00936728" w:rsidRDefault="00B87D78" w:rsidP="004069FC">
          <w:pPr>
            <w:pStyle w:val="Heading3"/>
            <w:rPr>
              <w:lang w:val="en-US"/>
            </w:rPr>
          </w:pPr>
          <w:r w:rsidRPr="00D811D3">
            <w:rPr>
              <w:lang w:val="en-US"/>
            </w:rPr>
            <w:lastRenderedPageBreak/>
            <w:t>Specifications</w:t>
          </w:r>
        </w:p>
        <w:p w14:paraId="03ADB06C" w14:textId="4C1F2C57" w:rsidR="00DF75E1" w:rsidRPr="000A58DF" w:rsidRDefault="00CC302E" w:rsidP="00DF75E1">
          <w:pPr>
            <w:rPr>
              <w:lang w:val="en-US"/>
            </w:rPr>
          </w:pPr>
          <w:r>
            <w:rPr>
              <w:b/>
              <w:bCs/>
              <w:lang w:val="en-US"/>
            </w:rPr>
            <w:t xml:space="preserve">Docker </w:t>
          </w:r>
          <w:r w:rsidR="003A016C">
            <w:rPr>
              <w:b/>
              <w:bCs/>
              <w:lang w:val="en-US"/>
            </w:rPr>
            <w:t>container configuration</w:t>
          </w:r>
          <w:r w:rsidR="003A016C">
            <w:rPr>
              <w:b/>
              <w:bCs/>
              <w:lang w:val="en-US"/>
            </w:rPr>
            <w:br/>
          </w:r>
          <w:r w:rsidR="0005314A">
            <w:rPr>
              <w:lang w:val="en-US"/>
            </w:rPr>
            <w:t xml:space="preserve">The configurations for each docker container </w:t>
          </w:r>
          <w:r w:rsidR="001A451E">
            <w:rPr>
              <w:lang w:val="en-US"/>
            </w:rPr>
            <w:t xml:space="preserve">will be </w:t>
          </w:r>
          <w:r w:rsidR="00F32008">
            <w:rPr>
              <w:lang w:val="en-US"/>
            </w:rPr>
            <w:t>defined</w:t>
          </w:r>
          <w:r w:rsidR="001A451E">
            <w:rPr>
              <w:lang w:val="en-US"/>
            </w:rPr>
            <w:t xml:space="preserve"> in docker compose yaml files. The specifications for each </w:t>
          </w:r>
          <w:r w:rsidR="00E8242D">
            <w:rPr>
              <w:lang w:val="en-US"/>
            </w:rPr>
            <w:t xml:space="preserve">docker compose file can be found </w:t>
          </w:r>
          <w:r w:rsidR="00FF147A">
            <w:rPr>
              <w:lang w:val="en-US"/>
            </w:rPr>
            <w:t xml:space="preserve">in its corresponding infrastructure service. </w:t>
          </w:r>
        </w:p>
        <w:p w14:paraId="3FD058EC" w14:textId="1F5298E8" w:rsidR="0076235C" w:rsidRPr="0076235C" w:rsidRDefault="00CA5796" w:rsidP="0076235C">
          <w:pPr>
            <w:rPr>
              <w:lang w:val="en-US"/>
            </w:rPr>
          </w:pPr>
          <w:r w:rsidRPr="003A016C">
            <w:rPr>
              <w:b/>
              <w:lang w:val="en-US"/>
            </w:rPr>
            <w:t>Docker swarm</w:t>
          </w:r>
          <w:r w:rsidR="003A016C">
            <w:rPr>
              <w:b/>
              <w:bCs/>
              <w:lang w:val="en-US"/>
            </w:rPr>
            <w:br/>
          </w:r>
          <w:r w:rsidR="00C50934">
            <w:rPr>
              <w:lang w:val="en-US"/>
            </w:rPr>
            <w:t xml:space="preserve">The docker containers will be connected using docker swarm. </w:t>
          </w:r>
          <w:r w:rsidR="00AF6AF9">
            <w:rPr>
              <w:lang w:val="en-US"/>
            </w:rPr>
            <w:t xml:space="preserve">The Lambweston node will be the </w:t>
          </w:r>
          <w:r w:rsidR="00941E18">
            <w:rPr>
              <w:lang w:val="en-US"/>
            </w:rPr>
            <w:t xml:space="preserve">swarm manager; the DLG and Lineage nodes will be swarm </w:t>
          </w:r>
          <w:r w:rsidR="009429A9">
            <w:rPr>
              <w:lang w:val="en-US"/>
            </w:rPr>
            <w:t xml:space="preserve">workers. </w:t>
          </w:r>
          <w:r w:rsidR="00984B90">
            <w:rPr>
              <w:lang w:val="en-US"/>
            </w:rPr>
            <w:t xml:space="preserve">The overlay network that will be used has the following specifications. </w:t>
          </w:r>
        </w:p>
        <w:tbl>
          <w:tblPr>
            <w:tblStyle w:val="TableGrid"/>
            <w:tblW w:w="0" w:type="auto"/>
            <w:tblLook w:val="04A0" w:firstRow="1" w:lastRow="0" w:firstColumn="1" w:lastColumn="0" w:noHBand="0" w:noVBand="1"/>
          </w:tblPr>
          <w:tblGrid>
            <w:gridCol w:w="3397"/>
            <w:gridCol w:w="5953"/>
          </w:tblGrid>
          <w:tr w:rsidR="00DE1BF6" w:rsidRPr="0009510A" w14:paraId="25C177B2" w14:textId="77777777" w:rsidTr="00280810">
            <w:tc>
              <w:tcPr>
                <w:tcW w:w="3397" w:type="dxa"/>
                <w:shd w:val="clear" w:color="auto" w:fill="44546A"/>
              </w:tcPr>
              <w:p w14:paraId="290135E7" w14:textId="7BD008ED" w:rsidR="00DE1BF6" w:rsidRPr="0009510A" w:rsidRDefault="006831BE" w:rsidP="00280810">
                <w:pPr>
                  <w:spacing w:after="160"/>
                  <w:rPr>
                    <w:color w:val="FFFFFF"/>
                  </w:rPr>
                </w:pPr>
                <w:r>
                  <w:rPr>
                    <w:color w:val="FFFFFF"/>
                  </w:rPr>
                  <w:t>Specification</w:t>
                </w:r>
              </w:p>
            </w:tc>
            <w:tc>
              <w:tcPr>
                <w:tcW w:w="5953" w:type="dxa"/>
                <w:shd w:val="clear" w:color="auto" w:fill="44546A"/>
              </w:tcPr>
              <w:p w14:paraId="2E7DA8CC" w14:textId="08226CC6" w:rsidR="00DE1BF6" w:rsidRPr="0009510A" w:rsidRDefault="006831BE" w:rsidP="00280810">
                <w:pPr>
                  <w:spacing w:after="160"/>
                  <w:rPr>
                    <w:color w:val="FFFFFF"/>
                  </w:rPr>
                </w:pPr>
                <w:r>
                  <w:rPr>
                    <w:color w:val="FFFFFF"/>
                  </w:rPr>
                  <w:t>Value</w:t>
                </w:r>
              </w:p>
            </w:tc>
          </w:tr>
          <w:tr w:rsidR="00DE1BF6" w:rsidRPr="00F30C3E" w14:paraId="4FBB017C" w14:textId="77777777" w:rsidTr="00280810">
            <w:tc>
              <w:tcPr>
                <w:tcW w:w="3397" w:type="dxa"/>
                <w:shd w:val="clear" w:color="auto" w:fill="auto"/>
              </w:tcPr>
              <w:p w14:paraId="0A19BC7D" w14:textId="011E8955" w:rsidR="00DE1BF6" w:rsidRDefault="006831BE" w:rsidP="00280810">
                <w:pPr>
                  <w:rPr>
                    <w:color w:val="000000" w:themeColor="text1"/>
                  </w:rPr>
                </w:pPr>
                <w:r>
                  <w:rPr>
                    <w:rFonts w:eastAsia="Times New Roman" w:cstheme="minorHAnsi"/>
                  </w:rPr>
                  <w:t>Subnet</w:t>
                </w:r>
              </w:p>
            </w:tc>
            <w:tc>
              <w:tcPr>
                <w:tcW w:w="5953" w:type="dxa"/>
                <w:shd w:val="clear" w:color="auto" w:fill="auto"/>
              </w:tcPr>
              <w:p w14:paraId="1860AC34" w14:textId="1E510B4A" w:rsidR="00DE1BF6" w:rsidRPr="00F30C3E" w:rsidRDefault="006831BE" w:rsidP="00280810">
                <w:pPr>
                  <w:rPr>
                    <w:color w:val="000000" w:themeColor="text1"/>
                  </w:rPr>
                </w:pPr>
                <w:r>
                  <w:rPr>
                    <w:lang w:val="en-US"/>
                  </w:rPr>
                  <w:t>10.200.10/24</w:t>
                </w:r>
              </w:p>
            </w:tc>
          </w:tr>
          <w:tr w:rsidR="006831BE" w:rsidRPr="00F30C3E" w14:paraId="01B9F063" w14:textId="77777777" w:rsidTr="0016308D">
            <w:tc>
              <w:tcPr>
                <w:tcW w:w="3397" w:type="dxa"/>
                <w:shd w:val="clear" w:color="auto" w:fill="auto"/>
              </w:tcPr>
              <w:p w14:paraId="4DDBF4F9" w14:textId="1FDC6AC9" w:rsidR="006831BE" w:rsidRDefault="006831BE" w:rsidP="0016308D">
                <w:pPr>
                  <w:rPr>
                    <w:rFonts w:eastAsia="Times New Roman" w:cstheme="minorHAnsi"/>
                  </w:rPr>
                </w:pPr>
                <w:r>
                  <w:rPr>
                    <w:rFonts w:eastAsia="Times New Roman" w:cstheme="minorHAnsi"/>
                  </w:rPr>
                  <w:t>Network name</w:t>
                </w:r>
              </w:p>
            </w:tc>
            <w:tc>
              <w:tcPr>
                <w:tcW w:w="5953" w:type="dxa"/>
                <w:shd w:val="clear" w:color="auto" w:fill="auto"/>
              </w:tcPr>
              <w:p w14:paraId="0A51DDE2" w14:textId="573419DA" w:rsidR="006831BE" w:rsidRDefault="006831BE" w:rsidP="0016308D">
                <w:pPr>
                  <w:rPr>
                    <w:lang w:val="en-US"/>
                  </w:rPr>
                </w:pPr>
                <w:r>
                  <w:rPr>
                    <w:lang w:val="en-US"/>
                  </w:rPr>
                  <w:t>Kontgoods</w:t>
                </w:r>
              </w:p>
            </w:tc>
          </w:tr>
        </w:tbl>
        <w:p w14:paraId="1F5C0A3B" w14:textId="77777777" w:rsidR="00DE1BF6" w:rsidRDefault="00DE1BF6" w:rsidP="00CA5796">
          <w:pPr>
            <w:rPr>
              <w:lang w:val="en-US"/>
            </w:rPr>
          </w:pPr>
        </w:p>
        <w:p w14:paraId="67D4E838" w14:textId="1DD1EA23" w:rsidR="006831BE" w:rsidRDefault="003A016C" w:rsidP="00F40E01">
          <w:pPr>
            <w:rPr>
              <w:lang w:val="en-US"/>
            </w:rPr>
          </w:pPr>
          <w:r w:rsidRPr="00C50934">
            <w:rPr>
              <w:b/>
              <w:bCs/>
              <w:lang w:val="en-US"/>
            </w:rPr>
            <w:t>Used ports</w:t>
          </w:r>
          <w:r w:rsidR="006831BE">
            <w:rPr>
              <w:b/>
              <w:bCs/>
              <w:lang w:val="en-US"/>
            </w:rPr>
            <w:br/>
          </w:r>
          <w:r w:rsidR="006831BE">
            <w:rPr>
              <w:lang w:val="en-US"/>
            </w:rPr>
            <w:t xml:space="preserve">The docker containers </w:t>
          </w:r>
          <w:r w:rsidR="00AB22E8">
            <w:rPr>
              <w:lang w:val="en-US"/>
            </w:rPr>
            <w:t xml:space="preserve">and services </w:t>
          </w:r>
          <w:r w:rsidR="006831BE">
            <w:rPr>
              <w:lang w:val="en-US"/>
            </w:rPr>
            <w:t xml:space="preserve">will use the following ports. </w:t>
          </w:r>
        </w:p>
        <w:tbl>
          <w:tblPr>
            <w:tblStyle w:val="TableGrid"/>
            <w:tblW w:w="9351" w:type="dxa"/>
            <w:tblLook w:val="04A0" w:firstRow="1" w:lastRow="0" w:firstColumn="1" w:lastColumn="0" w:noHBand="0" w:noVBand="1"/>
          </w:tblPr>
          <w:tblGrid>
            <w:gridCol w:w="2972"/>
            <w:gridCol w:w="3260"/>
            <w:gridCol w:w="3119"/>
          </w:tblGrid>
          <w:tr w:rsidR="00BF7920" w:rsidRPr="004E3A53" w14:paraId="2190BA2A" w14:textId="77777777" w:rsidTr="00B80990">
            <w:trPr>
              <w:trHeight w:val="394"/>
            </w:trPr>
            <w:tc>
              <w:tcPr>
                <w:tcW w:w="9351" w:type="dxa"/>
                <w:gridSpan w:val="3"/>
                <w:shd w:val="clear" w:color="auto" w:fill="44546A"/>
              </w:tcPr>
              <w:p w14:paraId="0C548576" w14:textId="75D058B5" w:rsidR="00BF7920" w:rsidRPr="00B8096F" w:rsidRDefault="00CF56E0" w:rsidP="00CF56E0">
                <w:pPr>
                  <w:jc w:val="center"/>
                  <w:rPr>
                    <w:color w:val="FFFFFF"/>
                  </w:rPr>
                </w:pPr>
                <w:r>
                  <w:rPr>
                    <w:color w:val="FFFFFF"/>
                  </w:rPr>
                  <w:t>Lamb Weston node</w:t>
                </w:r>
              </w:p>
            </w:tc>
          </w:tr>
          <w:tr w:rsidR="009D642B" w:rsidRPr="004E3A53" w14:paraId="617C0031" w14:textId="77777777" w:rsidTr="00BD5A80">
            <w:trPr>
              <w:trHeight w:val="394"/>
            </w:trPr>
            <w:tc>
              <w:tcPr>
                <w:tcW w:w="2972" w:type="dxa"/>
                <w:shd w:val="clear" w:color="auto" w:fill="44546A"/>
              </w:tcPr>
              <w:p w14:paraId="15599925" w14:textId="2F7D0CDE" w:rsidR="00BD5A80" w:rsidRDefault="00BD5A80" w:rsidP="00737748">
                <w:pPr>
                  <w:rPr>
                    <w:color w:val="FFFFFF"/>
                  </w:rPr>
                </w:pPr>
                <w:r>
                  <w:rPr>
                    <w:color w:val="FFFFFF"/>
                  </w:rPr>
                  <w:t>Container</w:t>
                </w:r>
              </w:p>
            </w:tc>
            <w:tc>
              <w:tcPr>
                <w:tcW w:w="3260" w:type="dxa"/>
                <w:shd w:val="clear" w:color="auto" w:fill="44546A"/>
              </w:tcPr>
              <w:p w14:paraId="0BC96B77" w14:textId="77777777" w:rsidR="009D642B" w:rsidRPr="00B8096F" w:rsidRDefault="009D642B" w:rsidP="00CA5296">
                <w:pPr>
                  <w:spacing w:after="160"/>
                  <w:rPr>
                    <w:color w:val="FFFFFF"/>
                  </w:rPr>
                </w:pPr>
                <w:r w:rsidRPr="00B8096F">
                  <w:rPr>
                    <w:color w:val="FFFFFF"/>
                  </w:rPr>
                  <w:t>Port</w:t>
                </w:r>
              </w:p>
            </w:tc>
            <w:tc>
              <w:tcPr>
                <w:tcW w:w="3119" w:type="dxa"/>
                <w:shd w:val="clear" w:color="auto" w:fill="44546A"/>
              </w:tcPr>
              <w:p w14:paraId="48E3AD4B" w14:textId="334C25B2" w:rsidR="009D642B" w:rsidRPr="00B8096F" w:rsidRDefault="009D642B" w:rsidP="00CA5296">
                <w:pPr>
                  <w:spacing w:after="160"/>
                  <w:rPr>
                    <w:color w:val="FFFFFF"/>
                  </w:rPr>
                </w:pPr>
                <w:r w:rsidRPr="00B8096F">
                  <w:rPr>
                    <w:color w:val="FFFFFF"/>
                  </w:rPr>
                  <w:t>Protocol</w:t>
                </w:r>
              </w:p>
            </w:tc>
          </w:tr>
          <w:tr w:rsidR="009D642B" w:rsidRPr="004E3A53" w14:paraId="42F10AFE" w14:textId="77777777" w:rsidTr="00BD5A80">
            <w:trPr>
              <w:trHeight w:val="394"/>
            </w:trPr>
            <w:tc>
              <w:tcPr>
                <w:tcW w:w="2972" w:type="dxa"/>
              </w:tcPr>
              <w:p w14:paraId="6104A3BE" w14:textId="347E6C08" w:rsidR="00BD5A80" w:rsidRPr="00B8096F" w:rsidRDefault="005636F1" w:rsidP="00737748">
                <w:pPr>
                  <w:widowControl w:val="0"/>
                </w:pPr>
                <w:r>
                  <w:t>Orderer</w:t>
                </w:r>
              </w:p>
            </w:tc>
            <w:tc>
              <w:tcPr>
                <w:tcW w:w="3260" w:type="dxa"/>
              </w:tcPr>
              <w:p w14:paraId="6D2051DB" w14:textId="50988270" w:rsidR="009D642B" w:rsidRPr="00B8096F" w:rsidRDefault="004C3F81" w:rsidP="00CA5296">
                <w:pPr>
                  <w:widowControl w:val="0"/>
                  <w:spacing w:after="160"/>
                </w:pPr>
                <w:r>
                  <w:t>7050</w:t>
                </w:r>
              </w:p>
            </w:tc>
            <w:tc>
              <w:tcPr>
                <w:tcW w:w="3119" w:type="dxa"/>
              </w:tcPr>
              <w:p w14:paraId="406377A0" w14:textId="64D2BCF5" w:rsidR="009D642B" w:rsidRPr="00B8096F" w:rsidRDefault="009D642B" w:rsidP="00CA5296">
                <w:pPr>
                  <w:widowControl w:val="0"/>
                  <w:spacing w:after="160"/>
                </w:pPr>
                <w:r w:rsidRPr="00B8096F">
                  <w:t>TCP</w:t>
                </w:r>
              </w:p>
            </w:tc>
          </w:tr>
          <w:tr w:rsidR="00995E84" w:rsidRPr="004E3A53" w14:paraId="2CFCC604" w14:textId="77777777" w:rsidTr="00BD5A80">
            <w:trPr>
              <w:trHeight w:val="394"/>
            </w:trPr>
            <w:tc>
              <w:tcPr>
                <w:tcW w:w="2972" w:type="dxa"/>
              </w:tcPr>
              <w:p w14:paraId="4B40EB5A" w14:textId="26ED37DE" w:rsidR="00995E84" w:rsidRDefault="00995E84" w:rsidP="00737748">
                <w:pPr>
                  <w:widowControl w:val="0"/>
                </w:pPr>
                <w:r>
                  <w:t>Kafka</w:t>
                </w:r>
              </w:p>
            </w:tc>
            <w:tc>
              <w:tcPr>
                <w:tcW w:w="3260" w:type="dxa"/>
              </w:tcPr>
              <w:p w14:paraId="1491C905" w14:textId="7F95F741" w:rsidR="00995E84" w:rsidRDefault="00686D0D" w:rsidP="00CA5296">
                <w:pPr>
                  <w:widowControl w:val="0"/>
                </w:pPr>
                <w:r>
                  <w:t>9092</w:t>
                </w:r>
              </w:p>
            </w:tc>
            <w:tc>
              <w:tcPr>
                <w:tcW w:w="3119" w:type="dxa"/>
              </w:tcPr>
              <w:p w14:paraId="37D978D1" w14:textId="5CC49E82" w:rsidR="00995E84" w:rsidRPr="00B8096F" w:rsidRDefault="00493D6E" w:rsidP="00CA5296">
                <w:pPr>
                  <w:widowControl w:val="0"/>
                </w:pPr>
                <w:r>
                  <w:t>TCP</w:t>
                </w:r>
              </w:p>
            </w:tc>
          </w:tr>
          <w:tr w:rsidR="009D642B" w:rsidRPr="004E3A53" w14:paraId="673A50CB" w14:textId="77777777" w:rsidTr="00BD5A80">
            <w:trPr>
              <w:trHeight w:val="408"/>
            </w:trPr>
            <w:tc>
              <w:tcPr>
                <w:tcW w:w="2972" w:type="dxa"/>
              </w:tcPr>
              <w:p w14:paraId="4942500D" w14:textId="3BD6A3A7" w:rsidR="00BD5A80" w:rsidRPr="00B8096F" w:rsidRDefault="008869FB" w:rsidP="00737748">
                <w:pPr>
                  <w:widowControl w:val="0"/>
                </w:pPr>
                <w:r>
                  <w:t>Peer 0</w:t>
                </w:r>
              </w:p>
            </w:tc>
            <w:tc>
              <w:tcPr>
                <w:tcW w:w="3260" w:type="dxa"/>
              </w:tcPr>
              <w:p w14:paraId="343F9242" w14:textId="349B2986" w:rsidR="009D642B" w:rsidRPr="00B8096F" w:rsidRDefault="00F4240F" w:rsidP="00CA5296">
                <w:pPr>
                  <w:widowControl w:val="0"/>
                  <w:spacing w:after="160"/>
                </w:pPr>
                <w:r>
                  <w:t>7051, 7053</w:t>
                </w:r>
              </w:p>
            </w:tc>
            <w:tc>
              <w:tcPr>
                <w:tcW w:w="3119" w:type="dxa"/>
              </w:tcPr>
              <w:p w14:paraId="335BE3AE" w14:textId="7EB861D3" w:rsidR="009D642B" w:rsidRPr="00B8096F" w:rsidRDefault="00871026" w:rsidP="00CA5296">
                <w:pPr>
                  <w:widowControl w:val="0"/>
                  <w:spacing w:after="160"/>
                </w:pPr>
                <w:r>
                  <w:t>TCP</w:t>
                </w:r>
              </w:p>
            </w:tc>
          </w:tr>
          <w:tr w:rsidR="009D642B" w:rsidRPr="004E3A53" w14:paraId="7DE9027A" w14:textId="77777777" w:rsidTr="00BD5A80">
            <w:trPr>
              <w:trHeight w:val="394"/>
            </w:trPr>
            <w:tc>
              <w:tcPr>
                <w:tcW w:w="2972" w:type="dxa"/>
              </w:tcPr>
              <w:p w14:paraId="1B36685A" w14:textId="4AE9F676" w:rsidR="00BD5A80" w:rsidRPr="00B8096F" w:rsidRDefault="008869FB" w:rsidP="00737748">
                <w:pPr>
                  <w:widowControl w:val="0"/>
                </w:pPr>
                <w:r>
                  <w:t>Peer 1</w:t>
                </w:r>
              </w:p>
            </w:tc>
            <w:tc>
              <w:tcPr>
                <w:tcW w:w="3260" w:type="dxa"/>
              </w:tcPr>
              <w:p w14:paraId="433A59A2" w14:textId="45045A39" w:rsidR="009D642B" w:rsidRPr="00B8096F" w:rsidRDefault="008F4DEF" w:rsidP="00CA5296">
                <w:pPr>
                  <w:widowControl w:val="0"/>
                  <w:spacing w:after="160"/>
                </w:pPr>
                <w:r>
                  <w:t>8051, 8053</w:t>
                </w:r>
              </w:p>
            </w:tc>
            <w:tc>
              <w:tcPr>
                <w:tcW w:w="3119" w:type="dxa"/>
              </w:tcPr>
              <w:p w14:paraId="3B95D3BE" w14:textId="0BEA9618" w:rsidR="009D642B" w:rsidRPr="00B8096F" w:rsidRDefault="00871026" w:rsidP="00CA5296">
                <w:pPr>
                  <w:widowControl w:val="0"/>
                  <w:spacing w:after="160"/>
                </w:pPr>
                <w:r>
                  <w:t>TCP</w:t>
                </w:r>
              </w:p>
            </w:tc>
          </w:tr>
          <w:tr w:rsidR="00C3781D" w:rsidRPr="004E3A53" w14:paraId="1907CB9C" w14:textId="77777777" w:rsidTr="00BD5A80">
            <w:trPr>
              <w:trHeight w:val="394"/>
            </w:trPr>
            <w:tc>
              <w:tcPr>
                <w:tcW w:w="2972" w:type="dxa"/>
              </w:tcPr>
              <w:p w14:paraId="673123BE" w14:textId="76E50E22" w:rsidR="00C3781D" w:rsidRPr="00AB22E8" w:rsidRDefault="00C3781D" w:rsidP="00737748">
                <w:pPr>
                  <w:widowControl w:val="0"/>
                  <w:rPr>
                    <w:lang w:val="en-US"/>
                  </w:rPr>
                </w:pPr>
                <w:r w:rsidRPr="00AB22E8">
                  <w:rPr>
                    <w:lang w:val="en-US"/>
                  </w:rPr>
                  <w:t xml:space="preserve">Peer </w:t>
                </w:r>
                <w:r w:rsidR="00AB22E8" w:rsidRPr="00AB22E8">
                  <w:rPr>
                    <w:lang w:val="en-US"/>
                  </w:rPr>
                  <w:t xml:space="preserve">1 and 2 </w:t>
                </w:r>
                <w:r w:rsidRPr="00AB22E8">
                  <w:rPr>
                    <w:lang w:val="en-US"/>
                  </w:rPr>
                  <w:t>chaincode listen</w:t>
                </w:r>
                <w:r w:rsidR="00AB22E8" w:rsidRPr="00AB22E8">
                  <w:rPr>
                    <w:lang w:val="en-US"/>
                  </w:rPr>
                  <w:t xml:space="preserve"> </w:t>
                </w:r>
                <w:r w:rsidRPr="00AB22E8">
                  <w:rPr>
                    <w:lang w:val="en-US"/>
                  </w:rPr>
                  <w:t>address</w:t>
                </w:r>
              </w:p>
            </w:tc>
            <w:tc>
              <w:tcPr>
                <w:tcW w:w="3260" w:type="dxa"/>
              </w:tcPr>
              <w:p w14:paraId="63351C38" w14:textId="100B19EB" w:rsidR="00C3781D" w:rsidRDefault="00C3781D" w:rsidP="00CA5296">
                <w:pPr>
                  <w:widowControl w:val="0"/>
                </w:pPr>
                <w:r>
                  <w:t>7052</w:t>
                </w:r>
              </w:p>
            </w:tc>
            <w:tc>
              <w:tcPr>
                <w:tcW w:w="3119" w:type="dxa"/>
              </w:tcPr>
              <w:p w14:paraId="07887547" w14:textId="05F2115E" w:rsidR="00C3781D" w:rsidRDefault="00493D6E" w:rsidP="00CA5296">
                <w:pPr>
                  <w:widowControl w:val="0"/>
                </w:pPr>
                <w:r>
                  <w:t>TCP</w:t>
                </w:r>
              </w:p>
            </w:tc>
          </w:tr>
          <w:tr w:rsidR="009D642B" w:rsidRPr="004E3A53" w14:paraId="72BA4064" w14:textId="77777777" w:rsidTr="00BD5A80">
            <w:trPr>
              <w:trHeight w:val="394"/>
            </w:trPr>
            <w:tc>
              <w:tcPr>
                <w:tcW w:w="2972" w:type="dxa"/>
              </w:tcPr>
              <w:p w14:paraId="0F323A37" w14:textId="3B13BD1C" w:rsidR="00BD5A80" w:rsidRPr="00B8096F" w:rsidRDefault="008F4DEF" w:rsidP="00737748">
                <w:pPr>
                  <w:widowControl w:val="0"/>
                </w:pPr>
                <w:r>
                  <w:t>Certificate Authority</w:t>
                </w:r>
              </w:p>
            </w:tc>
            <w:tc>
              <w:tcPr>
                <w:tcW w:w="3260" w:type="dxa"/>
              </w:tcPr>
              <w:p w14:paraId="6F10F615" w14:textId="463BF0F9" w:rsidR="009D642B" w:rsidRPr="00B8096F" w:rsidRDefault="008F4DEF" w:rsidP="00CA5296">
                <w:pPr>
                  <w:widowControl w:val="0"/>
                  <w:spacing w:after="160"/>
                </w:pPr>
                <w:r>
                  <w:t>7054</w:t>
                </w:r>
              </w:p>
            </w:tc>
            <w:tc>
              <w:tcPr>
                <w:tcW w:w="3119" w:type="dxa"/>
              </w:tcPr>
              <w:p w14:paraId="1760AC2F" w14:textId="0B67DF11" w:rsidR="009D642B" w:rsidRPr="00B8096F" w:rsidRDefault="009D642B" w:rsidP="00CA5296">
                <w:pPr>
                  <w:widowControl w:val="0"/>
                  <w:spacing w:after="160"/>
                </w:pPr>
                <w:r w:rsidRPr="00B8096F">
                  <w:t>TCP</w:t>
                </w:r>
              </w:p>
            </w:tc>
          </w:tr>
          <w:tr w:rsidR="00957F14" w:rsidRPr="004E3A53" w14:paraId="6CBB6DF4" w14:textId="77777777" w:rsidTr="00BD5A80">
            <w:trPr>
              <w:trHeight w:val="394"/>
            </w:trPr>
            <w:tc>
              <w:tcPr>
                <w:tcW w:w="2972" w:type="dxa"/>
              </w:tcPr>
              <w:p w14:paraId="6A713B42" w14:textId="24AA3120" w:rsidR="00957F14" w:rsidRDefault="00240C88" w:rsidP="00737748">
                <w:pPr>
                  <w:widowControl w:val="0"/>
                </w:pPr>
                <w:r>
                  <w:t>CouchDB</w:t>
                </w:r>
              </w:p>
            </w:tc>
            <w:tc>
              <w:tcPr>
                <w:tcW w:w="3260" w:type="dxa"/>
              </w:tcPr>
              <w:p w14:paraId="14FB483E" w14:textId="5758168B" w:rsidR="00957F14" w:rsidRDefault="00240C88" w:rsidP="00CA5296">
                <w:pPr>
                  <w:widowControl w:val="0"/>
                </w:pPr>
                <w:r>
                  <w:t>5984</w:t>
                </w:r>
              </w:p>
            </w:tc>
            <w:tc>
              <w:tcPr>
                <w:tcW w:w="3119" w:type="dxa"/>
              </w:tcPr>
              <w:p w14:paraId="070F3045" w14:textId="7EE0C72E" w:rsidR="00957F14" w:rsidRPr="00B8096F" w:rsidRDefault="00493D6E" w:rsidP="00CA5296">
                <w:pPr>
                  <w:widowControl w:val="0"/>
                </w:pPr>
                <w:r>
                  <w:t>TCP</w:t>
                </w:r>
              </w:p>
            </w:tc>
          </w:tr>
        </w:tbl>
        <w:p w14:paraId="277C741E" w14:textId="15A0C102" w:rsidR="00B343B5" w:rsidRPr="00B343B5" w:rsidRDefault="00B343B5" w:rsidP="00B343B5">
          <w:pPr>
            <w:rPr>
              <w:lang w:val="en-US"/>
            </w:rPr>
          </w:pPr>
        </w:p>
        <w:tbl>
          <w:tblPr>
            <w:tblStyle w:val="TableGrid"/>
            <w:tblW w:w="9351" w:type="dxa"/>
            <w:tblLook w:val="04A0" w:firstRow="1" w:lastRow="0" w:firstColumn="1" w:lastColumn="0" w:noHBand="0" w:noVBand="1"/>
          </w:tblPr>
          <w:tblGrid>
            <w:gridCol w:w="2972"/>
            <w:gridCol w:w="3260"/>
            <w:gridCol w:w="3119"/>
          </w:tblGrid>
          <w:tr w:rsidR="00CF56E0" w:rsidRPr="004E3A53" w14:paraId="7EE03DA4" w14:textId="77777777" w:rsidTr="00B80990">
            <w:trPr>
              <w:trHeight w:val="394"/>
            </w:trPr>
            <w:tc>
              <w:tcPr>
                <w:tcW w:w="9351" w:type="dxa"/>
                <w:gridSpan w:val="3"/>
                <w:shd w:val="clear" w:color="auto" w:fill="44546A"/>
              </w:tcPr>
              <w:p w14:paraId="79103C25" w14:textId="0B5B7EAF" w:rsidR="00CF56E0" w:rsidRPr="00B8096F" w:rsidRDefault="00CF56E0" w:rsidP="00CF56E0">
                <w:pPr>
                  <w:jc w:val="center"/>
                  <w:rPr>
                    <w:color w:val="FFFFFF"/>
                  </w:rPr>
                </w:pPr>
                <w:r>
                  <w:rPr>
                    <w:color w:val="FFFFFF"/>
                  </w:rPr>
                  <w:t>Lineage node</w:t>
                </w:r>
              </w:p>
            </w:tc>
          </w:tr>
          <w:tr w:rsidR="00BF7920" w:rsidRPr="004E3A53" w14:paraId="749B3D75" w14:textId="77777777" w:rsidTr="00B80990">
            <w:trPr>
              <w:trHeight w:val="394"/>
            </w:trPr>
            <w:tc>
              <w:tcPr>
                <w:tcW w:w="2972" w:type="dxa"/>
                <w:shd w:val="clear" w:color="auto" w:fill="44546A"/>
              </w:tcPr>
              <w:p w14:paraId="08BE1A27" w14:textId="77777777" w:rsidR="00BF7920" w:rsidRPr="00B8096F" w:rsidRDefault="00BF7920" w:rsidP="00B80990">
                <w:pPr>
                  <w:rPr>
                    <w:color w:val="FFFFFF"/>
                  </w:rPr>
                </w:pPr>
                <w:r>
                  <w:rPr>
                    <w:color w:val="FFFFFF"/>
                  </w:rPr>
                  <w:t>Container</w:t>
                </w:r>
              </w:p>
            </w:tc>
            <w:tc>
              <w:tcPr>
                <w:tcW w:w="3260" w:type="dxa"/>
                <w:shd w:val="clear" w:color="auto" w:fill="44546A"/>
              </w:tcPr>
              <w:p w14:paraId="7FFE0ECC" w14:textId="77777777" w:rsidR="00BF7920" w:rsidRPr="00B8096F" w:rsidRDefault="00BF7920" w:rsidP="00B80990">
                <w:pPr>
                  <w:spacing w:after="160"/>
                  <w:rPr>
                    <w:color w:val="FFFFFF"/>
                  </w:rPr>
                </w:pPr>
                <w:r w:rsidRPr="00B8096F">
                  <w:rPr>
                    <w:color w:val="FFFFFF"/>
                  </w:rPr>
                  <w:t>Port</w:t>
                </w:r>
              </w:p>
            </w:tc>
            <w:tc>
              <w:tcPr>
                <w:tcW w:w="3119" w:type="dxa"/>
                <w:shd w:val="clear" w:color="auto" w:fill="44546A"/>
              </w:tcPr>
              <w:p w14:paraId="508AB6FF" w14:textId="77777777" w:rsidR="00BF7920" w:rsidRPr="00B8096F" w:rsidRDefault="00BF7920" w:rsidP="00B80990">
                <w:pPr>
                  <w:spacing w:after="160"/>
                  <w:rPr>
                    <w:color w:val="FFFFFF"/>
                  </w:rPr>
                </w:pPr>
                <w:r w:rsidRPr="00B8096F">
                  <w:rPr>
                    <w:color w:val="FFFFFF"/>
                  </w:rPr>
                  <w:t>Protocol</w:t>
                </w:r>
              </w:p>
            </w:tc>
          </w:tr>
          <w:tr w:rsidR="00BF7920" w:rsidRPr="004E3A53" w14:paraId="7202F1F0" w14:textId="77777777" w:rsidTr="00B80990">
            <w:trPr>
              <w:trHeight w:val="394"/>
            </w:trPr>
            <w:tc>
              <w:tcPr>
                <w:tcW w:w="2972" w:type="dxa"/>
              </w:tcPr>
              <w:p w14:paraId="0291B622" w14:textId="1583EDCF" w:rsidR="00BF7920" w:rsidRPr="00B8096F" w:rsidRDefault="00BF7920" w:rsidP="00B80990">
                <w:pPr>
                  <w:widowControl w:val="0"/>
                </w:pPr>
                <w:r>
                  <w:t>Orderer</w:t>
                </w:r>
              </w:p>
            </w:tc>
            <w:tc>
              <w:tcPr>
                <w:tcW w:w="3260" w:type="dxa"/>
              </w:tcPr>
              <w:p w14:paraId="73B6DC47" w14:textId="05D0DF3A" w:rsidR="00BF7920" w:rsidRPr="00B8096F" w:rsidRDefault="009A5947" w:rsidP="00B80990">
                <w:pPr>
                  <w:widowControl w:val="0"/>
                  <w:spacing w:after="160"/>
                </w:pPr>
                <w:r>
                  <w:t>8</w:t>
                </w:r>
                <w:r w:rsidR="00BF7920">
                  <w:t>050</w:t>
                </w:r>
              </w:p>
            </w:tc>
            <w:tc>
              <w:tcPr>
                <w:tcW w:w="3119" w:type="dxa"/>
              </w:tcPr>
              <w:p w14:paraId="492D82E2" w14:textId="77777777" w:rsidR="00BF7920" w:rsidRPr="00B8096F" w:rsidRDefault="00BF7920" w:rsidP="00B80990">
                <w:pPr>
                  <w:widowControl w:val="0"/>
                  <w:spacing w:after="160"/>
                </w:pPr>
                <w:r w:rsidRPr="00B8096F">
                  <w:t>TCP</w:t>
                </w:r>
              </w:p>
            </w:tc>
          </w:tr>
          <w:tr w:rsidR="00686D0D" w:rsidRPr="004E3A53" w14:paraId="20C3FC6A" w14:textId="77777777" w:rsidTr="00B80990">
            <w:trPr>
              <w:trHeight w:val="394"/>
            </w:trPr>
            <w:tc>
              <w:tcPr>
                <w:tcW w:w="2972" w:type="dxa"/>
              </w:tcPr>
              <w:p w14:paraId="0BF6EB73" w14:textId="6F0F08BA" w:rsidR="00686D0D" w:rsidRDefault="00686D0D" w:rsidP="00B80990">
                <w:pPr>
                  <w:widowControl w:val="0"/>
                </w:pPr>
                <w:r>
                  <w:t>Kafka</w:t>
                </w:r>
              </w:p>
            </w:tc>
            <w:tc>
              <w:tcPr>
                <w:tcW w:w="3260" w:type="dxa"/>
              </w:tcPr>
              <w:p w14:paraId="1AB35F44" w14:textId="7B50FEFB" w:rsidR="00686D0D" w:rsidRDefault="00686D0D" w:rsidP="00B80990">
                <w:pPr>
                  <w:widowControl w:val="0"/>
                </w:pPr>
                <w:r>
                  <w:t>9092</w:t>
                </w:r>
              </w:p>
            </w:tc>
            <w:tc>
              <w:tcPr>
                <w:tcW w:w="3119" w:type="dxa"/>
              </w:tcPr>
              <w:p w14:paraId="6E5A7EEB" w14:textId="55EF8001" w:rsidR="00686D0D" w:rsidRPr="00B8096F" w:rsidRDefault="00493D6E" w:rsidP="00B80990">
                <w:pPr>
                  <w:widowControl w:val="0"/>
                </w:pPr>
                <w:r>
                  <w:t>TCP</w:t>
                </w:r>
              </w:p>
            </w:tc>
          </w:tr>
          <w:tr w:rsidR="00BF7920" w:rsidRPr="004E3A53" w14:paraId="0F437F1B" w14:textId="77777777" w:rsidTr="00B80990">
            <w:trPr>
              <w:trHeight w:val="408"/>
            </w:trPr>
            <w:tc>
              <w:tcPr>
                <w:tcW w:w="2972" w:type="dxa"/>
              </w:tcPr>
              <w:p w14:paraId="76087C38" w14:textId="25BFBBA2" w:rsidR="00BF7920" w:rsidRPr="00B8096F" w:rsidRDefault="00E35332" w:rsidP="00B80990">
                <w:pPr>
                  <w:widowControl w:val="0"/>
                </w:pPr>
                <w:r>
                  <w:t>Peer 0</w:t>
                </w:r>
              </w:p>
            </w:tc>
            <w:tc>
              <w:tcPr>
                <w:tcW w:w="3260" w:type="dxa"/>
              </w:tcPr>
              <w:p w14:paraId="3E92703F" w14:textId="60002DE6" w:rsidR="00BF7920" w:rsidRPr="00B8096F" w:rsidRDefault="009A436C" w:rsidP="00B80990">
                <w:pPr>
                  <w:widowControl w:val="0"/>
                  <w:spacing w:after="160"/>
                </w:pPr>
                <w:r>
                  <w:t>9051, 9053</w:t>
                </w:r>
              </w:p>
            </w:tc>
            <w:tc>
              <w:tcPr>
                <w:tcW w:w="3119" w:type="dxa"/>
              </w:tcPr>
              <w:p w14:paraId="12E8FD20" w14:textId="77777777" w:rsidR="00BF7920" w:rsidRPr="00B8096F" w:rsidRDefault="00BF7920" w:rsidP="00B80990">
                <w:pPr>
                  <w:widowControl w:val="0"/>
                  <w:spacing w:after="160"/>
                </w:pPr>
                <w:r>
                  <w:t>TCP</w:t>
                </w:r>
              </w:p>
            </w:tc>
          </w:tr>
          <w:tr w:rsidR="00BF7920" w:rsidRPr="004E3A53" w14:paraId="28610835" w14:textId="77777777" w:rsidTr="00B80990">
            <w:trPr>
              <w:trHeight w:val="394"/>
            </w:trPr>
            <w:tc>
              <w:tcPr>
                <w:tcW w:w="2972" w:type="dxa"/>
              </w:tcPr>
              <w:p w14:paraId="2B6FF76A" w14:textId="0854722D" w:rsidR="00BF7920" w:rsidRPr="00B8096F" w:rsidRDefault="00E35332" w:rsidP="00B80990">
                <w:pPr>
                  <w:widowControl w:val="0"/>
                </w:pPr>
                <w:r>
                  <w:t>Peer 1</w:t>
                </w:r>
              </w:p>
            </w:tc>
            <w:tc>
              <w:tcPr>
                <w:tcW w:w="3260" w:type="dxa"/>
              </w:tcPr>
              <w:p w14:paraId="017377BA" w14:textId="48E15F83" w:rsidR="00BF7920" w:rsidRPr="00B8096F" w:rsidRDefault="009A436C" w:rsidP="00B80990">
                <w:pPr>
                  <w:widowControl w:val="0"/>
                  <w:spacing w:after="160"/>
                </w:pPr>
                <w:r>
                  <w:t>10051, 10053</w:t>
                </w:r>
              </w:p>
            </w:tc>
            <w:tc>
              <w:tcPr>
                <w:tcW w:w="3119" w:type="dxa"/>
              </w:tcPr>
              <w:p w14:paraId="45C4C25B" w14:textId="77777777" w:rsidR="00BF7920" w:rsidRPr="00B8096F" w:rsidRDefault="00BF7920" w:rsidP="00B80990">
                <w:pPr>
                  <w:widowControl w:val="0"/>
                  <w:spacing w:after="160"/>
                </w:pPr>
                <w:r>
                  <w:t>TCP</w:t>
                </w:r>
              </w:p>
            </w:tc>
          </w:tr>
          <w:tr w:rsidR="00493D6E" w:rsidRPr="004E3A53" w14:paraId="3F6DC326" w14:textId="77777777" w:rsidTr="00B80990">
            <w:trPr>
              <w:trHeight w:val="394"/>
            </w:trPr>
            <w:tc>
              <w:tcPr>
                <w:tcW w:w="2972" w:type="dxa"/>
              </w:tcPr>
              <w:p w14:paraId="651E26EE" w14:textId="6DF1B4B7" w:rsidR="00493D6E" w:rsidRPr="00493D6E" w:rsidRDefault="00493D6E" w:rsidP="00493D6E">
                <w:pPr>
                  <w:widowControl w:val="0"/>
                  <w:rPr>
                    <w:lang w:val="en-US"/>
                  </w:rPr>
                </w:pPr>
                <w:r w:rsidRPr="00AB22E8">
                  <w:rPr>
                    <w:lang w:val="en-US"/>
                  </w:rPr>
                  <w:t>Peer 1 and 2 chaincode listen address</w:t>
                </w:r>
              </w:p>
            </w:tc>
            <w:tc>
              <w:tcPr>
                <w:tcW w:w="3260" w:type="dxa"/>
              </w:tcPr>
              <w:p w14:paraId="50C85898" w14:textId="6CAEC96A" w:rsidR="00493D6E" w:rsidRDefault="00493D6E" w:rsidP="00493D6E">
                <w:pPr>
                  <w:widowControl w:val="0"/>
                </w:pPr>
                <w:r>
                  <w:t>7052</w:t>
                </w:r>
              </w:p>
            </w:tc>
            <w:tc>
              <w:tcPr>
                <w:tcW w:w="3119" w:type="dxa"/>
              </w:tcPr>
              <w:p w14:paraId="30FB9AC8" w14:textId="0871C7F2" w:rsidR="00493D6E" w:rsidRDefault="00493D6E" w:rsidP="00493D6E">
                <w:pPr>
                  <w:widowControl w:val="0"/>
                </w:pPr>
                <w:r>
                  <w:t>TCP</w:t>
                </w:r>
              </w:p>
            </w:tc>
          </w:tr>
          <w:tr w:rsidR="00BF7920" w:rsidRPr="004E3A53" w14:paraId="6E52AFBB" w14:textId="77777777" w:rsidTr="00B80990">
            <w:trPr>
              <w:trHeight w:val="394"/>
            </w:trPr>
            <w:tc>
              <w:tcPr>
                <w:tcW w:w="2972" w:type="dxa"/>
              </w:tcPr>
              <w:p w14:paraId="2D84B4D1" w14:textId="289643D7" w:rsidR="00BF7920" w:rsidRPr="00B8096F" w:rsidRDefault="005D69C6" w:rsidP="00B80990">
                <w:pPr>
                  <w:widowControl w:val="0"/>
                </w:pPr>
                <w:r>
                  <w:lastRenderedPageBreak/>
                  <w:t>Certificate Authority</w:t>
                </w:r>
              </w:p>
            </w:tc>
            <w:tc>
              <w:tcPr>
                <w:tcW w:w="3260" w:type="dxa"/>
              </w:tcPr>
              <w:p w14:paraId="57198E6A" w14:textId="317A4318" w:rsidR="00BF7920" w:rsidRPr="00B8096F" w:rsidRDefault="00877606" w:rsidP="00B80990">
                <w:pPr>
                  <w:widowControl w:val="0"/>
                  <w:spacing w:after="160"/>
                </w:pPr>
                <w:r>
                  <w:t>8054</w:t>
                </w:r>
              </w:p>
            </w:tc>
            <w:tc>
              <w:tcPr>
                <w:tcW w:w="3119" w:type="dxa"/>
              </w:tcPr>
              <w:p w14:paraId="0A796635" w14:textId="77777777" w:rsidR="00BF7920" w:rsidRPr="00B8096F" w:rsidRDefault="00BF7920" w:rsidP="00B80990">
                <w:pPr>
                  <w:widowControl w:val="0"/>
                  <w:spacing w:after="160"/>
                </w:pPr>
                <w:r w:rsidRPr="00B8096F">
                  <w:t>TCP</w:t>
                </w:r>
              </w:p>
            </w:tc>
          </w:tr>
          <w:tr w:rsidR="00111A1C" w:rsidRPr="004E3A53" w14:paraId="32278096" w14:textId="77777777" w:rsidTr="00B80990">
            <w:trPr>
              <w:trHeight w:val="394"/>
            </w:trPr>
            <w:tc>
              <w:tcPr>
                <w:tcW w:w="2972" w:type="dxa"/>
              </w:tcPr>
              <w:p w14:paraId="6FA8B66F" w14:textId="69257FE6" w:rsidR="00111A1C" w:rsidRDefault="00111A1C" w:rsidP="00B80990">
                <w:pPr>
                  <w:widowControl w:val="0"/>
                </w:pPr>
                <w:r>
                  <w:t>CouchDB</w:t>
                </w:r>
              </w:p>
            </w:tc>
            <w:tc>
              <w:tcPr>
                <w:tcW w:w="3260" w:type="dxa"/>
              </w:tcPr>
              <w:p w14:paraId="366BBE94" w14:textId="4B0F1D85" w:rsidR="00111A1C" w:rsidRDefault="00111A1C" w:rsidP="00B80990">
                <w:pPr>
                  <w:widowControl w:val="0"/>
                </w:pPr>
                <w:r>
                  <w:t>5984</w:t>
                </w:r>
              </w:p>
            </w:tc>
            <w:tc>
              <w:tcPr>
                <w:tcW w:w="3119" w:type="dxa"/>
              </w:tcPr>
              <w:p w14:paraId="5E7B1027" w14:textId="6AE145D6" w:rsidR="00111A1C" w:rsidRPr="00B8096F" w:rsidRDefault="00493D6E" w:rsidP="00B80990">
                <w:pPr>
                  <w:widowControl w:val="0"/>
                </w:pPr>
                <w:r>
                  <w:t>TCP</w:t>
                </w:r>
              </w:p>
            </w:tc>
          </w:tr>
        </w:tbl>
        <w:p w14:paraId="6936C730" w14:textId="77777777" w:rsidR="00877606" w:rsidRDefault="00877606" w:rsidP="00F40E01">
          <w:pPr>
            <w:rPr>
              <w:lang w:val="en-US"/>
            </w:rPr>
          </w:pPr>
        </w:p>
        <w:tbl>
          <w:tblPr>
            <w:tblStyle w:val="TableGrid"/>
            <w:tblW w:w="9351" w:type="dxa"/>
            <w:tblLook w:val="04A0" w:firstRow="1" w:lastRow="0" w:firstColumn="1" w:lastColumn="0" w:noHBand="0" w:noVBand="1"/>
          </w:tblPr>
          <w:tblGrid>
            <w:gridCol w:w="2972"/>
            <w:gridCol w:w="3260"/>
            <w:gridCol w:w="3119"/>
          </w:tblGrid>
          <w:tr w:rsidR="00CF56E0" w:rsidRPr="004E3A53" w14:paraId="638F73F1" w14:textId="77777777" w:rsidTr="00B80990">
            <w:trPr>
              <w:trHeight w:val="394"/>
            </w:trPr>
            <w:tc>
              <w:tcPr>
                <w:tcW w:w="9351" w:type="dxa"/>
                <w:gridSpan w:val="3"/>
                <w:shd w:val="clear" w:color="auto" w:fill="44546A"/>
              </w:tcPr>
              <w:p w14:paraId="4D44CD94" w14:textId="72645D85" w:rsidR="00CF56E0" w:rsidRPr="00B8096F" w:rsidRDefault="00CF56E0" w:rsidP="00CF56E0">
                <w:pPr>
                  <w:jc w:val="center"/>
                  <w:rPr>
                    <w:color w:val="FFFFFF"/>
                  </w:rPr>
                </w:pPr>
                <w:r>
                  <w:rPr>
                    <w:color w:val="FFFFFF"/>
                  </w:rPr>
                  <w:t>DLG node</w:t>
                </w:r>
              </w:p>
            </w:tc>
          </w:tr>
          <w:tr w:rsidR="00BF7920" w:rsidRPr="004E3A53" w14:paraId="6C6FEE22" w14:textId="77777777" w:rsidTr="00B80990">
            <w:trPr>
              <w:trHeight w:val="394"/>
            </w:trPr>
            <w:tc>
              <w:tcPr>
                <w:tcW w:w="2972" w:type="dxa"/>
                <w:shd w:val="clear" w:color="auto" w:fill="44546A"/>
              </w:tcPr>
              <w:p w14:paraId="5AA2998A" w14:textId="77777777" w:rsidR="00BF7920" w:rsidRPr="00B8096F" w:rsidRDefault="00BF7920" w:rsidP="00B80990">
                <w:pPr>
                  <w:rPr>
                    <w:color w:val="FFFFFF"/>
                  </w:rPr>
                </w:pPr>
                <w:r>
                  <w:rPr>
                    <w:color w:val="FFFFFF"/>
                  </w:rPr>
                  <w:t>Container</w:t>
                </w:r>
              </w:p>
            </w:tc>
            <w:tc>
              <w:tcPr>
                <w:tcW w:w="3260" w:type="dxa"/>
                <w:shd w:val="clear" w:color="auto" w:fill="44546A"/>
              </w:tcPr>
              <w:p w14:paraId="2AE92A29" w14:textId="77777777" w:rsidR="00BF7920" w:rsidRPr="00B8096F" w:rsidRDefault="00BF7920" w:rsidP="00B80990">
                <w:pPr>
                  <w:spacing w:after="160"/>
                  <w:rPr>
                    <w:color w:val="FFFFFF"/>
                  </w:rPr>
                </w:pPr>
                <w:r w:rsidRPr="00B8096F">
                  <w:rPr>
                    <w:color w:val="FFFFFF"/>
                  </w:rPr>
                  <w:t>Port</w:t>
                </w:r>
              </w:p>
            </w:tc>
            <w:tc>
              <w:tcPr>
                <w:tcW w:w="3119" w:type="dxa"/>
                <w:shd w:val="clear" w:color="auto" w:fill="44546A"/>
              </w:tcPr>
              <w:p w14:paraId="4E03375E" w14:textId="77777777" w:rsidR="00BF7920" w:rsidRPr="00B8096F" w:rsidRDefault="00BF7920" w:rsidP="00B80990">
                <w:pPr>
                  <w:spacing w:after="160"/>
                  <w:rPr>
                    <w:color w:val="FFFFFF"/>
                  </w:rPr>
                </w:pPr>
                <w:r w:rsidRPr="00B8096F">
                  <w:rPr>
                    <w:color w:val="FFFFFF"/>
                  </w:rPr>
                  <w:t>Protocol</w:t>
                </w:r>
              </w:p>
            </w:tc>
          </w:tr>
          <w:tr w:rsidR="00BF7920" w:rsidRPr="004E3A53" w14:paraId="474D071D" w14:textId="77777777" w:rsidTr="00B80990">
            <w:trPr>
              <w:trHeight w:val="394"/>
            </w:trPr>
            <w:tc>
              <w:tcPr>
                <w:tcW w:w="2972" w:type="dxa"/>
              </w:tcPr>
              <w:p w14:paraId="1D0F7827" w14:textId="074C05D5" w:rsidR="00BF7920" w:rsidRPr="00B8096F" w:rsidRDefault="00BF7920" w:rsidP="00B80990">
                <w:pPr>
                  <w:widowControl w:val="0"/>
                </w:pPr>
                <w:r>
                  <w:t>Orderer</w:t>
                </w:r>
              </w:p>
            </w:tc>
            <w:tc>
              <w:tcPr>
                <w:tcW w:w="3260" w:type="dxa"/>
              </w:tcPr>
              <w:p w14:paraId="78FEA30E" w14:textId="0F762A7F" w:rsidR="00BF7920" w:rsidRPr="00B8096F" w:rsidRDefault="00110C26" w:rsidP="00B80990">
                <w:pPr>
                  <w:widowControl w:val="0"/>
                  <w:spacing w:after="160"/>
                </w:pPr>
                <w:r>
                  <w:t>9050</w:t>
                </w:r>
              </w:p>
            </w:tc>
            <w:tc>
              <w:tcPr>
                <w:tcW w:w="3119" w:type="dxa"/>
              </w:tcPr>
              <w:p w14:paraId="5BC247E5" w14:textId="77777777" w:rsidR="00BF7920" w:rsidRPr="00B8096F" w:rsidRDefault="00BF7920" w:rsidP="00B80990">
                <w:pPr>
                  <w:widowControl w:val="0"/>
                  <w:spacing w:after="160"/>
                </w:pPr>
                <w:r w:rsidRPr="00B8096F">
                  <w:t>TCP</w:t>
                </w:r>
              </w:p>
            </w:tc>
          </w:tr>
          <w:tr w:rsidR="00686D0D" w:rsidRPr="004E3A53" w14:paraId="36160340" w14:textId="77777777" w:rsidTr="00B80990">
            <w:trPr>
              <w:trHeight w:val="394"/>
            </w:trPr>
            <w:tc>
              <w:tcPr>
                <w:tcW w:w="2972" w:type="dxa"/>
              </w:tcPr>
              <w:p w14:paraId="392B2C58" w14:textId="61E81FA7" w:rsidR="00686D0D" w:rsidRDefault="00686D0D" w:rsidP="00B80990">
                <w:pPr>
                  <w:widowControl w:val="0"/>
                </w:pPr>
                <w:r>
                  <w:t>Kafka</w:t>
                </w:r>
              </w:p>
            </w:tc>
            <w:tc>
              <w:tcPr>
                <w:tcW w:w="3260" w:type="dxa"/>
              </w:tcPr>
              <w:p w14:paraId="4850F15A" w14:textId="1F3E396E" w:rsidR="00686D0D" w:rsidRDefault="00686D0D" w:rsidP="00B80990">
                <w:pPr>
                  <w:widowControl w:val="0"/>
                </w:pPr>
                <w:r>
                  <w:t>9092</w:t>
                </w:r>
              </w:p>
            </w:tc>
            <w:tc>
              <w:tcPr>
                <w:tcW w:w="3119" w:type="dxa"/>
              </w:tcPr>
              <w:p w14:paraId="6447EB2D" w14:textId="519FE31F" w:rsidR="00686D0D" w:rsidRPr="00B8096F" w:rsidRDefault="00493D6E" w:rsidP="00B80990">
                <w:pPr>
                  <w:widowControl w:val="0"/>
                </w:pPr>
                <w:r>
                  <w:t>TCP</w:t>
                </w:r>
              </w:p>
            </w:tc>
          </w:tr>
          <w:tr w:rsidR="00BF7920" w:rsidRPr="004E3A53" w14:paraId="3969133B" w14:textId="77777777" w:rsidTr="00B80990">
            <w:trPr>
              <w:trHeight w:val="408"/>
            </w:trPr>
            <w:tc>
              <w:tcPr>
                <w:tcW w:w="2972" w:type="dxa"/>
              </w:tcPr>
              <w:p w14:paraId="7116C517" w14:textId="590DBD53" w:rsidR="00BF7920" w:rsidRPr="00B8096F" w:rsidRDefault="00701AE7" w:rsidP="00B80990">
                <w:pPr>
                  <w:widowControl w:val="0"/>
                </w:pPr>
                <w:r>
                  <w:t>Peer 0</w:t>
                </w:r>
              </w:p>
            </w:tc>
            <w:tc>
              <w:tcPr>
                <w:tcW w:w="3260" w:type="dxa"/>
              </w:tcPr>
              <w:p w14:paraId="1193F03B" w14:textId="575E0210" w:rsidR="00BF7920" w:rsidRPr="00B8096F" w:rsidRDefault="00110C26" w:rsidP="00B80990">
                <w:pPr>
                  <w:widowControl w:val="0"/>
                  <w:spacing w:after="160"/>
                </w:pPr>
                <w:r>
                  <w:t>11051, 1053</w:t>
                </w:r>
              </w:p>
            </w:tc>
            <w:tc>
              <w:tcPr>
                <w:tcW w:w="3119" w:type="dxa"/>
              </w:tcPr>
              <w:p w14:paraId="7373B80F" w14:textId="77777777" w:rsidR="00BF7920" w:rsidRPr="00B8096F" w:rsidRDefault="00BF7920" w:rsidP="00B80990">
                <w:pPr>
                  <w:widowControl w:val="0"/>
                  <w:spacing w:after="160"/>
                </w:pPr>
                <w:r>
                  <w:t>TCP</w:t>
                </w:r>
              </w:p>
            </w:tc>
          </w:tr>
          <w:tr w:rsidR="00BF7920" w:rsidRPr="004E3A53" w14:paraId="30F32C58" w14:textId="77777777" w:rsidTr="00B80990">
            <w:trPr>
              <w:trHeight w:val="394"/>
            </w:trPr>
            <w:tc>
              <w:tcPr>
                <w:tcW w:w="2972" w:type="dxa"/>
              </w:tcPr>
              <w:p w14:paraId="0F139AF9" w14:textId="76F41A3C" w:rsidR="00BF7920" w:rsidRPr="00B8096F" w:rsidRDefault="00701AE7" w:rsidP="00B80990">
                <w:pPr>
                  <w:widowControl w:val="0"/>
                </w:pPr>
                <w:r>
                  <w:t>Peer 1</w:t>
                </w:r>
              </w:p>
            </w:tc>
            <w:tc>
              <w:tcPr>
                <w:tcW w:w="3260" w:type="dxa"/>
              </w:tcPr>
              <w:p w14:paraId="7E2D0271" w14:textId="3D790FFD" w:rsidR="00BF7920" w:rsidRPr="00B8096F" w:rsidRDefault="00110C26" w:rsidP="00B80990">
                <w:pPr>
                  <w:widowControl w:val="0"/>
                  <w:spacing w:after="160"/>
                </w:pPr>
                <w:r>
                  <w:t>12051, 12053</w:t>
                </w:r>
              </w:p>
            </w:tc>
            <w:tc>
              <w:tcPr>
                <w:tcW w:w="3119" w:type="dxa"/>
              </w:tcPr>
              <w:p w14:paraId="1FC3ADE7" w14:textId="77777777" w:rsidR="00BF7920" w:rsidRPr="00B8096F" w:rsidRDefault="00BF7920" w:rsidP="00B80990">
                <w:pPr>
                  <w:widowControl w:val="0"/>
                  <w:spacing w:after="160"/>
                </w:pPr>
                <w:r>
                  <w:t>TCP</w:t>
                </w:r>
              </w:p>
            </w:tc>
          </w:tr>
          <w:tr w:rsidR="00493D6E" w:rsidRPr="004E3A53" w14:paraId="0DCF5EE0" w14:textId="77777777" w:rsidTr="00B80990">
            <w:trPr>
              <w:trHeight w:val="394"/>
            </w:trPr>
            <w:tc>
              <w:tcPr>
                <w:tcW w:w="2972" w:type="dxa"/>
              </w:tcPr>
              <w:p w14:paraId="7B2EDF2A" w14:textId="7FB9DED9" w:rsidR="00493D6E" w:rsidRPr="00493D6E" w:rsidRDefault="00493D6E" w:rsidP="00493D6E">
                <w:pPr>
                  <w:widowControl w:val="0"/>
                  <w:rPr>
                    <w:lang w:val="en-US"/>
                  </w:rPr>
                </w:pPr>
                <w:r w:rsidRPr="00AB22E8">
                  <w:rPr>
                    <w:lang w:val="en-US"/>
                  </w:rPr>
                  <w:t>Peer 1 and 2 chaincode listen address</w:t>
                </w:r>
              </w:p>
            </w:tc>
            <w:tc>
              <w:tcPr>
                <w:tcW w:w="3260" w:type="dxa"/>
              </w:tcPr>
              <w:p w14:paraId="50344BFD" w14:textId="18A735FA" w:rsidR="00493D6E" w:rsidRDefault="00493D6E" w:rsidP="00493D6E">
                <w:pPr>
                  <w:widowControl w:val="0"/>
                </w:pPr>
                <w:r>
                  <w:t>7052</w:t>
                </w:r>
              </w:p>
            </w:tc>
            <w:tc>
              <w:tcPr>
                <w:tcW w:w="3119" w:type="dxa"/>
              </w:tcPr>
              <w:p w14:paraId="0153FAF6" w14:textId="61CE7722" w:rsidR="00493D6E" w:rsidRDefault="00493D6E" w:rsidP="00493D6E">
                <w:pPr>
                  <w:widowControl w:val="0"/>
                </w:pPr>
                <w:r>
                  <w:t>TCP</w:t>
                </w:r>
              </w:p>
            </w:tc>
          </w:tr>
          <w:tr w:rsidR="00BF7920" w:rsidRPr="004E3A53" w14:paraId="10614D9F" w14:textId="77777777" w:rsidTr="00B80990">
            <w:trPr>
              <w:trHeight w:val="394"/>
            </w:trPr>
            <w:tc>
              <w:tcPr>
                <w:tcW w:w="2972" w:type="dxa"/>
              </w:tcPr>
              <w:p w14:paraId="7BF8F2FF" w14:textId="54A60EB3" w:rsidR="00BF7920" w:rsidRPr="00B8096F" w:rsidRDefault="004F61FC" w:rsidP="00B80990">
                <w:pPr>
                  <w:widowControl w:val="0"/>
                </w:pPr>
                <w:r>
                  <w:t>Certificate Authority</w:t>
                </w:r>
              </w:p>
            </w:tc>
            <w:tc>
              <w:tcPr>
                <w:tcW w:w="3260" w:type="dxa"/>
              </w:tcPr>
              <w:p w14:paraId="188F2856" w14:textId="33A6983F" w:rsidR="00BF7920" w:rsidRPr="00B8096F" w:rsidRDefault="00957F14" w:rsidP="00B80990">
                <w:pPr>
                  <w:widowControl w:val="0"/>
                  <w:spacing w:after="160"/>
                </w:pPr>
                <w:r>
                  <w:t>9054</w:t>
                </w:r>
              </w:p>
            </w:tc>
            <w:tc>
              <w:tcPr>
                <w:tcW w:w="3119" w:type="dxa"/>
              </w:tcPr>
              <w:p w14:paraId="470B1CEB" w14:textId="77777777" w:rsidR="00BF7920" w:rsidRPr="00B8096F" w:rsidRDefault="00BF7920" w:rsidP="00B80990">
                <w:pPr>
                  <w:widowControl w:val="0"/>
                  <w:spacing w:after="160"/>
                </w:pPr>
                <w:r w:rsidRPr="00B8096F">
                  <w:t>TCP</w:t>
                </w:r>
              </w:p>
            </w:tc>
          </w:tr>
          <w:tr w:rsidR="00111A1C" w:rsidRPr="004E3A53" w14:paraId="4A38D7CE" w14:textId="77777777" w:rsidTr="00B80990">
            <w:trPr>
              <w:trHeight w:val="394"/>
            </w:trPr>
            <w:tc>
              <w:tcPr>
                <w:tcW w:w="2972" w:type="dxa"/>
              </w:tcPr>
              <w:p w14:paraId="5C868ADB" w14:textId="1062B7CC" w:rsidR="00111A1C" w:rsidRDefault="00111A1C" w:rsidP="00B80990">
                <w:pPr>
                  <w:widowControl w:val="0"/>
                </w:pPr>
                <w:r>
                  <w:t>CouchDB</w:t>
                </w:r>
              </w:p>
            </w:tc>
            <w:tc>
              <w:tcPr>
                <w:tcW w:w="3260" w:type="dxa"/>
              </w:tcPr>
              <w:p w14:paraId="3089D03F" w14:textId="4885ECAD" w:rsidR="00111A1C" w:rsidRDefault="00240C88" w:rsidP="00B80990">
                <w:pPr>
                  <w:widowControl w:val="0"/>
                </w:pPr>
                <w:r>
                  <w:t>5984</w:t>
                </w:r>
              </w:p>
            </w:tc>
            <w:tc>
              <w:tcPr>
                <w:tcW w:w="3119" w:type="dxa"/>
              </w:tcPr>
              <w:p w14:paraId="3206CED0" w14:textId="21409B13" w:rsidR="00111A1C" w:rsidRPr="00B8096F" w:rsidRDefault="00493D6E" w:rsidP="00B80990">
                <w:pPr>
                  <w:widowControl w:val="0"/>
                </w:pPr>
                <w:r>
                  <w:t>TCP</w:t>
                </w:r>
              </w:p>
            </w:tc>
          </w:tr>
        </w:tbl>
        <w:p w14:paraId="4BD2375C" w14:textId="77777777" w:rsidR="00BF7920" w:rsidRPr="00C50934" w:rsidRDefault="00BF7920" w:rsidP="00F40E01">
          <w:pPr>
            <w:rPr>
              <w:lang w:val="en-US"/>
            </w:rPr>
          </w:pPr>
        </w:p>
        <w:p w14:paraId="43023AA1" w14:textId="77777777" w:rsidR="003C70B1" w:rsidRDefault="003C70B1" w:rsidP="003C70B1">
          <w:pPr>
            <w:pStyle w:val="Heading5"/>
            <w:rPr>
              <w:lang w:val="en-US"/>
            </w:rPr>
          </w:pPr>
          <w:r>
            <w:rPr>
              <w:lang w:val="en-US"/>
            </w:rPr>
            <w:t>Ubuntu server settings</w:t>
          </w:r>
        </w:p>
        <w:p w14:paraId="4790195E" w14:textId="557CB123" w:rsidR="003C70B1" w:rsidRDefault="003C70B1" w:rsidP="003C70B1">
          <w:pPr>
            <w:rPr>
              <w:lang w:val="en-US"/>
            </w:rPr>
          </w:pPr>
          <w:r>
            <w:rPr>
              <w:lang w:val="en-US"/>
            </w:rPr>
            <w:t xml:space="preserve">To ensure secure operation some settings must be changed. Underneath is a list with all the settings that should be changed based on a best practice list </w:t>
          </w:r>
          <w:sdt>
            <w:sdtPr>
              <w:rPr>
                <w:lang w:val="en-US"/>
              </w:rPr>
              <w:id w:val="1990132374"/>
              <w:citation/>
            </w:sdtPr>
            <w:sdtEndPr/>
            <w:sdtContent>
              <w:r>
                <w:rPr>
                  <w:lang w:val="en-US"/>
                </w:rPr>
                <w:fldChar w:fldCharType="begin"/>
              </w:r>
              <w:r>
                <w:rPr>
                  <w:lang w:val="en-US"/>
                </w:rPr>
                <w:instrText xml:space="preserve"> CITATION Yev20 \l 1033 </w:instrText>
              </w:r>
              <w:r>
                <w:rPr>
                  <w:lang w:val="en-US"/>
                </w:rPr>
                <w:fldChar w:fldCharType="separate"/>
              </w:r>
              <w:r w:rsidR="006576C3">
                <w:rPr>
                  <w:noProof/>
                  <w:lang w:val="en-US"/>
                </w:rPr>
                <w:t>[6]</w:t>
              </w:r>
              <w:r>
                <w:rPr>
                  <w:lang w:val="en-US"/>
                </w:rPr>
                <w:fldChar w:fldCharType="end"/>
              </w:r>
            </w:sdtContent>
          </w:sdt>
          <w:r>
            <w:rPr>
              <w:lang w:val="en-US"/>
            </w:rPr>
            <w:t>:</w:t>
          </w:r>
        </w:p>
        <w:p w14:paraId="7E29F925" w14:textId="296B3D3F" w:rsidR="003C70B1" w:rsidRPr="00991D01" w:rsidRDefault="003C70B1" w:rsidP="003C70B1">
          <w:pPr>
            <w:pStyle w:val="ListParagraph"/>
            <w:numPr>
              <w:ilvl w:val="0"/>
              <w:numId w:val="37"/>
            </w:numPr>
            <w:rPr>
              <w:rFonts w:ascii="yantramanavbold" w:hAnsi="yantramanavbold"/>
              <w:color w:val="54A144"/>
              <w:sz w:val="33"/>
              <w:szCs w:val="33"/>
              <w:lang w:val="en-US"/>
            </w:rPr>
          </w:pPr>
          <w:r w:rsidRPr="00AF7E51">
            <w:rPr>
              <w:lang w:val="en-US"/>
            </w:rPr>
            <w:t xml:space="preserve">Use </w:t>
          </w:r>
          <w:r w:rsidR="00836DFD">
            <w:rPr>
              <w:lang w:val="en-US"/>
            </w:rPr>
            <w:t>s</w:t>
          </w:r>
          <w:r w:rsidRPr="00AF7E51">
            <w:rPr>
              <w:lang w:val="en-US"/>
            </w:rPr>
            <w:t xml:space="preserve">trong and </w:t>
          </w:r>
          <w:r w:rsidR="00836DFD">
            <w:rPr>
              <w:lang w:val="en-US"/>
            </w:rPr>
            <w:t>u</w:t>
          </w:r>
          <w:r w:rsidRPr="00AF7E51">
            <w:rPr>
              <w:lang w:val="en-US"/>
            </w:rPr>
            <w:t xml:space="preserve">nique </w:t>
          </w:r>
          <w:r w:rsidR="00836DFD">
            <w:rPr>
              <w:lang w:val="en-US"/>
            </w:rPr>
            <w:t>p</w:t>
          </w:r>
          <w:r w:rsidRPr="00AF7E51">
            <w:rPr>
              <w:lang w:val="en-US"/>
            </w:rPr>
            <w:t>asswords</w:t>
          </w:r>
        </w:p>
        <w:p w14:paraId="2B480404" w14:textId="681BE10C" w:rsidR="003C70B1" w:rsidRPr="002B0FB8" w:rsidRDefault="003C70B1" w:rsidP="003C70B1">
          <w:pPr>
            <w:pStyle w:val="ListParagraph"/>
            <w:numPr>
              <w:ilvl w:val="0"/>
              <w:numId w:val="37"/>
            </w:numPr>
            <w:rPr>
              <w:rFonts w:ascii="yantramanavbold" w:hAnsi="yantramanavbold"/>
              <w:color w:val="54A144"/>
              <w:sz w:val="33"/>
              <w:szCs w:val="33"/>
            </w:rPr>
          </w:pPr>
          <w:r>
            <w:t xml:space="preserve">Enable </w:t>
          </w:r>
          <w:r w:rsidR="00836DFD">
            <w:t>a</w:t>
          </w:r>
          <w:r>
            <w:t xml:space="preserve">utomatic </w:t>
          </w:r>
          <w:r w:rsidR="00836DFD">
            <w:t>u</w:t>
          </w:r>
          <w:r>
            <w:t>pdates</w:t>
          </w:r>
        </w:p>
        <w:p w14:paraId="04CEE5CC" w14:textId="3E1E0CAD" w:rsidR="003C70B1" w:rsidRPr="002B0FB8" w:rsidRDefault="003C70B1" w:rsidP="003C70B1">
          <w:pPr>
            <w:pStyle w:val="ListParagraph"/>
            <w:numPr>
              <w:ilvl w:val="0"/>
              <w:numId w:val="37"/>
            </w:numPr>
            <w:rPr>
              <w:rFonts w:ascii="yantramanavbold" w:hAnsi="yantramanavbold"/>
              <w:color w:val="54A144"/>
              <w:sz w:val="33"/>
              <w:szCs w:val="33"/>
            </w:rPr>
          </w:pPr>
          <w:r>
            <w:t xml:space="preserve">Avoid </w:t>
          </w:r>
          <w:r w:rsidR="00836DFD">
            <w:t>u</w:t>
          </w:r>
          <w:r>
            <w:t xml:space="preserve">nnecessary </w:t>
          </w:r>
          <w:r w:rsidR="00836DFD">
            <w:t>s</w:t>
          </w:r>
          <w:r>
            <w:t>oftware</w:t>
          </w:r>
        </w:p>
        <w:p w14:paraId="56E2D12F" w14:textId="0E60A79B" w:rsidR="001106E7" w:rsidRPr="002B0FB8" w:rsidRDefault="003C70B1" w:rsidP="003C70B1">
          <w:pPr>
            <w:pStyle w:val="ListParagraph"/>
            <w:numPr>
              <w:ilvl w:val="0"/>
              <w:numId w:val="37"/>
            </w:numPr>
            <w:rPr>
              <w:rFonts w:ascii="yantramanavbold" w:hAnsi="yantramanavbold"/>
              <w:color w:val="54A144"/>
              <w:sz w:val="33"/>
              <w:szCs w:val="33"/>
            </w:rPr>
          </w:pPr>
          <w:r>
            <w:t xml:space="preserve">Avoid </w:t>
          </w:r>
          <w:r w:rsidR="00836DFD">
            <w:t>u</w:t>
          </w:r>
          <w:r>
            <w:t xml:space="preserve">nnecessary </w:t>
          </w:r>
          <w:r w:rsidR="00836DFD">
            <w:t>modules</w:t>
          </w:r>
        </w:p>
        <w:p w14:paraId="2C139C12" w14:textId="7BB9C52B" w:rsidR="007A60D3" w:rsidRPr="00B7777A" w:rsidRDefault="003C70B1" w:rsidP="007A60D3">
          <w:pPr>
            <w:pStyle w:val="ListParagraph"/>
            <w:numPr>
              <w:ilvl w:val="0"/>
              <w:numId w:val="37"/>
            </w:numPr>
            <w:rPr>
              <w:lang w:val="en-US"/>
            </w:rPr>
          </w:pPr>
          <w:r>
            <w:t xml:space="preserve">Close </w:t>
          </w:r>
          <w:r w:rsidR="00836DFD">
            <w:t>h</w:t>
          </w:r>
          <w:r>
            <w:t xml:space="preserve">idden </w:t>
          </w:r>
          <w:r w:rsidR="00836DFD">
            <w:t>o</w:t>
          </w:r>
          <w:r>
            <w:t xml:space="preserve">pen </w:t>
          </w:r>
          <w:r w:rsidR="00836DFD">
            <w:t>p</w:t>
          </w:r>
          <w:r>
            <w:t>orts</w:t>
          </w:r>
        </w:p>
        <w:p w14:paraId="661D19C9" w14:textId="437675D6" w:rsidR="001106E7" w:rsidRPr="003C70B1" w:rsidRDefault="001106E7" w:rsidP="00F40E01">
          <w:pPr>
            <w:pStyle w:val="ListParagraph"/>
            <w:numPr>
              <w:ilvl w:val="0"/>
              <w:numId w:val="37"/>
            </w:numPr>
            <w:rPr>
              <w:rFonts w:ascii="yantramanavbold" w:hAnsi="yantramanavbold"/>
              <w:b/>
              <w:color w:val="54A144"/>
              <w:sz w:val="33"/>
              <w:szCs w:val="33"/>
            </w:rPr>
          </w:pPr>
          <w:r>
            <w:t xml:space="preserve">Close </w:t>
          </w:r>
          <w:r w:rsidR="00836DFD">
            <w:t>unnessecary ports</w:t>
          </w:r>
        </w:p>
        <w:p w14:paraId="063EB61C" w14:textId="62519841" w:rsidR="00340CAD" w:rsidRPr="00340CAD" w:rsidRDefault="00B87D78" w:rsidP="00340CAD">
          <w:pPr>
            <w:pStyle w:val="Heading3"/>
            <w:rPr>
              <w:lang w:val="en-US"/>
            </w:rPr>
          </w:pPr>
          <w:r w:rsidRPr="00F82D0E">
            <w:rPr>
              <w:lang w:val="en-US"/>
            </w:rPr>
            <w:t>Connections with and impact o</w:t>
          </w:r>
          <w:r>
            <w:rPr>
              <w:lang w:val="en-US"/>
            </w:rPr>
            <w:t>n adjacent infrastructure services</w:t>
          </w:r>
        </w:p>
        <w:tbl>
          <w:tblPr>
            <w:tblStyle w:val="TableGrid"/>
            <w:tblW w:w="0" w:type="auto"/>
            <w:tblLook w:val="04A0" w:firstRow="1" w:lastRow="0" w:firstColumn="1" w:lastColumn="0" w:noHBand="0" w:noVBand="1"/>
          </w:tblPr>
          <w:tblGrid>
            <w:gridCol w:w="3319"/>
            <w:gridCol w:w="3229"/>
            <w:gridCol w:w="2802"/>
          </w:tblGrid>
          <w:tr w:rsidR="00CD127D" w:rsidRPr="0006419E" w14:paraId="4BAA1BA9" w14:textId="77777777" w:rsidTr="00AA3C4C">
            <w:tc>
              <w:tcPr>
                <w:tcW w:w="3319" w:type="dxa"/>
                <w:shd w:val="clear" w:color="auto" w:fill="44546A"/>
              </w:tcPr>
              <w:p w14:paraId="3F4619F9" w14:textId="77777777" w:rsidR="00CD127D" w:rsidRPr="00C634E1" w:rsidRDefault="00CD127D" w:rsidP="00AA3C4C">
                <w:pPr>
                  <w:spacing w:after="160"/>
                  <w:rPr>
                    <w:color w:val="FFFFFF"/>
                  </w:rPr>
                </w:pPr>
                <w:r w:rsidRPr="00C634E1">
                  <w:rPr>
                    <w:color w:val="FFFFFF"/>
                  </w:rPr>
                  <w:t>Adjacent infrastructure service</w:t>
                </w:r>
              </w:p>
            </w:tc>
            <w:tc>
              <w:tcPr>
                <w:tcW w:w="3229" w:type="dxa"/>
                <w:shd w:val="clear" w:color="auto" w:fill="44546A"/>
              </w:tcPr>
              <w:p w14:paraId="7F5F32EE" w14:textId="77777777" w:rsidR="00CD127D" w:rsidRPr="00C634E1" w:rsidRDefault="00CD127D" w:rsidP="00AA3C4C">
                <w:pPr>
                  <w:rPr>
                    <w:color w:val="FFFFFF"/>
                  </w:rPr>
                </w:pPr>
                <w:r w:rsidRPr="00C634E1">
                  <w:rPr>
                    <w:color w:val="FFFFFF"/>
                  </w:rPr>
                  <w:t>Description</w:t>
                </w:r>
              </w:p>
            </w:tc>
            <w:tc>
              <w:tcPr>
                <w:tcW w:w="2802" w:type="dxa"/>
                <w:shd w:val="clear" w:color="auto" w:fill="44546A"/>
              </w:tcPr>
              <w:p w14:paraId="0231CDA0" w14:textId="77777777" w:rsidR="00CD127D" w:rsidRPr="00C634E1" w:rsidRDefault="00CD127D" w:rsidP="00AA3C4C">
                <w:pPr>
                  <w:rPr>
                    <w:color w:val="FFFFFF"/>
                  </w:rPr>
                </w:pPr>
                <w:r w:rsidRPr="00C634E1">
                  <w:rPr>
                    <w:color w:val="FFFFFF"/>
                  </w:rPr>
                  <w:t xml:space="preserve">Impact </w:t>
                </w:r>
              </w:p>
            </w:tc>
          </w:tr>
          <w:tr w:rsidR="00CD127D" w:rsidRPr="00F14F2D" w14:paraId="62BBF0FC" w14:textId="77777777" w:rsidTr="00AA3C4C">
            <w:tc>
              <w:tcPr>
                <w:tcW w:w="3319" w:type="dxa"/>
              </w:tcPr>
              <w:p w14:paraId="57F40680" w14:textId="77777777" w:rsidR="00CD127D" w:rsidRPr="009A295C" w:rsidRDefault="00CD127D" w:rsidP="00AA3C4C">
                <w:pPr>
                  <w:spacing w:after="160"/>
                  <w:rPr>
                    <w:b/>
                    <w:i/>
                    <w:lang w:val="en-US"/>
                  </w:rPr>
                </w:pPr>
                <w:r w:rsidRPr="009A295C">
                  <w:rPr>
                    <w:b/>
                    <w:i/>
                    <w:lang w:val="en-US"/>
                  </w:rPr>
                  <w:t>Identity and Permissions Management.Hyperledger</w:t>
                </w:r>
              </w:p>
            </w:tc>
            <w:tc>
              <w:tcPr>
                <w:tcW w:w="3229" w:type="dxa"/>
              </w:tcPr>
              <w:p w14:paraId="47AA40C1" w14:textId="77777777" w:rsidR="00CD127D" w:rsidRPr="00B633F2" w:rsidRDefault="00CD127D" w:rsidP="00AA3C4C">
                <w:pPr>
                  <w:spacing w:after="160"/>
                </w:pPr>
                <w:r w:rsidRPr="009A295C">
                  <w:rPr>
                    <w:b/>
                    <w:i/>
                    <w:lang w:val="en-US"/>
                  </w:rPr>
                  <w:t>Identity and Permissions Management.Hyperledger</w:t>
                </w:r>
                <w:r>
                  <w:rPr>
                    <w:lang w:val="en-US"/>
                  </w:rPr>
                  <w:t xml:space="preserve"> hosts the certificate authority and MSP. The certificate authority issues certificates to register identities in the blockchain. The MSP validates and issues certificates. Authenticates the users. </w:t>
                </w:r>
              </w:p>
            </w:tc>
            <w:tc>
              <w:tcPr>
                <w:tcW w:w="2802" w:type="dxa"/>
                <w:vMerge w:val="restart"/>
              </w:tcPr>
              <w:p w14:paraId="09A35A26" w14:textId="4BD95F27" w:rsidR="003A016C" w:rsidRDefault="003A016C" w:rsidP="004553A4">
                <w:pPr>
                  <w:spacing w:after="160"/>
                  <w:rPr>
                    <w:lang w:val="en-US"/>
                  </w:rPr>
                </w:pPr>
                <w:r w:rsidRPr="009A295C">
                  <w:rPr>
                    <w:b/>
                    <w:i/>
                    <w:lang w:val="en-US"/>
                  </w:rPr>
                  <w:t>Facilities Deployment.Docker</w:t>
                </w:r>
                <w:r>
                  <w:rPr>
                    <w:i/>
                    <w:iCs/>
                    <w:lang w:val="en-US"/>
                  </w:rPr>
                  <w:t xml:space="preserve"> </w:t>
                </w:r>
                <w:r>
                  <w:rPr>
                    <w:lang w:val="en-US"/>
                  </w:rPr>
                  <w:t xml:space="preserve">provides the docker containers used to run </w:t>
                </w:r>
                <w:r w:rsidR="00895EE4">
                  <w:rPr>
                    <w:lang w:val="en-US"/>
                  </w:rPr>
                  <w:t xml:space="preserve">all </w:t>
                </w:r>
                <w:r>
                  <w:rPr>
                    <w:lang w:val="en-US"/>
                  </w:rPr>
                  <w:t>Hyperledger Fabric services.</w:t>
                </w:r>
              </w:p>
              <w:p w14:paraId="6983074C" w14:textId="6697F4FA" w:rsidR="00CD127D" w:rsidRPr="00380A5C" w:rsidRDefault="00CD127D" w:rsidP="00AA3C4C">
                <w:pPr>
                  <w:spacing w:after="160"/>
                  <w:rPr>
                    <w:i/>
                    <w:lang w:val="en-US"/>
                  </w:rPr>
                </w:pPr>
              </w:p>
            </w:tc>
          </w:tr>
          <w:tr w:rsidR="00CD127D" w:rsidRPr="00F14F2D" w14:paraId="5B105C36" w14:textId="77777777" w:rsidTr="00AA3C4C">
            <w:tc>
              <w:tcPr>
                <w:tcW w:w="3319" w:type="dxa"/>
              </w:tcPr>
              <w:p w14:paraId="5F18CF7B" w14:textId="77777777" w:rsidR="00CD127D" w:rsidRPr="009A295C" w:rsidRDefault="00CD127D" w:rsidP="00AA3C4C">
                <w:pPr>
                  <w:spacing w:after="160"/>
                  <w:rPr>
                    <w:b/>
                    <w:i/>
                  </w:rPr>
                </w:pPr>
                <w:r w:rsidRPr="009A295C">
                  <w:rPr>
                    <w:b/>
                    <w:i/>
                    <w:lang w:val="en-US"/>
                  </w:rPr>
                  <w:t>Relational Data Management.</w:t>
                </w:r>
                <w:r w:rsidRPr="009A295C">
                  <w:rPr>
                    <w:b/>
                    <w:i/>
                  </w:rPr>
                  <w:t>Datastore</w:t>
                </w:r>
              </w:p>
            </w:tc>
            <w:tc>
              <w:tcPr>
                <w:tcW w:w="3229" w:type="dxa"/>
              </w:tcPr>
              <w:p w14:paraId="55DC9D04" w14:textId="77777777" w:rsidR="00CD127D" w:rsidRPr="00771B8B" w:rsidRDefault="00CD127D" w:rsidP="00AA3C4C">
                <w:pPr>
                  <w:spacing w:after="160"/>
                  <w:rPr>
                    <w:lang w:val="en-US"/>
                  </w:rPr>
                </w:pPr>
                <w:r w:rsidRPr="009A295C">
                  <w:rPr>
                    <w:b/>
                    <w:i/>
                    <w:lang w:val="en-US"/>
                  </w:rPr>
                  <w:t>Relational Data Management.Datastore</w:t>
                </w:r>
                <w:r w:rsidRPr="003B2E3A">
                  <w:rPr>
                    <w:lang w:val="en-US"/>
                  </w:rPr>
                  <w:t xml:space="preserve"> </w:t>
                </w:r>
                <w:r>
                  <w:rPr>
                    <w:lang w:val="en-US"/>
                  </w:rPr>
                  <w:t xml:space="preserve">hosts </w:t>
                </w:r>
                <w:r>
                  <w:rPr>
                    <w:lang w:val="en-US"/>
                  </w:rPr>
                  <w:lastRenderedPageBreak/>
                  <w:t xml:space="preserve">the blockchain server and state database. The blockchain servers hosts the ledgers (records all transactions) and smart contracts (the SLA). </w:t>
                </w:r>
              </w:p>
            </w:tc>
            <w:tc>
              <w:tcPr>
                <w:tcW w:w="2802" w:type="dxa"/>
                <w:vMerge/>
              </w:tcPr>
              <w:p w14:paraId="0B807B8C" w14:textId="77777777" w:rsidR="00CD127D" w:rsidRPr="003F68F4" w:rsidRDefault="00CD127D" w:rsidP="00AA3C4C">
                <w:pPr>
                  <w:spacing w:after="160"/>
                  <w:rPr>
                    <w:i/>
                    <w:lang w:val="en-US"/>
                  </w:rPr>
                </w:pPr>
              </w:p>
            </w:tc>
          </w:tr>
          <w:tr w:rsidR="00CD127D" w:rsidRPr="00F14F2D" w14:paraId="10917D61" w14:textId="77777777" w:rsidTr="00AA3C4C">
            <w:tc>
              <w:tcPr>
                <w:tcW w:w="3319" w:type="dxa"/>
              </w:tcPr>
              <w:p w14:paraId="1DAE5FDB" w14:textId="77777777" w:rsidR="00CD127D" w:rsidRPr="009A295C" w:rsidRDefault="00CD127D" w:rsidP="00AA3C4C">
                <w:pPr>
                  <w:spacing w:after="160"/>
                  <w:rPr>
                    <w:b/>
                    <w:i/>
                  </w:rPr>
                </w:pPr>
                <w:r w:rsidRPr="009A295C">
                  <w:rPr>
                    <w:b/>
                    <w:i/>
                  </w:rPr>
                  <w:t>Datazone Protection.Firewall</w:t>
                </w:r>
              </w:p>
            </w:tc>
            <w:tc>
              <w:tcPr>
                <w:tcW w:w="3229" w:type="dxa"/>
              </w:tcPr>
              <w:p w14:paraId="45A01F0A" w14:textId="77777777" w:rsidR="00CD127D" w:rsidRPr="00771B8B" w:rsidRDefault="00CD127D" w:rsidP="00AA3C4C">
                <w:pPr>
                  <w:spacing w:after="160"/>
                  <w:rPr>
                    <w:lang w:val="en-US"/>
                  </w:rPr>
                </w:pPr>
                <w:r w:rsidRPr="009A295C">
                  <w:rPr>
                    <w:b/>
                    <w:lang w:val="en-US"/>
                  </w:rPr>
                  <w:t>Datazone Protection.Firewall</w:t>
                </w:r>
                <w:r w:rsidRPr="007D272D">
                  <w:rPr>
                    <w:lang w:val="en-US"/>
                  </w:rPr>
                  <w:t xml:space="preserve"> monitors, filters, and controls all incoming and outgoing traffic.</w:t>
                </w:r>
              </w:p>
            </w:tc>
            <w:tc>
              <w:tcPr>
                <w:tcW w:w="2802" w:type="dxa"/>
                <w:vMerge/>
              </w:tcPr>
              <w:p w14:paraId="2AD38B3D" w14:textId="77777777" w:rsidR="00CD127D" w:rsidRPr="00380A5C" w:rsidRDefault="00CD127D" w:rsidP="00AA3C4C">
                <w:pPr>
                  <w:rPr>
                    <w:i/>
                    <w:lang w:val="en-US"/>
                  </w:rPr>
                </w:pPr>
              </w:p>
            </w:tc>
          </w:tr>
          <w:tr w:rsidR="00CD127D" w:rsidRPr="005B618F" w14:paraId="718A908A" w14:textId="77777777" w:rsidTr="00AA3C4C">
            <w:tc>
              <w:tcPr>
                <w:tcW w:w="3319" w:type="dxa"/>
              </w:tcPr>
              <w:p w14:paraId="38839A07" w14:textId="6C92D7D0" w:rsidR="00CD127D" w:rsidRPr="009A295C" w:rsidRDefault="003A016C" w:rsidP="00AA3C4C">
                <w:pPr>
                  <w:rPr>
                    <w:b/>
                  </w:rPr>
                </w:pPr>
                <w:r w:rsidRPr="009A295C">
                  <w:rPr>
                    <w:b/>
                    <w:i/>
                    <w:lang w:val="en-US"/>
                  </w:rPr>
                  <w:t>Message Handling.Orderer</w:t>
                </w:r>
              </w:p>
            </w:tc>
            <w:tc>
              <w:tcPr>
                <w:tcW w:w="3229" w:type="dxa"/>
              </w:tcPr>
              <w:p w14:paraId="48E9C5DF" w14:textId="13122B2A" w:rsidR="003A016C" w:rsidRDefault="003A016C" w:rsidP="003A016C">
                <w:pPr>
                  <w:spacing w:after="160"/>
                  <w:rPr>
                    <w:i/>
                    <w:iCs/>
                    <w:lang w:val="en-US"/>
                  </w:rPr>
                </w:pPr>
                <w:r w:rsidRPr="009A295C">
                  <w:rPr>
                    <w:b/>
                    <w:i/>
                    <w:lang w:val="en-US"/>
                  </w:rPr>
                  <w:t>Message Handling.Orderer</w:t>
                </w:r>
                <w:r>
                  <w:rPr>
                    <w:i/>
                    <w:iCs/>
                    <w:lang w:val="en-US"/>
                  </w:rPr>
                  <w:t xml:space="preserve"> </w:t>
                </w:r>
                <w:r w:rsidRPr="00C8413D">
                  <w:rPr>
                    <w:i/>
                    <w:iCs/>
                    <w:lang w:val="en-US"/>
                  </w:rPr>
                  <w:t>Ordering service provides a shared communication channel to clients and peers, offering a broadcast service for messages containing transactions. Clients connect to the channel and may broadcast messages on the channel which are then delivered to all peers. The channel supports atomic delivery of all messages, that is, message communication with total-order delivery and (implementation specific) reliability.</w:t>
                </w:r>
                <w:sdt>
                  <w:sdtPr>
                    <w:rPr>
                      <w:i/>
                      <w:iCs/>
                      <w:lang w:val="en-US"/>
                    </w:rPr>
                    <w:id w:val="-1463184455"/>
                    <w:citation/>
                  </w:sdtPr>
                  <w:sdtEndPr/>
                  <w:sdtContent>
                    <w:r>
                      <w:rPr>
                        <w:i/>
                        <w:iCs/>
                        <w:lang w:val="en-US"/>
                      </w:rPr>
                      <w:fldChar w:fldCharType="begin"/>
                    </w:r>
                    <w:r>
                      <w:rPr>
                        <w:i/>
                        <w:iCs/>
                        <w:lang w:val="en-US"/>
                      </w:rPr>
                      <w:instrText xml:space="preserve"> CITATION Hyp21 \l 1033 </w:instrText>
                    </w:r>
                    <w:r>
                      <w:rPr>
                        <w:i/>
                        <w:iCs/>
                        <w:lang w:val="en-US"/>
                      </w:rPr>
                      <w:fldChar w:fldCharType="separate"/>
                    </w:r>
                    <w:r w:rsidR="006576C3">
                      <w:rPr>
                        <w:i/>
                        <w:iCs/>
                        <w:noProof/>
                        <w:lang w:val="en-US"/>
                      </w:rPr>
                      <w:t xml:space="preserve"> </w:t>
                    </w:r>
                    <w:r w:rsidR="006576C3">
                      <w:rPr>
                        <w:noProof/>
                        <w:lang w:val="en-US"/>
                      </w:rPr>
                      <w:t>[4]</w:t>
                    </w:r>
                    <w:r>
                      <w:rPr>
                        <w:i/>
                        <w:iCs/>
                        <w:lang w:val="en-US"/>
                      </w:rPr>
                      <w:fldChar w:fldCharType="end"/>
                    </w:r>
                  </w:sdtContent>
                </w:sdt>
              </w:p>
              <w:p w14:paraId="2BB8C354" w14:textId="1498E730" w:rsidR="00CD127D" w:rsidRPr="00771B8B" w:rsidRDefault="00CD127D" w:rsidP="00AA3C4C">
                <w:pPr>
                  <w:rPr>
                    <w:lang w:val="en-US"/>
                  </w:rPr>
                </w:pPr>
              </w:p>
            </w:tc>
            <w:tc>
              <w:tcPr>
                <w:tcW w:w="2802" w:type="dxa"/>
                <w:vMerge/>
              </w:tcPr>
              <w:p w14:paraId="6A2A3D9D" w14:textId="77777777" w:rsidR="00CD127D" w:rsidRPr="00380A5C" w:rsidRDefault="00CD127D" w:rsidP="00AA3C4C">
                <w:pPr>
                  <w:rPr>
                    <w:i/>
                    <w:highlight w:val="yellow"/>
                    <w:lang w:val="en-US"/>
                  </w:rPr>
                </w:pPr>
              </w:p>
            </w:tc>
          </w:tr>
          <w:tr w:rsidR="00CD127D" w:rsidRPr="00F14F2D" w14:paraId="781C282C" w14:textId="77777777" w:rsidTr="00AA3C4C">
            <w:tc>
              <w:tcPr>
                <w:tcW w:w="3319" w:type="dxa"/>
              </w:tcPr>
              <w:p w14:paraId="6BD7FC89" w14:textId="77777777" w:rsidR="00CD127D" w:rsidRPr="009A295C" w:rsidRDefault="00CD127D" w:rsidP="00AA3C4C">
                <w:pPr>
                  <w:rPr>
                    <w:b/>
                    <w:i/>
                  </w:rPr>
                </w:pPr>
                <w:r w:rsidRPr="009A295C">
                  <w:rPr>
                    <w:b/>
                    <w:i/>
                  </w:rPr>
                  <w:t>Application Hosting.Webinterface</w:t>
                </w:r>
              </w:p>
            </w:tc>
            <w:tc>
              <w:tcPr>
                <w:tcW w:w="3229" w:type="dxa"/>
              </w:tcPr>
              <w:p w14:paraId="57FFFE17" w14:textId="77777777" w:rsidR="00CD127D" w:rsidRPr="00771B8B" w:rsidRDefault="00CD127D" w:rsidP="00AA3C4C">
                <w:pPr>
                  <w:rPr>
                    <w:lang w:val="en-US"/>
                  </w:rPr>
                </w:pPr>
                <w:r w:rsidRPr="009A295C">
                  <w:rPr>
                    <w:b/>
                    <w:i/>
                    <w:lang w:val="en-US"/>
                  </w:rPr>
                  <w:t>Application Hosting.Webinterface</w:t>
                </w:r>
                <w:r w:rsidRPr="00FE1A8D">
                  <w:rPr>
                    <w:lang w:val="en-US"/>
                  </w:rPr>
                  <w:t xml:space="preserve"> hosts t</w:t>
                </w:r>
                <w:r>
                  <w:rPr>
                    <w:lang w:val="en-US"/>
                  </w:rPr>
                  <w:t>he API used for retrieving and storing sensor data. Also hosts the webserver interface used to inspect the blockchain data.</w:t>
                </w:r>
              </w:p>
            </w:tc>
            <w:tc>
              <w:tcPr>
                <w:tcW w:w="2802" w:type="dxa"/>
                <w:vMerge/>
              </w:tcPr>
              <w:p w14:paraId="12C3AEF8" w14:textId="77777777" w:rsidR="00CD127D" w:rsidRPr="00380A5C" w:rsidRDefault="00CD127D" w:rsidP="00AA3C4C">
                <w:pPr>
                  <w:rPr>
                    <w:i/>
                    <w:highlight w:val="yellow"/>
                    <w:lang w:val="en-US"/>
                  </w:rPr>
                </w:pPr>
              </w:p>
            </w:tc>
          </w:tr>
          <w:tr w:rsidR="00CD127D" w:rsidRPr="00F14F2D" w14:paraId="7370AB20" w14:textId="77777777" w:rsidTr="00AA3C4C">
            <w:tc>
              <w:tcPr>
                <w:tcW w:w="3319" w:type="dxa"/>
              </w:tcPr>
              <w:p w14:paraId="6B3E1625" w14:textId="77777777" w:rsidR="00CD127D" w:rsidRPr="009A295C" w:rsidRDefault="00CD127D" w:rsidP="00AA3C4C">
                <w:pPr>
                  <w:rPr>
                    <w:b/>
                    <w:i/>
                  </w:rPr>
                </w:pPr>
                <w:r w:rsidRPr="009A295C">
                  <w:rPr>
                    <w:b/>
                    <w:i/>
                    <w:lang w:val="en-US"/>
                  </w:rPr>
                  <w:t>Data Transport.Router</w:t>
                </w:r>
              </w:p>
            </w:tc>
            <w:tc>
              <w:tcPr>
                <w:tcW w:w="3229" w:type="dxa"/>
              </w:tcPr>
              <w:p w14:paraId="47E47484" w14:textId="77777777" w:rsidR="00CD127D" w:rsidRPr="00771B8B" w:rsidRDefault="00CD127D" w:rsidP="00AA3C4C">
                <w:pPr>
                  <w:rPr>
                    <w:lang w:val="en-US"/>
                  </w:rPr>
                </w:pPr>
                <w:r w:rsidRPr="009A295C">
                  <w:rPr>
                    <w:b/>
                    <w:i/>
                    <w:lang w:val="en-US"/>
                  </w:rPr>
                  <w:t>Data Transport.Router</w:t>
                </w:r>
                <w:r>
                  <w:rPr>
                    <w:lang w:val="en-US"/>
                  </w:rPr>
                  <w:t xml:space="preserve"> connect all adjacent services to the internet and each other.</w:t>
                </w:r>
              </w:p>
            </w:tc>
            <w:tc>
              <w:tcPr>
                <w:tcW w:w="2802" w:type="dxa"/>
                <w:vMerge/>
              </w:tcPr>
              <w:p w14:paraId="2256B529" w14:textId="77777777" w:rsidR="00CD127D" w:rsidRPr="00380A5C" w:rsidRDefault="00CD127D" w:rsidP="00AA3C4C">
                <w:pPr>
                  <w:rPr>
                    <w:i/>
                    <w:highlight w:val="yellow"/>
                    <w:lang w:val="en-US"/>
                  </w:rPr>
                </w:pPr>
              </w:p>
            </w:tc>
          </w:tr>
        </w:tbl>
        <w:p w14:paraId="3F0FE978" w14:textId="77777777" w:rsidR="00C50CFD" w:rsidRPr="00C50CFD" w:rsidRDefault="00C50CFD" w:rsidP="00C50CFD">
          <w:pPr>
            <w:rPr>
              <w:lang w:val="en-US"/>
            </w:rPr>
          </w:pPr>
        </w:p>
        <w:p w14:paraId="2EDD04EC" w14:textId="77777777" w:rsidR="00B87D78" w:rsidRDefault="00B87D78" w:rsidP="00B87D78">
          <w:pPr>
            <w:pStyle w:val="Heading3"/>
          </w:pPr>
          <w:r>
            <w:t>Requirement processing</w:t>
          </w:r>
        </w:p>
        <w:p w14:paraId="63A79316" w14:textId="77777777" w:rsidR="009330AF" w:rsidRPr="00571178" w:rsidRDefault="009330AF" w:rsidP="009330AF">
          <w:pPr>
            <w:pStyle w:val="Heading4"/>
            <w:rPr>
              <w:i w:val="0"/>
            </w:rPr>
          </w:pPr>
          <w:r>
            <w:t>Functional requirements processing</w:t>
          </w:r>
        </w:p>
        <w:tbl>
          <w:tblPr>
            <w:tblW w:w="89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10"/>
            <w:gridCol w:w="2268"/>
            <w:gridCol w:w="5249"/>
          </w:tblGrid>
          <w:tr w:rsidR="009330AF" w14:paraId="441F7279" w14:textId="77777777" w:rsidTr="00FE301C">
            <w:tc>
              <w:tcPr>
                <w:tcW w:w="1410" w:type="dxa"/>
                <w:shd w:val="clear" w:color="auto" w:fill="44546A"/>
              </w:tcPr>
              <w:p w14:paraId="2EC29E11" w14:textId="77777777" w:rsidR="009330AF" w:rsidRDefault="009330AF" w:rsidP="00FE301C">
                <w:pPr>
                  <w:spacing w:line="240" w:lineRule="auto"/>
                  <w:rPr>
                    <w:color w:val="FFFFFF"/>
                  </w:rPr>
                </w:pPr>
                <w:r>
                  <w:rPr>
                    <w:color w:val="FFFFFF"/>
                  </w:rPr>
                  <w:t>Requirement</w:t>
                </w:r>
              </w:p>
            </w:tc>
            <w:tc>
              <w:tcPr>
                <w:tcW w:w="2268" w:type="dxa"/>
                <w:shd w:val="clear" w:color="auto" w:fill="44546A"/>
              </w:tcPr>
              <w:p w14:paraId="7B36BB4D" w14:textId="77777777" w:rsidR="009330AF" w:rsidRDefault="009330AF" w:rsidP="00FE301C">
                <w:pPr>
                  <w:spacing w:line="240" w:lineRule="auto"/>
                  <w:rPr>
                    <w:color w:val="FFFFFF"/>
                  </w:rPr>
                </w:pPr>
                <w:r>
                  <w:rPr>
                    <w:color w:val="FFFFFF"/>
                  </w:rPr>
                  <w:t>Description</w:t>
                </w:r>
              </w:p>
            </w:tc>
            <w:tc>
              <w:tcPr>
                <w:tcW w:w="5249" w:type="dxa"/>
                <w:shd w:val="clear" w:color="auto" w:fill="44546A"/>
              </w:tcPr>
              <w:p w14:paraId="7DBC83F6" w14:textId="77777777" w:rsidR="009330AF" w:rsidRDefault="009330AF" w:rsidP="00FE301C">
                <w:pPr>
                  <w:spacing w:line="240" w:lineRule="auto"/>
                  <w:rPr>
                    <w:color w:val="FFFFFF"/>
                  </w:rPr>
                </w:pPr>
                <w:r>
                  <w:rPr>
                    <w:color w:val="FFFFFF"/>
                  </w:rPr>
                  <w:t>Technical Processing</w:t>
                </w:r>
              </w:p>
            </w:tc>
          </w:tr>
          <w:tr w:rsidR="009330AF" w14:paraId="3ADDF9C4" w14:textId="77777777" w:rsidTr="00FE301C">
            <w:trPr>
              <w:trHeight w:val="224"/>
            </w:trPr>
            <w:tc>
              <w:tcPr>
                <w:tcW w:w="1410" w:type="dxa"/>
                <w:shd w:val="clear" w:color="auto" w:fill="auto"/>
              </w:tcPr>
              <w:p w14:paraId="05775A69" w14:textId="749CE013" w:rsidR="009330AF" w:rsidRDefault="00624226" w:rsidP="00FE301C">
                <w:pPr>
                  <w:widowControl w:val="0"/>
                  <w:spacing w:line="240" w:lineRule="auto"/>
                </w:pPr>
                <w:r>
                  <w:t>N/A</w:t>
                </w:r>
              </w:p>
            </w:tc>
            <w:tc>
              <w:tcPr>
                <w:tcW w:w="2268" w:type="dxa"/>
                <w:shd w:val="clear" w:color="auto" w:fill="auto"/>
              </w:tcPr>
              <w:p w14:paraId="4ED42870" w14:textId="68A0D7F4" w:rsidR="009330AF" w:rsidRPr="001B7140" w:rsidRDefault="00624226" w:rsidP="00FE301C">
                <w:pPr>
                  <w:widowControl w:val="0"/>
                  <w:spacing w:line="240" w:lineRule="auto"/>
                  <w:rPr>
                    <w:lang w:val="en-US"/>
                  </w:rPr>
                </w:pPr>
                <w:r>
                  <w:rPr>
                    <w:lang w:val="en-US"/>
                  </w:rPr>
                  <w:t>N/A</w:t>
                </w:r>
              </w:p>
            </w:tc>
            <w:tc>
              <w:tcPr>
                <w:tcW w:w="5249" w:type="dxa"/>
                <w:shd w:val="clear" w:color="auto" w:fill="auto"/>
              </w:tcPr>
              <w:p w14:paraId="3C2036AA" w14:textId="154701DC" w:rsidR="009330AF" w:rsidRPr="001B7140" w:rsidRDefault="00624226" w:rsidP="00FE301C">
                <w:pPr>
                  <w:spacing w:before="240" w:after="240"/>
                  <w:rPr>
                    <w:lang w:val="en-US"/>
                  </w:rPr>
                </w:pPr>
                <w:r>
                  <w:rPr>
                    <w:lang w:val="en-US"/>
                  </w:rPr>
                  <w:t>N/A</w:t>
                </w:r>
              </w:p>
            </w:tc>
          </w:tr>
        </w:tbl>
        <w:p w14:paraId="70C39E28" w14:textId="77777777" w:rsidR="009330AF" w:rsidRPr="005C3548" w:rsidRDefault="009330AF" w:rsidP="009330AF">
          <w:pPr>
            <w:rPr>
              <w:i/>
              <w:lang w:val="en-US"/>
            </w:rPr>
          </w:pPr>
        </w:p>
        <w:p w14:paraId="1B974916" w14:textId="77777777" w:rsidR="009330AF" w:rsidRDefault="009330AF" w:rsidP="009330AF">
          <w:pPr>
            <w:pStyle w:val="Heading4"/>
            <w:rPr>
              <w:i w:val="0"/>
            </w:rPr>
          </w:pPr>
          <w:r>
            <w:lastRenderedPageBreak/>
            <w:t>Quality requirements processing</w:t>
          </w:r>
        </w:p>
        <w:tbl>
          <w:tblPr>
            <w:tblW w:w="89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2190"/>
            <w:gridCol w:w="5040"/>
          </w:tblGrid>
          <w:tr w:rsidR="009330AF" w14:paraId="1EB7616E" w14:textId="77777777" w:rsidTr="00FE301C">
            <w:trPr>
              <w:trHeight w:val="233"/>
            </w:trPr>
            <w:tc>
              <w:tcPr>
                <w:tcW w:w="1693" w:type="dxa"/>
                <w:shd w:val="clear" w:color="auto" w:fill="44546A"/>
              </w:tcPr>
              <w:p w14:paraId="15DBA1D8" w14:textId="77777777" w:rsidR="009330AF" w:rsidRDefault="009330AF" w:rsidP="00FE301C">
                <w:pPr>
                  <w:spacing w:line="240" w:lineRule="auto"/>
                  <w:rPr>
                    <w:color w:val="FFFFFF"/>
                  </w:rPr>
                </w:pPr>
                <w:r>
                  <w:rPr>
                    <w:color w:val="FFFFFF"/>
                  </w:rPr>
                  <w:t>Quality attribute</w:t>
                </w:r>
              </w:p>
            </w:tc>
            <w:tc>
              <w:tcPr>
                <w:tcW w:w="2190" w:type="dxa"/>
                <w:shd w:val="clear" w:color="auto" w:fill="44546A"/>
              </w:tcPr>
              <w:p w14:paraId="25DC8E92" w14:textId="77777777" w:rsidR="009330AF" w:rsidRDefault="009330AF" w:rsidP="00FE301C">
                <w:pPr>
                  <w:spacing w:line="240" w:lineRule="auto"/>
                  <w:rPr>
                    <w:color w:val="FFFFFF"/>
                  </w:rPr>
                </w:pPr>
                <w:r>
                  <w:rPr>
                    <w:color w:val="FFFFFF"/>
                  </w:rPr>
                  <w:t>Value</w:t>
                </w:r>
              </w:p>
            </w:tc>
            <w:tc>
              <w:tcPr>
                <w:tcW w:w="5040" w:type="dxa"/>
                <w:shd w:val="clear" w:color="auto" w:fill="44546A"/>
              </w:tcPr>
              <w:p w14:paraId="19564C3C" w14:textId="77777777" w:rsidR="009330AF" w:rsidRDefault="009330AF" w:rsidP="00FE301C">
                <w:pPr>
                  <w:spacing w:line="240" w:lineRule="auto"/>
                  <w:rPr>
                    <w:color w:val="FFFFFF"/>
                  </w:rPr>
                </w:pPr>
                <w:r>
                  <w:rPr>
                    <w:color w:val="FFFFFF"/>
                  </w:rPr>
                  <w:t>Technical Processing</w:t>
                </w:r>
              </w:p>
            </w:tc>
          </w:tr>
          <w:tr w:rsidR="009330AF" w14:paraId="46D99CD9" w14:textId="77777777" w:rsidTr="00FE301C">
            <w:trPr>
              <w:trHeight w:val="273"/>
            </w:trPr>
            <w:tc>
              <w:tcPr>
                <w:tcW w:w="1693" w:type="dxa"/>
                <w:shd w:val="clear" w:color="auto" w:fill="auto"/>
              </w:tcPr>
              <w:p w14:paraId="7C21854F" w14:textId="1B66AF59" w:rsidR="009330AF" w:rsidRDefault="00624226" w:rsidP="00FE301C">
                <w:pPr>
                  <w:spacing w:line="240" w:lineRule="auto"/>
                </w:pPr>
                <w:r>
                  <w:t>N/A</w:t>
                </w:r>
              </w:p>
            </w:tc>
            <w:tc>
              <w:tcPr>
                <w:tcW w:w="2190" w:type="dxa"/>
                <w:shd w:val="clear" w:color="auto" w:fill="auto"/>
              </w:tcPr>
              <w:p w14:paraId="2D042B6D" w14:textId="39868C4C" w:rsidR="009330AF" w:rsidRDefault="00624226" w:rsidP="00FE301C">
                <w:pPr>
                  <w:spacing w:line="240" w:lineRule="auto"/>
                </w:pPr>
                <w:r>
                  <w:t>N/A</w:t>
                </w:r>
              </w:p>
            </w:tc>
            <w:tc>
              <w:tcPr>
                <w:tcW w:w="5040" w:type="dxa"/>
                <w:shd w:val="clear" w:color="auto" w:fill="auto"/>
              </w:tcPr>
              <w:p w14:paraId="1402B4AA" w14:textId="79C10C42" w:rsidR="009330AF" w:rsidRDefault="00624226" w:rsidP="00FE301C">
                <w:pPr>
                  <w:spacing w:line="240" w:lineRule="auto"/>
                </w:pPr>
                <w:r>
                  <w:t>N/A</w:t>
                </w:r>
              </w:p>
            </w:tc>
          </w:tr>
          <w:tr w:rsidR="009330AF" w14:paraId="6A456AE0" w14:textId="77777777" w:rsidTr="00FE301C">
            <w:trPr>
              <w:trHeight w:val="233"/>
            </w:trPr>
            <w:tc>
              <w:tcPr>
                <w:tcW w:w="1693" w:type="dxa"/>
                <w:shd w:val="clear" w:color="auto" w:fill="auto"/>
              </w:tcPr>
              <w:p w14:paraId="2563086D" w14:textId="7E003935" w:rsidR="009330AF" w:rsidRDefault="00624226" w:rsidP="00FE301C">
                <w:pPr>
                  <w:spacing w:line="240" w:lineRule="auto"/>
                </w:pPr>
                <w:r>
                  <w:t>N/A</w:t>
                </w:r>
              </w:p>
            </w:tc>
            <w:tc>
              <w:tcPr>
                <w:tcW w:w="2190" w:type="dxa"/>
                <w:shd w:val="clear" w:color="auto" w:fill="auto"/>
              </w:tcPr>
              <w:p w14:paraId="6346FE09" w14:textId="699FA28F" w:rsidR="009330AF" w:rsidRDefault="00624226" w:rsidP="00FE301C">
                <w:pPr>
                  <w:spacing w:line="240" w:lineRule="auto"/>
                </w:pPr>
                <w:r>
                  <w:t>N/A</w:t>
                </w:r>
              </w:p>
            </w:tc>
            <w:tc>
              <w:tcPr>
                <w:tcW w:w="5040" w:type="dxa"/>
                <w:shd w:val="clear" w:color="auto" w:fill="auto"/>
              </w:tcPr>
              <w:p w14:paraId="358C8134" w14:textId="2C2C2EFA" w:rsidR="009330AF" w:rsidRDefault="00624226" w:rsidP="00FE301C">
                <w:pPr>
                  <w:spacing w:line="240" w:lineRule="auto"/>
                </w:pPr>
                <w:r>
                  <w:t>N/A</w:t>
                </w:r>
              </w:p>
            </w:tc>
          </w:tr>
          <w:tr w:rsidR="009330AF" w14:paraId="1184DDD3" w14:textId="77777777" w:rsidTr="00FE301C">
            <w:trPr>
              <w:trHeight w:val="233"/>
            </w:trPr>
            <w:tc>
              <w:tcPr>
                <w:tcW w:w="1693" w:type="dxa"/>
                <w:shd w:val="clear" w:color="auto" w:fill="auto"/>
              </w:tcPr>
              <w:p w14:paraId="0421FC0E" w14:textId="3612FD4B" w:rsidR="009330AF" w:rsidRDefault="00624226" w:rsidP="00FE301C">
                <w:pPr>
                  <w:spacing w:line="240" w:lineRule="auto"/>
                </w:pPr>
                <w:r>
                  <w:t>N/A</w:t>
                </w:r>
              </w:p>
            </w:tc>
            <w:tc>
              <w:tcPr>
                <w:tcW w:w="2190" w:type="dxa"/>
                <w:shd w:val="clear" w:color="auto" w:fill="auto"/>
              </w:tcPr>
              <w:p w14:paraId="26CF4F0C" w14:textId="118C033C" w:rsidR="009330AF" w:rsidRDefault="00624226" w:rsidP="00FE301C">
                <w:pPr>
                  <w:spacing w:line="240" w:lineRule="auto"/>
                </w:pPr>
                <w:r>
                  <w:t>N/A</w:t>
                </w:r>
              </w:p>
            </w:tc>
            <w:tc>
              <w:tcPr>
                <w:tcW w:w="5040" w:type="dxa"/>
                <w:shd w:val="clear" w:color="auto" w:fill="auto"/>
              </w:tcPr>
              <w:p w14:paraId="7A184E68" w14:textId="4364D83C" w:rsidR="009330AF" w:rsidRDefault="00624226" w:rsidP="00FE301C">
                <w:pPr>
                  <w:spacing w:before="240" w:after="240"/>
                </w:pPr>
                <w:r>
                  <w:t>N/A</w:t>
                </w:r>
              </w:p>
            </w:tc>
          </w:tr>
          <w:tr w:rsidR="009330AF" w14:paraId="2824FB19" w14:textId="77777777" w:rsidTr="00FE301C">
            <w:trPr>
              <w:trHeight w:val="233"/>
            </w:trPr>
            <w:tc>
              <w:tcPr>
                <w:tcW w:w="1693" w:type="dxa"/>
                <w:shd w:val="clear" w:color="auto" w:fill="auto"/>
              </w:tcPr>
              <w:p w14:paraId="313EACD0" w14:textId="0EC83B8F" w:rsidR="009330AF" w:rsidRDefault="00624226" w:rsidP="00FE301C">
                <w:pPr>
                  <w:spacing w:line="240" w:lineRule="auto"/>
                </w:pPr>
                <w:r>
                  <w:t>N/A</w:t>
                </w:r>
              </w:p>
            </w:tc>
            <w:tc>
              <w:tcPr>
                <w:tcW w:w="2190" w:type="dxa"/>
                <w:shd w:val="clear" w:color="auto" w:fill="auto"/>
              </w:tcPr>
              <w:p w14:paraId="4C787424" w14:textId="32A1948C" w:rsidR="009330AF" w:rsidRDefault="00624226" w:rsidP="00FE301C">
                <w:pPr>
                  <w:spacing w:line="240" w:lineRule="auto"/>
                </w:pPr>
                <w:r>
                  <w:t>N/A</w:t>
                </w:r>
              </w:p>
            </w:tc>
            <w:tc>
              <w:tcPr>
                <w:tcW w:w="5040" w:type="dxa"/>
                <w:shd w:val="clear" w:color="auto" w:fill="auto"/>
              </w:tcPr>
              <w:p w14:paraId="440C54FB" w14:textId="7BCC9027" w:rsidR="009330AF" w:rsidRDefault="00624226" w:rsidP="00FE301C">
                <w:pPr>
                  <w:spacing w:line="240" w:lineRule="auto"/>
                </w:pPr>
                <w:r>
                  <w:t>N/A</w:t>
                </w:r>
              </w:p>
            </w:tc>
          </w:tr>
          <w:tr w:rsidR="009330AF" w14:paraId="41E5800A" w14:textId="77777777" w:rsidTr="00FE301C">
            <w:trPr>
              <w:trHeight w:val="225"/>
            </w:trPr>
            <w:tc>
              <w:tcPr>
                <w:tcW w:w="1693" w:type="dxa"/>
                <w:shd w:val="clear" w:color="auto" w:fill="auto"/>
              </w:tcPr>
              <w:p w14:paraId="2DC1C6B9" w14:textId="71C32B71" w:rsidR="009330AF" w:rsidRDefault="00624226" w:rsidP="00FE301C">
                <w:pPr>
                  <w:spacing w:line="240" w:lineRule="auto"/>
                </w:pPr>
                <w:r>
                  <w:t>N/A</w:t>
                </w:r>
              </w:p>
            </w:tc>
            <w:tc>
              <w:tcPr>
                <w:tcW w:w="2190" w:type="dxa"/>
                <w:shd w:val="clear" w:color="auto" w:fill="auto"/>
              </w:tcPr>
              <w:p w14:paraId="7DF17C79" w14:textId="676670E1" w:rsidR="009330AF" w:rsidRDefault="00624226" w:rsidP="00FE301C">
                <w:pPr>
                  <w:spacing w:line="240" w:lineRule="auto"/>
                </w:pPr>
                <w:r>
                  <w:t>N/A</w:t>
                </w:r>
              </w:p>
            </w:tc>
            <w:tc>
              <w:tcPr>
                <w:tcW w:w="5040" w:type="dxa"/>
                <w:shd w:val="clear" w:color="auto" w:fill="auto"/>
              </w:tcPr>
              <w:p w14:paraId="344122EC" w14:textId="6005580E" w:rsidR="009330AF" w:rsidRDefault="00624226" w:rsidP="00FE301C">
                <w:pPr>
                  <w:spacing w:line="240" w:lineRule="auto"/>
                </w:pPr>
                <w:r>
                  <w:t>N/A</w:t>
                </w:r>
              </w:p>
            </w:tc>
          </w:tr>
          <w:tr w:rsidR="009330AF" w14:paraId="7F2D705C" w14:textId="77777777" w:rsidTr="00FE301C">
            <w:trPr>
              <w:trHeight w:val="242"/>
            </w:trPr>
            <w:tc>
              <w:tcPr>
                <w:tcW w:w="1693" w:type="dxa"/>
                <w:shd w:val="clear" w:color="auto" w:fill="auto"/>
              </w:tcPr>
              <w:p w14:paraId="1C6DE457" w14:textId="480FF5A4" w:rsidR="009330AF" w:rsidRDefault="00624226" w:rsidP="00FE301C">
                <w:pPr>
                  <w:spacing w:line="240" w:lineRule="auto"/>
                </w:pPr>
                <w:r>
                  <w:t>N/A</w:t>
                </w:r>
              </w:p>
            </w:tc>
            <w:tc>
              <w:tcPr>
                <w:tcW w:w="2190" w:type="dxa"/>
                <w:shd w:val="clear" w:color="auto" w:fill="auto"/>
              </w:tcPr>
              <w:p w14:paraId="3EDD95E1" w14:textId="274F6547" w:rsidR="009330AF" w:rsidRDefault="00624226" w:rsidP="00FE301C">
                <w:pPr>
                  <w:spacing w:line="240" w:lineRule="auto"/>
                </w:pPr>
                <w:r>
                  <w:t>N/A</w:t>
                </w:r>
              </w:p>
            </w:tc>
            <w:tc>
              <w:tcPr>
                <w:tcW w:w="5040" w:type="dxa"/>
                <w:shd w:val="clear" w:color="auto" w:fill="auto"/>
              </w:tcPr>
              <w:p w14:paraId="55CB9C06" w14:textId="2BED2052" w:rsidR="009330AF" w:rsidRDefault="00624226" w:rsidP="00FE301C">
                <w:pPr>
                  <w:spacing w:before="240" w:after="240"/>
                </w:pPr>
                <w:r>
                  <w:t>N/A</w:t>
                </w:r>
              </w:p>
            </w:tc>
          </w:tr>
        </w:tbl>
        <w:p w14:paraId="0D3C85FE" w14:textId="77777777" w:rsidR="009330AF" w:rsidRDefault="009330AF" w:rsidP="009330AF">
          <w:pPr>
            <w:pStyle w:val="Heading4"/>
            <w:rPr>
              <w:i w:val="0"/>
            </w:rPr>
          </w:pPr>
          <w:r>
            <w:t>Principle requirements processing</w:t>
          </w:r>
        </w:p>
        <w:tbl>
          <w:tblPr>
            <w:tblW w:w="902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693"/>
            <w:gridCol w:w="1843"/>
            <w:gridCol w:w="5491"/>
          </w:tblGrid>
          <w:tr w:rsidR="009330AF" w14:paraId="0D4DCA36" w14:textId="77777777" w:rsidTr="00FE301C">
            <w:trPr>
              <w:trHeight w:val="226"/>
            </w:trPr>
            <w:tc>
              <w:tcPr>
                <w:tcW w:w="1693" w:type="dxa"/>
                <w:shd w:val="clear" w:color="auto" w:fill="44546A"/>
              </w:tcPr>
              <w:p w14:paraId="65ED0B75" w14:textId="77777777" w:rsidR="009330AF" w:rsidRDefault="009330AF" w:rsidP="00FE301C">
                <w:pPr>
                  <w:spacing w:line="240" w:lineRule="auto"/>
                  <w:rPr>
                    <w:color w:val="FFFFFF"/>
                  </w:rPr>
                </w:pPr>
                <w:r>
                  <w:rPr>
                    <w:color w:val="FFFFFF"/>
                  </w:rPr>
                  <w:t>Principle</w:t>
                </w:r>
              </w:p>
            </w:tc>
            <w:tc>
              <w:tcPr>
                <w:tcW w:w="1843" w:type="dxa"/>
                <w:shd w:val="clear" w:color="auto" w:fill="44546A"/>
              </w:tcPr>
              <w:p w14:paraId="51DD6B75" w14:textId="77777777" w:rsidR="009330AF" w:rsidRDefault="009330AF" w:rsidP="00FE301C">
                <w:pPr>
                  <w:spacing w:line="240" w:lineRule="auto"/>
                  <w:rPr>
                    <w:color w:val="FFFFFF"/>
                  </w:rPr>
                </w:pPr>
                <w:r>
                  <w:rPr>
                    <w:color w:val="FFFFFF"/>
                  </w:rPr>
                  <w:t>Description</w:t>
                </w:r>
              </w:p>
            </w:tc>
            <w:tc>
              <w:tcPr>
                <w:tcW w:w="5491" w:type="dxa"/>
                <w:shd w:val="clear" w:color="auto" w:fill="44546A"/>
              </w:tcPr>
              <w:p w14:paraId="36704D2F" w14:textId="77777777" w:rsidR="009330AF" w:rsidRDefault="009330AF" w:rsidP="00FE301C">
                <w:pPr>
                  <w:spacing w:line="240" w:lineRule="auto"/>
                  <w:rPr>
                    <w:color w:val="FFFFFF"/>
                  </w:rPr>
                </w:pPr>
                <w:r>
                  <w:rPr>
                    <w:color w:val="FFFFFF"/>
                  </w:rPr>
                  <w:t>Processing</w:t>
                </w:r>
              </w:p>
            </w:tc>
          </w:tr>
          <w:tr w:rsidR="009330AF" w:rsidRPr="00F14F2D" w14:paraId="24381E6F" w14:textId="77777777" w:rsidTr="00FE301C">
            <w:trPr>
              <w:trHeight w:val="213"/>
            </w:trPr>
            <w:tc>
              <w:tcPr>
                <w:tcW w:w="1693" w:type="dxa"/>
                <w:shd w:val="clear" w:color="auto" w:fill="auto"/>
              </w:tcPr>
              <w:p w14:paraId="7C532DB0" w14:textId="3479F801" w:rsidR="009330AF" w:rsidRDefault="0029255A" w:rsidP="00FE301C">
                <w:pPr>
                  <w:spacing w:line="240" w:lineRule="auto"/>
                </w:pPr>
                <w:r>
                  <w:t>R30</w:t>
                </w:r>
              </w:p>
            </w:tc>
            <w:tc>
              <w:tcPr>
                <w:tcW w:w="1843" w:type="dxa"/>
                <w:shd w:val="clear" w:color="auto" w:fill="auto"/>
              </w:tcPr>
              <w:p w14:paraId="1E0CC25C" w14:textId="2584CB5F" w:rsidR="009330AF" w:rsidRPr="005C6B1D" w:rsidRDefault="0029255A" w:rsidP="00FE301C">
                <w:pPr>
                  <w:spacing w:before="240" w:after="240"/>
                  <w:rPr>
                    <w:lang w:val="en-US"/>
                  </w:rPr>
                </w:pPr>
                <w:r w:rsidRPr="0029255A">
                  <w:rPr>
                    <w:lang w:val="en-US"/>
                  </w:rPr>
                  <w:t>Docker must be used t</w:t>
                </w:r>
                <w:r>
                  <w:rPr>
                    <w:lang w:val="en-US"/>
                  </w:rPr>
                  <w:t>o deploy the infrastructure</w:t>
                </w:r>
              </w:p>
            </w:tc>
            <w:tc>
              <w:tcPr>
                <w:tcW w:w="5491" w:type="dxa"/>
                <w:shd w:val="clear" w:color="auto" w:fill="auto"/>
              </w:tcPr>
              <w:p w14:paraId="6A88FBFE" w14:textId="5BA05D6D" w:rsidR="009330AF" w:rsidRPr="005C6B1D" w:rsidRDefault="00590228" w:rsidP="00FE301C">
                <w:pPr>
                  <w:spacing w:before="240" w:after="240"/>
                  <w:rPr>
                    <w:lang w:val="en-US"/>
                  </w:rPr>
                </w:pPr>
                <w:r>
                  <w:rPr>
                    <w:lang w:val="en-US"/>
                  </w:rPr>
                  <w:t xml:space="preserve">Docker version 20.10.2 will be used to run the Hyperledger Fabric infrastructure services. </w:t>
                </w:r>
                <w:r w:rsidR="00EB1230">
                  <w:rPr>
                    <w:lang w:val="en-US"/>
                  </w:rPr>
                  <w:t xml:space="preserve">Docker compose version 1.29.2 </w:t>
                </w:r>
                <w:r w:rsidR="001B6ABB">
                  <w:rPr>
                    <w:lang w:val="en-US"/>
                  </w:rPr>
                  <w:t xml:space="preserve">will be </w:t>
                </w:r>
                <w:r w:rsidR="00DD66A5">
                  <w:rPr>
                    <w:lang w:val="en-US"/>
                  </w:rPr>
                  <w:t xml:space="preserve">used in combination with docker compose yaml files to </w:t>
                </w:r>
                <w:r w:rsidR="00E0379E">
                  <w:rPr>
                    <w:lang w:val="en-US"/>
                  </w:rPr>
                  <w:t xml:space="preserve">configure the docker containers.  </w:t>
                </w:r>
              </w:p>
            </w:tc>
          </w:tr>
          <w:tr w:rsidR="0029255A" w:rsidRPr="00F14F2D" w14:paraId="16DEFF55" w14:textId="77777777" w:rsidTr="00FE301C">
            <w:trPr>
              <w:trHeight w:val="213"/>
            </w:trPr>
            <w:tc>
              <w:tcPr>
                <w:tcW w:w="1693" w:type="dxa"/>
                <w:shd w:val="clear" w:color="auto" w:fill="auto"/>
              </w:tcPr>
              <w:p w14:paraId="5F7942BC" w14:textId="77614AE4" w:rsidR="0029255A" w:rsidRDefault="0029255A" w:rsidP="00FE301C">
                <w:pPr>
                  <w:spacing w:line="240" w:lineRule="auto"/>
                </w:pPr>
                <w:r>
                  <w:t>R31</w:t>
                </w:r>
              </w:p>
            </w:tc>
            <w:tc>
              <w:tcPr>
                <w:tcW w:w="1843" w:type="dxa"/>
                <w:shd w:val="clear" w:color="auto" w:fill="auto"/>
              </w:tcPr>
              <w:p w14:paraId="4A020861" w14:textId="470B4809" w:rsidR="0029255A" w:rsidRPr="0029255A" w:rsidRDefault="0029255A" w:rsidP="00FE301C">
                <w:pPr>
                  <w:spacing w:before="240" w:after="240"/>
                  <w:rPr>
                    <w:lang w:val="en-US"/>
                  </w:rPr>
                </w:pPr>
                <w:r w:rsidRPr="0029255A">
                  <w:rPr>
                    <w:lang w:val="en-US"/>
                  </w:rPr>
                  <w:t>Docker swarm must be u</w:t>
                </w:r>
                <w:r>
                  <w:rPr>
                    <w:lang w:val="en-US"/>
                  </w:rPr>
                  <w:t>sed</w:t>
                </w:r>
              </w:p>
            </w:tc>
            <w:tc>
              <w:tcPr>
                <w:tcW w:w="5491" w:type="dxa"/>
                <w:shd w:val="clear" w:color="auto" w:fill="auto"/>
              </w:tcPr>
              <w:p w14:paraId="4B084229" w14:textId="2A8075C0" w:rsidR="0029255A" w:rsidRPr="0029255A" w:rsidRDefault="00E0379E" w:rsidP="00FE301C">
                <w:pPr>
                  <w:spacing w:before="240" w:after="240"/>
                  <w:rPr>
                    <w:lang w:val="en-US"/>
                  </w:rPr>
                </w:pPr>
                <w:r>
                  <w:rPr>
                    <w:lang w:val="en-US"/>
                  </w:rPr>
                  <w:t xml:space="preserve">Docker swarm will be used to connect the docker containers together. </w:t>
                </w:r>
                <w:r w:rsidR="007F3BE2">
                  <w:rPr>
                    <w:lang w:val="en-US"/>
                  </w:rPr>
                  <w:t xml:space="preserve">The Lambweston node will be the swarm manager, the DLG and Lineage node will be the swarm workers. </w:t>
                </w:r>
              </w:p>
            </w:tc>
          </w:tr>
        </w:tbl>
        <w:p w14:paraId="56E9F39F" w14:textId="77777777" w:rsidR="00B87D78" w:rsidRPr="000C1A79" w:rsidRDefault="00B87D78" w:rsidP="00FB6658">
          <w:pPr>
            <w:rPr>
              <w:lang w:val="en-US"/>
            </w:rPr>
          </w:pPr>
        </w:p>
        <w:p w14:paraId="0C833D39" w14:textId="77777777" w:rsidR="003A4774" w:rsidRPr="000C1A79" w:rsidRDefault="003A4774" w:rsidP="00CC1B33">
          <w:pPr>
            <w:rPr>
              <w:lang w:val="en-US"/>
            </w:rPr>
          </w:pPr>
        </w:p>
        <w:p w14:paraId="585C3433" w14:textId="0D76090F" w:rsidR="00A02BB3" w:rsidRDefault="00A02BB3">
          <w:pPr>
            <w:rPr>
              <w:lang w:val="en-US"/>
            </w:rPr>
          </w:pPr>
        </w:p>
        <w:p w14:paraId="10188D24" w14:textId="2555C6E4" w:rsidR="00D14000" w:rsidRDefault="00D14000" w:rsidP="00D14000">
          <w:pPr>
            <w:pStyle w:val="Heading1"/>
          </w:pPr>
          <w:bookmarkStart w:id="55" w:name="_Toc72929433"/>
          <w:bookmarkStart w:id="56" w:name="_Toc72929609"/>
          <w:bookmarkStart w:id="57" w:name="_Toc73438588"/>
          <w:r>
            <w:lastRenderedPageBreak/>
            <w:t>Application</w:t>
          </w:r>
          <w:r w:rsidR="00305437">
            <w:t xml:space="preserve"> </w:t>
          </w:r>
          <w:r>
            <w:t>services</w:t>
          </w:r>
          <w:bookmarkEnd w:id="55"/>
          <w:bookmarkEnd w:id="56"/>
          <w:bookmarkEnd w:id="57"/>
        </w:p>
        <w:p w14:paraId="13E11498" w14:textId="77777777" w:rsidR="00260CCB" w:rsidRDefault="00260CCB" w:rsidP="00E8177B">
          <w:pPr>
            <w:rPr>
              <w:lang w:val="en-US"/>
            </w:rPr>
          </w:pPr>
          <w:r w:rsidRPr="00260CCB">
            <w:rPr>
              <w:lang w:val="en-US"/>
            </w:rPr>
            <w:t>Th</w:t>
          </w:r>
          <w:r w:rsidR="00515BA3">
            <w:rPr>
              <w:lang w:val="en-US"/>
            </w:rPr>
            <w:t xml:space="preserve">e </w:t>
          </w:r>
          <w:r w:rsidR="0011157D">
            <w:rPr>
              <w:lang w:val="en-US"/>
            </w:rPr>
            <w:t>software for</w:t>
          </w:r>
          <w:r w:rsidR="00515BA3">
            <w:rPr>
              <w:lang w:val="en-US"/>
            </w:rPr>
            <w:t xml:space="preserve"> the Hyperledger Fabric Network is split in to </w:t>
          </w:r>
          <w:r w:rsidR="0011157D">
            <w:rPr>
              <w:lang w:val="en-US"/>
            </w:rPr>
            <w:t>three different application that work together to</w:t>
          </w:r>
          <w:r w:rsidR="00D0515A">
            <w:rPr>
              <w:lang w:val="en-US"/>
            </w:rPr>
            <w:t xml:space="preserve"> give the optimal </w:t>
          </w:r>
          <w:r w:rsidR="008D0DC9">
            <w:rPr>
              <w:lang w:val="en-US"/>
            </w:rPr>
            <w:t>experience.</w:t>
          </w:r>
          <w:r w:rsidR="0011157D">
            <w:rPr>
              <w:lang w:val="en-US"/>
            </w:rPr>
            <w:t xml:space="preserve"> </w:t>
          </w:r>
          <w:r w:rsidR="008D0DC9">
            <w:rPr>
              <w:lang w:val="en-US"/>
            </w:rPr>
            <w:t>They can also work independent from each other</w:t>
          </w:r>
          <w:r w:rsidR="0020168B">
            <w:rPr>
              <w:lang w:val="en-US"/>
            </w:rPr>
            <w:t xml:space="preserve"> for example the chaincode could be assessed without the API.</w:t>
          </w:r>
          <w:r w:rsidR="00FA0EC0">
            <w:rPr>
              <w:lang w:val="en-US"/>
            </w:rPr>
            <w:t xml:space="preserve"> So that one application does not affect everything. The software is split into the following applications:</w:t>
          </w:r>
        </w:p>
        <w:p w14:paraId="451CEED6" w14:textId="38FC9036" w:rsidR="00FA0EC0" w:rsidRPr="00FA0EC0" w:rsidRDefault="00FA0EC0" w:rsidP="00FA0EC0">
          <w:pPr>
            <w:pStyle w:val="ListParagraph"/>
            <w:numPr>
              <w:ilvl w:val="0"/>
              <w:numId w:val="27"/>
            </w:numPr>
            <w:rPr>
              <w:b/>
              <w:bCs/>
              <w:lang w:val="en-US"/>
            </w:rPr>
          </w:pPr>
          <w:r w:rsidRPr="00FA0EC0">
            <w:rPr>
              <w:b/>
              <w:bCs/>
              <w:lang w:val="en-US"/>
            </w:rPr>
            <w:t>Chaincode (smart</w:t>
          </w:r>
          <w:r w:rsidR="00200512">
            <w:rPr>
              <w:b/>
              <w:bCs/>
              <w:lang w:val="en-US"/>
            </w:rPr>
            <w:t xml:space="preserve"> </w:t>
          </w:r>
          <w:r w:rsidRPr="00FA0EC0">
            <w:rPr>
              <w:b/>
              <w:bCs/>
              <w:lang w:val="en-US"/>
            </w:rPr>
            <w:t>contracts):</w:t>
          </w:r>
          <w:r w:rsidR="00824E86">
            <w:rPr>
              <w:b/>
              <w:bCs/>
              <w:lang w:val="en-US"/>
            </w:rPr>
            <w:t xml:space="preserve"> </w:t>
          </w:r>
          <w:r w:rsidR="00824E86">
            <w:rPr>
              <w:lang w:val="en-US"/>
            </w:rPr>
            <w:t>the chaincode handles</w:t>
          </w:r>
          <w:r w:rsidR="00B85B51">
            <w:rPr>
              <w:lang w:val="en-US"/>
            </w:rPr>
            <w:t xml:space="preserve"> the business logics </w:t>
          </w:r>
          <w:r w:rsidR="00BC41F7">
            <w:rPr>
              <w:lang w:val="en-US"/>
            </w:rPr>
            <w:t>by allowing applications to retrieve and insert data in to the blockchain</w:t>
          </w:r>
          <w:r w:rsidR="00B85B51">
            <w:rPr>
              <w:lang w:val="en-US"/>
            </w:rPr>
            <w:t xml:space="preserve">. </w:t>
          </w:r>
          <w:r w:rsidR="00990296">
            <w:rPr>
              <w:lang w:val="en-US"/>
            </w:rPr>
            <w:t xml:space="preserve">This is </w:t>
          </w:r>
          <w:r w:rsidR="00E8170A">
            <w:rPr>
              <w:lang w:val="en-US"/>
            </w:rPr>
            <w:t xml:space="preserve">achieved by </w:t>
          </w:r>
          <w:r w:rsidR="00B974BC">
            <w:rPr>
              <w:lang w:val="en-US"/>
            </w:rPr>
            <w:t>defining smart contracts.</w:t>
          </w:r>
          <w:r w:rsidR="00B85B51">
            <w:rPr>
              <w:lang w:val="en-US"/>
            </w:rPr>
            <w:t xml:space="preserve"> </w:t>
          </w:r>
        </w:p>
        <w:p w14:paraId="480BDE7E" w14:textId="09F0FC73" w:rsidR="00FA0EC0" w:rsidRPr="00145F97" w:rsidRDefault="00FA0EC0" w:rsidP="00FA0EC0">
          <w:pPr>
            <w:pStyle w:val="ListParagraph"/>
            <w:numPr>
              <w:ilvl w:val="0"/>
              <w:numId w:val="27"/>
            </w:numPr>
            <w:rPr>
              <w:b/>
              <w:bCs/>
              <w:u w:val="single"/>
              <w:lang w:val="en-US"/>
            </w:rPr>
          </w:pPr>
          <w:r w:rsidRPr="00FA0EC0">
            <w:rPr>
              <w:b/>
              <w:bCs/>
              <w:lang w:val="en-US"/>
            </w:rPr>
            <w:t xml:space="preserve">Application Programmer Interface (API): </w:t>
          </w:r>
          <w:r w:rsidR="00824E86">
            <w:rPr>
              <w:b/>
              <w:bCs/>
              <w:lang w:val="en-US"/>
            </w:rPr>
            <w:t xml:space="preserve"> </w:t>
          </w:r>
          <w:r w:rsidR="00824E86">
            <w:rPr>
              <w:lang w:val="en-US"/>
            </w:rPr>
            <w:t>the API handles</w:t>
          </w:r>
          <w:r w:rsidR="00436810">
            <w:rPr>
              <w:lang w:val="en-US"/>
            </w:rPr>
            <w:t xml:space="preserve"> the communication between the sensors/dashboard and the blockchain through the chaincode.</w:t>
          </w:r>
          <w:r w:rsidR="00BD08F9">
            <w:rPr>
              <w:lang w:val="en-US"/>
            </w:rPr>
            <w:t xml:space="preserve"> </w:t>
          </w:r>
          <w:r w:rsidR="00BD08F9" w:rsidRPr="003259EE">
            <w:rPr>
              <w:lang w:val="en-US"/>
            </w:rPr>
            <w:t>Th</w:t>
          </w:r>
          <w:r w:rsidR="00BD08F9" w:rsidRPr="00240BD8">
            <w:rPr>
              <w:lang w:val="en-US"/>
            </w:rPr>
            <w:t>is allow</w:t>
          </w:r>
          <w:r w:rsidR="003D0668" w:rsidRPr="00240BD8">
            <w:rPr>
              <w:lang w:val="en-US"/>
            </w:rPr>
            <w:t>s</w:t>
          </w:r>
          <w:r w:rsidR="00BD08F9" w:rsidRPr="00240BD8">
            <w:rPr>
              <w:lang w:val="en-US"/>
            </w:rPr>
            <w:t xml:space="preserve"> us to have one central endpoint to communicate to</w:t>
          </w:r>
          <w:r w:rsidR="003D0668" w:rsidRPr="00240BD8">
            <w:rPr>
              <w:lang w:val="en-US"/>
            </w:rPr>
            <w:t>,</w:t>
          </w:r>
          <w:r w:rsidR="00BD08F9" w:rsidRPr="00240BD8">
            <w:rPr>
              <w:lang w:val="en-US"/>
            </w:rPr>
            <w:t xml:space="preserve"> instead of having multiple application accessing the chaincode</w:t>
          </w:r>
          <w:r w:rsidR="00240BD8" w:rsidRPr="00240BD8">
            <w:rPr>
              <w:lang w:val="en-US"/>
            </w:rPr>
            <w:t xml:space="preserve"> with their own gateway</w:t>
          </w:r>
          <w:r w:rsidR="00BD08F9" w:rsidRPr="00240BD8">
            <w:rPr>
              <w:lang w:val="en-US"/>
            </w:rPr>
            <w:t>.</w:t>
          </w:r>
        </w:p>
        <w:p w14:paraId="792E5328" w14:textId="73F8CAFF" w:rsidR="00B72578" w:rsidRPr="00B22F36" w:rsidRDefault="00FA0EC0" w:rsidP="00E8177B">
          <w:pPr>
            <w:pStyle w:val="ListParagraph"/>
            <w:numPr>
              <w:ilvl w:val="0"/>
              <w:numId w:val="27"/>
            </w:numPr>
            <w:rPr>
              <w:b/>
              <w:lang w:val="en-US"/>
            </w:rPr>
          </w:pPr>
          <w:r w:rsidRPr="00FA0EC0">
            <w:rPr>
              <w:b/>
              <w:bCs/>
              <w:lang w:val="en-US"/>
            </w:rPr>
            <w:t>Dashboard (front-end):</w:t>
          </w:r>
          <w:r w:rsidR="00824E86">
            <w:rPr>
              <w:b/>
              <w:bCs/>
              <w:lang w:val="en-US"/>
            </w:rPr>
            <w:t xml:space="preserve"> </w:t>
          </w:r>
          <w:r w:rsidR="00824E86">
            <w:rPr>
              <w:lang w:val="en-US"/>
            </w:rPr>
            <w:t xml:space="preserve">the dashboard </w:t>
          </w:r>
          <w:r w:rsidR="003259EE">
            <w:rPr>
              <w:lang w:val="en-US"/>
            </w:rPr>
            <w:t>application</w:t>
          </w:r>
          <w:r w:rsidR="00ED5CCB">
            <w:rPr>
              <w:lang w:val="en-US"/>
            </w:rPr>
            <w:t xml:space="preserve">’s primary task is </w:t>
          </w:r>
          <w:r w:rsidR="003259EE">
            <w:rPr>
              <w:lang w:val="en-US"/>
            </w:rPr>
            <w:t>to visualize the data inside the blockchain</w:t>
          </w:r>
          <w:r w:rsidR="00ED5CCB">
            <w:rPr>
              <w:lang w:val="en-US"/>
            </w:rPr>
            <w:t xml:space="preserve"> for the user</w:t>
          </w:r>
          <w:r w:rsidR="003259EE">
            <w:rPr>
              <w:lang w:val="en-US"/>
            </w:rPr>
            <w:t>.</w:t>
          </w:r>
          <w:r w:rsidR="00ED5CCB">
            <w:rPr>
              <w:lang w:val="en-US"/>
            </w:rPr>
            <w:t xml:space="preserve"> </w:t>
          </w:r>
          <w:r w:rsidR="00F44EDC">
            <w:rPr>
              <w:lang w:val="en-US"/>
            </w:rPr>
            <w:t xml:space="preserve">In this dashboard it will also be possible to </w:t>
          </w:r>
          <w:r w:rsidR="00C06957">
            <w:rPr>
              <w:lang w:val="en-US"/>
            </w:rPr>
            <w:t xml:space="preserve">add additional shipments </w:t>
          </w:r>
          <w:r w:rsidR="00762D8F">
            <w:rPr>
              <w:lang w:val="en-US"/>
            </w:rPr>
            <w:t xml:space="preserve">and </w:t>
          </w:r>
          <w:r w:rsidR="00E86D89" w:rsidRPr="00E86D89">
            <w:rPr>
              <w:lang w:val="en-US"/>
            </w:rPr>
            <w:t>attach</w:t>
          </w:r>
          <w:r w:rsidR="00E86D89">
            <w:rPr>
              <w:lang w:val="en-US"/>
            </w:rPr>
            <w:t xml:space="preserve"> sensors </w:t>
          </w:r>
          <w:r w:rsidR="00C0799A">
            <w:rPr>
              <w:lang w:val="en-US"/>
            </w:rPr>
            <w:t>to shipments.</w:t>
          </w:r>
        </w:p>
        <w:p w14:paraId="678ABA0F" w14:textId="0C4F8BFD" w:rsidR="00414D30" w:rsidRDefault="00D14000" w:rsidP="00D14000">
          <w:pPr>
            <w:pStyle w:val="Heading2"/>
          </w:pPr>
          <w:bookmarkStart w:id="58" w:name="_Toc72929434"/>
          <w:bookmarkStart w:id="59" w:name="_Toc72929610"/>
          <w:bookmarkStart w:id="60" w:name="_Toc73438589"/>
          <w:r w:rsidRPr="08755D78">
            <w:t>Chaincode</w:t>
          </w:r>
          <w:bookmarkEnd w:id="58"/>
          <w:bookmarkEnd w:id="59"/>
          <w:bookmarkEnd w:id="60"/>
          <w:r w:rsidR="0068172E" w:rsidRPr="08755D78">
            <w:t xml:space="preserve"> </w:t>
          </w:r>
        </w:p>
        <w:p w14:paraId="2655361E" w14:textId="2423E2C9" w:rsidR="0013671F" w:rsidRDefault="008F76D7" w:rsidP="005C785F">
          <w:pPr>
            <w:rPr>
              <w:lang w:val="en-US"/>
            </w:rPr>
          </w:pPr>
          <w:r>
            <w:rPr>
              <w:lang w:val="en-US"/>
            </w:rPr>
            <w:t xml:space="preserve">Hyperledger Fabric provides multiple </w:t>
          </w:r>
          <w:r w:rsidR="006E42F9">
            <w:rPr>
              <w:lang w:val="en-US"/>
            </w:rPr>
            <w:t>SDKs (</w:t>
          </w:r>
          <w:r w:rsidR="00703448" w:rsidRPr="00703448">
            <w:rPr>
              <w:lang w:val="en-US"/>
            </w:rPr>
            <w:t xml:space="preserve">Software </w:t>
          </w:r>
          <w:r w:rsidR="00703448">
            <w:rPr>
              <w:lang w:val="en-US"/>
            </w:rPr>
            <w:t>D</w:t>
          </w:r>
          <w:r w:rsidR="00703448" w:rsidRPr="00703448">
            <w:rPr>
              <w:lang w:val="en-US"/>
            </w:rPr>
            <w:t xml:space="preserve">evelopment </w:t>
          </w:r>
          <w:r w:rsidR="00703448">
            <w:rPr>
              <w:lang w:val="en-US"/>
            </w:rPr>
            <w:t>K</w:t>
          </w:r>
          <w:r w:rsidR="00703448" w:rsidRPr="00703448">
            <w:rPr>
              <w:lang w:val="en-US"/>
            </w:rPr>
            <w:t>it</w:t>
          </w:r>
          <w:r w:rsidR="006E42F9">
            <w:rPr>
              <w:lang w:val="en-US"/>
            </w:rPr>
            <w:t>)</w:t>
          </w:r>
          <w:r>
            <w:rPr>
              <w:lang w:val="en-US"/>
            </w:rPr>
            <w:t xml:space="preserve"> to </w:t>
          </w:r>
          <w:r w:rsidR="009641D3">
            <w:rPr>
              <w:lang w:val="en-US"/>
            </w:rPr>
            <w:t xml:space="preserve">communicate with the </w:t>
          </w:r>
          <w:r w:rsidR="001754A0">
            <w:rPr>
              <w:lang w:val="en-US"/>
            </w:rPr>
            <w:t xml:space="preserve">blockchain </w:t>
          </w:r>
          <w:r w:rsidR="009641D3">
            <w:rPr>
              <w:lang w:val="en-US"/>
            </w:rPr>
            <w:t xml:space="preserve">Ledger. </w:t>
          </w:r>
          <w:r w:rsidR="00265CD6">
            <w:rPr>
              <w:lang w:val="en-US"/>
            </w:rPr>
            <w:t>With these S</w:t>
          </w:r>
          <w:r w:rsidR="00217A6D">
            <w:rPr>
              <w:lang w:val="en-US"/>
            </w:rPr>
            <w:t>DK</w:t>
          </w:r>
          <w:r w:rsidR="00265CD6">
            <w:rPr>
              <w:lang w:val="en-US"/>
            </w:rPr>
            <w:t>s</w:t>
          </w:r>
          <w:r w:rsidR="0049533C">
            <w:rPr>
              <w:lang w:val="en-US"/>
            </w:rPr>
            <w:t>,</w:t>
          </w:r>
          <w:r w:rsidR="00265CD6">
            <w:rPr>
              <w:lang w:val="en-US"/>
            </w:rPr>
            <w:t xml:space="preserve"> it is possible to interact with </w:t>
          </w:r>
          <w:r w:rsidR="00043026">
            <w:rPr>
              <w:lang w:val="en-US"/>
            </w:rPr>
            <w:t xml:space="preserve">the </w:t>
          </w:r>
          <w:r w:rsidR="00ED0743">
            <w:rPr>
              <w:lang w:val="en-US"/>
            </w:rPr>
            <w:t>ledger by building chaincodes.</w:t>
          </w:r>
          <w:r w:rsidR="00516896">
            <w:rPr>
              <w:lang w:val="en-US"/>
            </w:rPr>
            <w:t xml:space="preserve"> Chaincodes define the way </w:t>
          </w:r>
          <w:r w:rsidR="003A346F">
            <w:rPr>
              <w:lang w:val="en-US"/>
            </w:rPr>
            <w:t xml:space="preserve">smart contracts handle </w:t>
          </w:r>
          <w:r w:rsidR="002A6B08">
            <w:rPr>
              <w:lang w:val="en-US"/>
            </w:rPr>
            <w:t xml:space="preserve">inserting and </w:t>
          </w:r>
          <w:r w:rsidR="005B4268">
            <w:rPr>
              <w:lang w:val="en-US"/>
            </w:rPr>
            <w:t>retrieving data from the ledger</w:t>
          </w:r>
          <w:r w:rsidR="004573A6">
            <w:rPr>
              <w:lang w:val="en-US"/>
            </w:rPr>
            <w:t xml:space="preserve"> and smart contract</w:t>
          </w:r>
          <w:r w:rsidR="0028393B">
            <w:rPr>
              <w:lang w:val="en-US"/>
            </w:rPr>
            <w:t>s</w:t>
          </w:r>
          <w:r w:rsidR="004573A6">
            <w:rPr>
              <w:lang w:val="en-US"/>
            </w:rPr>
            <w:t xml:space="preserve"> define th</w:t>
          </w:r>
          <w:r w:rsidR="00693CC6">
            <w:rPr>
              <w:lang w:val="en-US"/>
            </w:rPr>
            <w:t xml:space="preserve">e business </w:t>
          </w:r>
          <w:r w:rsidR="0028393B">
            <w:rPr>
              <w:lang w:val="en-US"/>
            </w:rPr>
            <w:t>logic.</w:t>
          </w:r>
          <w:r w:rsidR="00D46FB1">
            <w:rPr>
              <w:lang w:val="en-US"/>
            </w:rPr>
            <w:t xml:space="preserve"> </w:t>
          </w:r>
          <w:r w:rsidR="009837DC">
            <w:rPr>
              <w:lang w:val="en-US"/>
            </w:rPr>
            <w:t xml:space="preserve">Hyperledger </w:t>
          </w:r>
          <w:r w:rsidR="00EB62E8">
            <w:rPr>
              <w:lang w:val="en-US"/>
            </w:rPr>
            <w:t xml:space="preserve">Fabric </w:t>
          </w:r>
          <w:r w:rsidR="002958B2">
            <w:rPr>
              <w:lang w:val="en-US"/>
            </w:rPr>
            <w:t xml:space="preserve">offers a </w:t>
          </w:r>
          <w:r w:rsidR="00F61C9D">
            <w:rPr>
              <w:lang w:val="en-US"/>
            </w:rPr>
            <w:t>high</w:t>
          </w:r>
          <w:r w:rsidR="00A10D90">
            <w:rPr>
              <w:lang w:val="en-US"/>
            </w:rPr>
            <w:t>-</w:t>
          </w:r>
          <w:r w:rsidR="00F61C9D">
            <w:rPr>
              <w:lang w:val="en-US"/>
            </w:rPr>
            <w:t>level and a low</w:t>
          </w:r>
          <w:r w:rsidR="00A10D90">
            <w:rPr>
              <w:lang w:val="en-US"/>
            </w:rPr>
            <w:t>-</w:t>
          </w:r>
          <w:r w:rsidR="00F61C9D">
            <w:rPr>
              <w:lang w:val="en-US"/>
            </w:rPr>
            <w:t xml:space="preserve">level chaincode SDK </w:t>
          </w:r>
          <w:r w:rsidR="001302CA">
            <w:rPr>
              <w:lang w:val="en-US"/>
            </w:rPr>
            <w:t xml:space="preserve">for </w:t>
          </w:r>
          <w:r w:rsidR="00B354E7">
            <w:rPr>
              <w:lang w:val="en-US"/>
            </w:rPr>
            <w:t>Node, Java and GO.</w:t>
          </w:r>
          <w:r w:rsidR="004F25E2">
            <w:rPr>
              <w:lang w:val="en-US"/>
            </w:rPr>
            <w:t xml:space="preserve"> The </w:t>
          </w:r>
          <w:r w:rsidR="00D64C5B">
            <w:rPr>
              <w:lang w:val="en-US"/>
            </w:rPr>
            <w:t>high-level</w:t>
          </w:r>
          <w:r w:rsidR="004F25E2">
            <w:rPr>
              <w:lang w:val="en-US"/>
            </w:rPr>
            <w:t xml:space="preserve"> </w:t>
          </w:r>
          <w:r w:rsidR="00D64C5B">
            <w:rPr>
              <w:lang w:val="en-US"/>
            </w:rPr>
            <w:t xml:space="preserve">API </w:t>
          </w:r>
          <w:r w:rsidR="0013671F">
            <w:rPr>
              <w:lang w:val="en-US"/>
            </w:rPr>
            <w:t xml:space="preserve">provides </w:t>
          </w:r>
          <w:r w:rsidR="00BA4353">
            <w:rPr>
              <w:lang w:val="en-US"/>
            </w:rPr>
            <w:t xml:space="preserve">the contract interface </w:t>
          </w:r>
          <w:r w:rsidR="00964424">
            <w:rPr>
              <w:lang w:val="en-US"/>
            </w:rPr>
            <w:t>f</w:t>
          </w:r>
          <w:r w:rsidR="001C3B6F">
            <w:rPr>
              <w:lang w:val="en-US"/>
            </w:rPr>
            <w:t>o</w:t>
          </w:r>
          <w:r w:rsidR="00964424">
            <w:rPr>
              <w:lang w:val="en-US"/>
            </w:rPr>
            <w:t xml:space="preserve">r developing </w:t>
          </w:r>
          <w:r w:rsidR="0029520F">
            <w:rPr>
              <w:lang w:val="en-US"/>
            </w:rPr>
            <w:t xml:space="preserve">and implementing </w:t>
          </w:r>
          <w:r w:rsidR="0084303E">
            <w:rPr>
              <w:lang w:val="en-US"/>
            </w:rPr>
            <w:t xml:space="preserve">smart contracts. </w:t>
          </w:r>
          <w:r w:rsidR="00DD2A64">
            <w:rPr>
              <w:lang w:val="en-US"/>
            </w:rPr>
            <w:t>The low-level API provides the chain</w:t>
          </w:r>
          <w:r w:rsidR="003B059C">
            <w:rPr>
              <w:lang w:val="en-US"/>
            </w:rPr>
            <w:t xml:space="preserve">code interface for </w:t>
          </w:r>
          <w:r w:rsidR="00F57DB1">
            <w:rPr>
              <w:lang w:val="en-US"/>
            </w:rPr>
            <w:t xml:space="preserve">also </w:t>
          </w:r>
          <w:r w:rsidR="00AB2DCF">
            <w:rPr>
              <w:lang w:val="en-US"/>
            </w:rPr>
            <w:t xml:space="preserve">managing the </w:t>
          </w:r>
          <w:r w:rsidR="00F57DB1">
            <w:rPr>
              <w:lang w:val="en-US"/>
            </w:rPr>
            <w:t xml:space="preserve">chaincode </w:t>
          </w:r>
          <w:r w:rsidR="000C48AA">
            <w:rPr>
              <w:lang w:val="en-US"/>
            </w:rPr>
            <w:t>logic</w:t>
          </w:r>
          <w:r w:rsidR="00F57DB1">
            <w:rPr>
              <w:lang w:val="en-US"/>
            </w:rPr>
            <w:t xml:space="preserve"> and the communication</w:t>
          </w:r>
          <w:r w:rsidR="008B0CE2">
            <w:rPr>
              <w:lang w:val="en-US"/>
            </w:rPr>
            <w:t xml:space="preserve"> with the </w:t>
          </w:r>
          <w:r w:rsidR="00BD29A7" w:rsidRPr="00BD29A7">
            <w:rPr>
              <w:lang w:val="en-US"/>
            </w:rPr>
            <w:t>Hyperledger Fabric peers</w:t>
          </w:r>
          <w:r w:rsidR="00B27E8D">
            <w:rPr>
              <w:lang w:val="en-US"/>
            </w:rPr>
            <w:t xml:space="preserve"> for advanced </w:t>
          </w:r>
          <w:r w:rsidR="000F693B">
            <w:rPr>
              <w:lang w:val="en-US"/>
            </w:rPr>
            <w:t>use cases</w:t>
          </w:r>
          <w:r w:rsidR="00BD29A7">
            <w:rPr>
              <w:lang w:val="en-US"/>
            </w:rPr>
            <w:t>.</w:t>
          </w:r>
        </w:p>
        <w:p w14:paraId="5AF47817" w14:textId="3C398AED" w:rsidR="252C0F14" w:rsidRPr="009A41BF" w:rsidRDefault="009A41BF" w:rsidP="08755D78">
          <w:pPr>
            <w:rPr>
              <w:lang w:val="en-US"/>
            </w:rPr>
          </w:pPr>
          <w:r w:rsidRPr="009A41BF">
            <w:rPr>
              <w:noProof/>
              <w:lang w:val="en-US"/>
            </w:rPr>
            <w:lastRenderedPageBreak/>
            <w:drawing>
              <wp:inline distT="0" distB="0" distL="0" distR="0" wp14:anchorId="069371DB" wp14:editId="136758B2">
                <wp:extent cx="5725476" cy="3561907"/>
                <wp:effectExtent l="0" t="0" r="8890" b="63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9848" cy="3564627"/>
                        </a:xfrm>
                        <a:prstGeom prst="rect">
                          <a:avLst/>
                        </a:prstGeom>
                      </pic:spPr>
                    </pic:pic>
                  </a:graphicData>
                </a:graphic>
              </wp:inline>
            </w:drawing>
          </w:r>
        </w:p>
        <w:p w14:paraId="4F0494AF" w14:textId="6ED54690" w:rsidR="00BD5BF9" w:rsidRPr="00BD5BF9" w:rsidRDefault="00BD5BF9" w:rsidP="08755D78">
          <w:pPr>
            <w:rPr>
              <w:lang w:val="en-US"/>
            </w:rPr>
          </w:pPr>
          <w:r>
            <w:rPr>
              <w:lang w:val="en-US"/>
            </w:rPr>
            <w:t xml:space="preserve">The image above displays </w:t>
          </w:r>
          <w:r w:rsidR="00CD01FD">
            <w:rPr>
              <w:lang w:val="en-US"/>
            </w:rPr>
            <w:t>a</w:t>
          </w:r>
          <w:r w:rsidR="004D26F4">
            <w:rPr>
              <w:lang w:val="en-US"/>
            </w:rPr>
            <w:t xml:space="preserve"> UML </w:t>
          </w:r>
          <w:r w:rsidR="004D26F4" w:rsidRPr="004D26F4">
            <w:rPr>
              <w:lang w:val="en-US"/>
            </w:rPr>
            <w:t>class diagram</w:t>
          </w:r>
          <w:r w:rsidR="003A73DA">
            <w:rPr>
              <w:lang w:val="en-US"/>
            </w:rPr>
            <w:t xml:space="preserve"> for the </w:t>
          </w:r>
          <w:r w:rsidR="00165DFB">
            <w:rPr>
              <w:lang w:val="en-US"/>
            </w:rPr>
            <w:t xml:space="preserve">contracts in the </w:t>
          </w:r>
          <w:r w:rsidR="001D2D8B">
            <w:rPr>
              <w:lang w:val="en-US"/>
            </w:rPr>
            <w:t>conditioned goods use case.</w:t>
          </w:r>
          <w:r w:rsidR="00CC3CF0">
            <w:rPr>
              <w:lang w:val="en-US"/>
            </w:rPr>
            <w:t xml:space="preserve"> </w:t>
          </w:r>
          <w:r w:rsidR="00CD01FD">
            <w:rPr>
              <w:lang w:val="en-US"/>
            </w:rPr>
            <w:t xml:space="preserve">The use case </w:t>
          </w:r>
          <w:r w:rsidR="00A06289">
            <w:rPr>
              <w:lang w:val="en-US"/>
            </w:rPr>
            <w:t xml:space="preserve">uses </w:t>
          </w:r>
          <w:r w:rsidR="00604EDA">
            <w:rPr>
              <w:lang w:val="en-US"/>
            </w:rPr>
            <w:t xml:space="preserve">two different smart contracts to handle </w:t>
          </w:r>
          <w:r w:rsidR="00EC77D0">
            <w:rPr>
              <w:lang w:val="en-US"/>
            </w:rPr>
            <w:t>shipments and measurements.</w:t>
          </w:r>
          <w:r w:rsidR="00414647">
            <w:rPr>
              <w:lang w:val="en-US"/>
            </w:rPr>
            <w:t xml:space="preserve"> </w:t>
          </w:r>
          <w:r w:rsidR="0018049C">
            <w:rPr>
              <w:lang w:val="en-US"/>
            </w:rPr>
            <w:t>Both</w:t>
          </w:r>
          <w:r w:rsidR="00414647">
            <w:rPr>
              <w:lang w:val="en-US"/>
            </w:rPr>
            <w:t xml:space="preserve"> contracts extend the default Contract </w:t>
          </w:r>
          <w:r w:rsidR="00BE4FF6">
            <w:rPr>
              <w:lang w:val="en-US"/>
            </w:rPr>
            <w:t>interface</w:t>
          </w:r>
          <w:r w:rsidR="00414647">
            <w:rPr>
              <w:lang w:val="en-US"/>
            </w:rPr>
            <w:t xml:space="preserve"> provided by </w:t>
          </w:r>
          <w:r w:rsidR="002A380E">
            <w:rPr>
              <w:lang w:val="en-US"/>
            </w:rPr>
            <w:t xml:space="preserve">the Hyperledger Fabric SDK. </w:t>
          </w:r>
          <w:r w:rsidR="00DB5135">
            <w:rPr>
              <w:lang w:val="en-US"/>
            </w:rPr>
            <w:t xml:space="preserve">This interface is required </w:t>
          </w:r>
          <w:r w:rsidR="00CD76AF">
            <w:rPr>
              <w:lang w:val="en-US"/>
            </w:rPr>
            <w:t xml:space="preserve">by </w:t>
          </w:r>
          <w:r w:rsidR="006920D2">
            <w:rPr>
              <w:lang w:val="en-US"/>
            </w:rPr>
            <w:t>Hyperledger</w:t>
          </w:r>
          <w:r w:rsidR="00CD76AF">
            <w:rPr>
              <w:lang w:val="en-US"/>
            </w:rPr>
            <w:t xml:space="preserve"> Fabric </w:t>
          </w:r>
          <w:r w:rsidR="006920D2">
            <w:rPr>
              <w:lang w:val="en-US"/>
            </w:rPr>
            <w:t xml:space="preserve">to </w:t>
          </w:r>
          <w:r w:rsidR="00DB3992">
            <w:rPr>
              <w:lang w:val="en-US"/>
            </w:rPr>
            <w:t>build smart contracts</w:t>
          </w:r>
          <w:r w:rsidR="00DB6213">
            <w:rPr>
              <w:lang w:val="en-US"/>
            </w:rPr>
            <w:t xml:space="preserve"> and </w:t>
          </w:r>
          <w:r w:rsidR="001E015C">
            <w:rPr>
              <w:lang w:val="en-US"/>
            </w:rPr>
            <w:t>implement even listeners</w:t>
          </w:r>
          <w:r w:rsidR="00DB3992">
            <w:rPr>
              <w:lang w:val="en-US"/>
            </w:rPr>
            <w:t>.</w:t>
          </w:r>
          <w:r w:rsidR="000D4600">
            <w:rPr>
              <w:lang w:val="en-US"/>
            </w:rPr>
            <w:t xml:space="preserve"> The shipment contract handles </w:t>
          </w:r>
          <w:r w:rsidR="003D7714">
            <w:rPr>
              <w:lang w:val="en-US"/>
            </w:rPr>
            <w:t>the</w:t>
          </w:r>
          <w:r w:rsidR="000D2FD9">
            <w:rPr>
              <w:lang w:val="en-US"/>
            </w:rPr>
            <w:t xml:space="preserve"> creation</w:t>
          </w:r>
          <w:r w:rsidR="0070455A">
            <w:rPr>
              <w:lang w:val="en-US"/>
            </w:rPr>
            <w:t xml:space="preserve"> and</w:t>
          </w:r>
          <w:r w:rsidR="003D7714">
            <w:rPr>
              <w:lang w:val="en-US"/>
            </w:rPr>
            <w:t xml:space="preserve"> </w:t>
          </w:r>
          <w:r w:rsidR="002B7ABC">
            <w:rPr>
              <w:lang w:val="en-US"/>
            </w:rPr>
            <w:t>modification of shipments</w:t>
          </w:r>
          <w:r w:rsidR="00976263">
            <w:rPr>
              <w:lang w:val="en-US"/>
            </w:rPr>
            <w:t>. It also allows</w:t>
          </w:r>
          <w:r w:rsidR="002B7ABC">
            <w:rPr>
              <w:lang w:val="en-US"/>
            </w:rPr>
            <w:t xml:space="preserve"> </w:t>
          </w:r>
          <w:r w:rsidR="00EB4A0B">
            <w:rPr>
              <w:lang w:val="en-US"/>
            </w:rPr>
            <w:t xml:space="preserve">the user to </w:t>
          </w:r>
          <w:r w:rsidR="00395DF2">
            <w:rPr>
              <w:lang w:val="en-US"/>
            </w:rPr>
            <w:t>append sensors to the shipment</w:t>
          </w:r>
          <w:r w:rsidR="0082116F">
            <w:rPr>
              <w:lang w:val="en-US"/>
            </w:rPr>
            <w:t>.</w:t>
          </w:r>
          <w:r w:rsidR="00026837">
            <w:rPr>
              <w:lang w:val="en-US"/>
            </w:rPr>
            <w:t xml:space="preserve"> The measurement contract </w:t>
          </w:r>
          <w:r w:rsidR="00212BF9">
            <w:rPr>
              <w:lang w:val="en-US"/>
            </w:rPr>
            <w:t xml:space="preserve">provides a way </w:t>
          </w:r>
          <w:r w:rsidR="00412E6E">
            <w:rPr>
              <w:lang w:val="en-US"/>
            </w:rPr>
            <w:t>for sensors</w:t>
          </w:r>
          <w:r w:rsidR="00212BF9">
            <w:rPr>
              <w:lang w:val="en-US"/>
            </w:rPr>
            <w:t xml:space="preserve"> to add measurement </w:t>
          </w:r>
          <w:r w:rsidR="00FA0CB3">
            <w:rPr>
              <w:lang w:val="en-US"/>
            </w:rPr>
            <w:t>to shipments</w:t>
          </w:r>
          <w:r w:rsidR="00412E6E">
            <w:rPr>
              <w:lang w:val="en-US"/>
            </w:rPr>
            <w:t xml:space="preserve"> and makes It possible to retrieve them.</w:t>
          </w:r>
          <w:r w:rsidR="00AD5398">
            <w:rPr>
              <w:lang w:val="en-US"/>
            </w:rPr>
            <w:t xml:space="preserve"> This contract also </w:t>
          </w:r>
          <w:r w:rsidR="009D2E5D">
            <w:rPr>
              <w:lang w:val="en-US"/>
            </w:rPr>
            <w:t xml:space="preserve">uses the shipment contract to </w:t>
          </w:r>
          <w:r w:rsidR="0001093A">
            <w:rPr>
              <w:lang w:val="en-US"/>
            </w:rPr>
            <w:t xml:space="preserve">fetch </w:t>
          </w:r>
          <w:r w:rsidR="00E35338">
            <w:rPr>
              <w:lang w:val="en-US"/>
            </w:rPr>
            <w:t xml:space="preserve">the shipment that </w:t>
          </w:r>
          <w:r w:rsidR="001474FA">
            <w:rPr>
              <w:lang w:val="en-US"/>
            </w:rPr>
            <w:t>is</w:t>
          </w:r>
          <w:r w:rsidR="00E35338">
            <w:rPr>
              <w:lang w:val="en-US"/>
            </w:rPr>
            <w:t xml:space="preserve"> related to the measurements and </w:t>
          </w:r>
          <w:r w:rsidR="00727DF3">
            <w:rPr>
              <w:lang w:val="en-US"/>
            </w:rPr>
            <w:t>sensors.</w:t>
          </w:r>
          <w:r w:rsidR="006B4B90">
            <w:rPr>
              <w:lang w:val="en-US"/>
            </w:rPr>
            <w:t xml:space="preserve"> </w:t>
          </w:r>
          <w:r w:rsidR="002978F8">
            <w:rPr>
              <w:lang w:val="en-US"/>
            </w:rPr>
            <w:t xml:space="preserve">The </w:t>
          </w:r>
          <w:r w:rsidR="006B4B90">
            <w:rPr>
              <w:lang w:val="en-US"/>
            </w:rPr>
            <w:t xml:space="preserve">Shipments and </w:t>
          </w:r>
          <w:r w:rsidR="002978F8">
            <w:rPr>
              <w:lang w:val="en-US"/>
            </w:rPr>
            <w:t>measurements</w:t>
          </w:r>
          <w:r w:rsidR="003D761F">
            <w:rPr>
              <w:lang w:val="en-US"/>
            </w:rPr>
            <w:t xml:space="preserve"> inside the contracts</w:t>
          </w:r>
          <w:r w:rsidR="002978F8">
            <w:rPr>
              <w:lang w:val="en-US"/>
            </w:rPr>
            <w:t xml:space="preserve"> are </w:t>
          </w:r>
          <w:r w:rsidR="00795052">
            <w:rPr>
              <w:lang w:val="en-US"/>
            </w:rPr>
            <w:t xml:space="preserve">based on their </w:t>
          </w:r>
          <w:r w:rsidR="00D31ED9">
            <w:rPr>
              <w:lang w:val="en-US"/>
            </w:rPr>
            <w:t>related class.</w:t>
          </w:r>
        </w:p>
        <w:p w14:paraId="3B12088A" w14:textId="2CF81030" w:rsidR="00043C29" w:rsidRPr="00466977" w:rsidRDefault="00043C29" w:rsidP="08755D78">
          <w:pPr>
            <w:rPr>
              <w:lang w:val="en-US"/>
            </w:rPr>
          </w:pPr>
          <w:r>
            <w:rPr>
              <w:lang w:val="en-US"/>
            </w:rPr>
            <w:t>Every function within a contract has access to the context (ctx)</w:t>
          </w:r>
          <w:r w:rsidR="00BC2DEA">
            <w:rPr>
              <w:lang w:val="en-US"/>
            </w:rPr>
            <w:t xml:space="preserve">. This allows the functions to interact </w:t>
          </w:r>
          <w:r w:rsidR="00726066">
            <w:rPr>
              <w:lang w:val="en-US"/>
            </w:rPr>
            <w:t xml:space="preserve">with the ledger </w:t>
          </w:r>
          <w:r w:rsidR="00774CDC">
            <w:rPr>
              <w:lang w:val="en-US"/>
            </w:rPr>
            <w:t>and retrieve or add data to it</w:t>
          </w:r>
          <w:r w:rsidR="00774CDC" w:rsidRPr="00466977">
            <w:rPr>
              <w:lang w:val="en-US"/>
            </w:rPr>
            <w:t>.</w:t>
          </w:r>
        </w:p>
        <w:p w14:paraId="5FA202F6" w14:textId="13A6B703" w:rsidR="00F27D43" w:rsidRDefault="00F27D43" w:rsidP="08755D78">
          <w:pPr>
            <w:rPr>
              <w:b/>
              <w:bCs/>
              <w:lang w:val="en-US"/>
            </w:rPr>
          </w:pPr>
          <w:r>
            <w:rPr>
              <w:b/>
              <w:bCs/>
              <w:lang w:val="en-US"/>
            </w:rPr>
            <w:t>Shipments</w:t>
          </w:r>
        </w:p>
        <w:p w14:paraId="6D93F499" w14:textId="4C8B168B" w:rsidR="00F27D43" w:rsidRPr="006856F6" w:rsidRDefault="006856F6" w:rsidP="08755D78">
          <w:pPr>
            <w:rPr>
              <w:lang w:val="en-US"/>
            </w:rPr>
          </w:pPr>
          <w:r>
            <w:rPr>
              <w:lang w:val="en-US"/>
            </w:rPr>
            <w:t>The shipment class provide the basi</w:t>
          </w:r>
          <w:r w:rsidR="001474FA">
            <w:rPr>
              <w:lang w:val="en-US"/>
            </w:rPr>
            <w:t>c</w:t>
          </w:r>
          <w:r>
            <w:rPr>
              <w:lang w:val="en-US"/>
            </w:rPr>
            <w:t xml:space="preserve"> information of a </w:t>
          </w:r>
          <w:r w:rsidR="00601DDC">
            <w:rPr>
              <w:lang w:val="en-US"/>
            </w:rPr>
            <w:t xml:space="preserve">shipment </w:t>
          </w:r>
          <w:r w:rsidR="001D2D22">
            <w:rPr>
              <w:lang w:val="en-US"/>
            </w:rPr>
            <w:t xml:space="preserve">including a reference id, </w:t>
          </w:r>
          <w:r w:rsidR="00282348">
            <w:rPr>
              <w:lang w:val="en-US"/>
            </w:rPr>
            <w:t xml:space="preserve">a temperature value </w:t>
          </w:r>
          <w:r w:rsidR="007474F4">
            <w:rPr>
              <w:lang w:val="en-US"/>
            </w:rPr>
            <w:t xml:space="preserve">(measurement object) and a list of </w:t>
          </w:r>
          <w:r w:rsidR="003059CB">
            <w:rPr>
              <w:lang w:val="en-US"/>
            </w:rPr>
            <w:t>sensors.</w:t>
          </w:r>
          <w:r w:rsidR="0042416D">
            <w:rPr>
              <w:lang w:val="en-US"/>
            </w:rPr>
            <w:t xml:space="preserve"> This class could be </w:t>
          </w:r>
          <w:r w:rsidR="00A53B65">
            <w:rPr>
              <w:lang w:val="en-US"/>
            </w:rPr>
            <w:t>extended with additional information if that is necessary.</w:t>
          </w:r>
        </w:p>
        <w:p w14:paraId="7D7350B4" w14:textId="7890A868" w:rsidR="00EB3284" w:rsidRDefault="00F27D43" w:rsidP="08755D78">
          <w:pPr>
            <w:rPr>
              <w:b/>
              <w:lang w:val="en-US"/>
            </w:rPr>
          </w:pPr>
          <w:r>
            <w:rPr>
              <w:b/>
              <w:bCs/>
              <w:lang w:val="en-US"/>
            </w:rPr>
            <w:t>Measurements</w:t>
          </w:r>
        </w:p>
        <w:p w14:paraId="0B6C819D" w14:textId="0EECC0CB" w:rsidR="006D695D" w:rsidRPr="006D695D" w:rsidRDefault="00BA1A78" w:rsidP="006D695D">
          <w:pPr>
            <w:rPr>
              <w:lang w:val="en-US"/>
            </w:rPr>
          </w:pPr>
          <w:r>
            <w:rPr>
              <w:lang w:val="en-US"/>
            </w:rPr>
            <w:t>The measurement class provides the basi</w:t>
          </w:r>
          <w:r w:rsidR="004E69F7">
            <w:rPr>
              <w:lang w:val="en-US"/>
            </w:rPr>
            <w:t>s</w:t>
          </w:r>
          <w:r>
            <w:rPr>
              <w:lang w:val="en-US"/>
            </w:rPr>
            <w:t xml:space="preserve"> </w:t>
          </w:r>
          <w:r w:rsidR="00E1779D">
            <w:rPr>
              <w:lang w:val="en-US"/>
            </w:rPr>
            <w:t>for the measurements within the shipment. Currently</w:t>
          </w:r>
          <w:r w:rsidR="001474FA">
            <w:rPr>
              <w:lang w:val="en-US"/>
            </w:rPr>
            <w:t>,</w:t>
          </w:r>
          <w:r w:rsidR="00E1779D">
            <w:rPr>
              <w:lang w:val="en-US"/>
            </w:rPr>
            <w:t xml:space="preserve"> it only </w:t>
          </w:r>
          <w:r w:rsidR="0066718E">
            <w:rPr>
              <w:lang w:val="en-US"/>
            </w:rPr>
            <w:t xml:space="preserve">is used to </w:t>
          </w:r>
          <w:r w:rsidR="00063936">
            <w:rPr>
              <w:lang w:val="en-US"/>
            </w:rPr>
            <w:t xml:space="preserve">add a temperature </w:t>
          </w:r>
          <w:r w:rsidR="00946D0B">
            <w:rPr>
              <w:lang w:val="en-US"/>
            </w:rPr>
            <w:t xml:space="preserve">to a shipment but could also </w:t>
          </w:r>
          <w:r w:rsidR="00477FA4">
            <w:rPr>
              <w:lang w:val="en-US"/>
            </w:rPr>
            <w:t xml:space="preserve">be used to implement other measurements </w:t>
          </w:r>
          <w:r w:rsidR="00501818">
            <w:rPr>
              <w:lang w:val="en-US"/>
            </w:rPr>
            <w:t>like</w:t>
          </w:r>
          <w:r w:rsidR="00477FA4">
            <w:rPr>
              <w:lang w:val="en-US"/>
            </w:rPr>
            <w:t xml:space="preserve"> </w:t>
          </w:r>
          <w:r w:rsidR="00F42B55">
            <w:rPr>
              <w:lang w:val="en-US"/>
            </w:rPr>
            <w:t>a location.</w:t>
          </w:r>
          <w:r w:rsidR="004A1229">
            <w:rPr>
              <w:lang w:val="en-US"/>
            </w:rPr>
            <w:t xml:space="preserve"> This</w:t>
          </w:r>
          <w:r w:rsidR="00963D5C">
            <w:rPr>
              <w:lang w:val="en-US"/>
            </w:rPr>
            <w:t xml:space="preserve"> </w:t>
          </w:r>
          <w:r w:rsidR="007B60B5">
            <w:rPr>
              <w:lang w:val="en-US"/>
            </w:rPr>
            <w:t>class</w:t>
          </w:r>
          <w:r w:rsidR="00963D5C">
            <w:rPr>
              <w:lang w:val="en-US"/>
            </w:rPr>
            <w:t xml:space="preserve"> provides information </w:t>
          </w:r>
          <w:r w:rsidR="000D04B7">
            <w:rPr>
              <w:lang w:val="en-US"/>
            </w:rPr>
            <w:t xml:space="preserve">such as </w:t>
          </w:r>
          <w:r w:rsidR="008753FD">
            <w:rPr>
              <w:lang w:val="en-US"/>
            </w:rPr>
            <w:t>the id of the sensor</w:t>
          </w:r>
          <w:r w:rsidR="00031646">
            <w:rPr>
              <w:lang w:val="en-US"/>
            </w:rPr>
            <w:t>, the value</w:t>
          </w:r>
          <w:r w:rsidR="00501818">
            <w:rPr>
              <w:lang w:val="en-US"/>
            </w:rPr>
            <w:t>,</w:t>
          </w:r>
          <w:r w:rsidR="008753FD">
            <w:rPr>
              <w:lang w:val="en-US"/>
            </w:rPr>
            <w:t xml:space="preserve"> and the timestamp of a measurement.</w:t>
          </w:r>
        </w:p>
        <w:p w14:paraId="5CFC3306" w14:textId="77777777" w:rsidR="001D1A0C" w:rsidRDefault="001D1A0C" w:rsidP="001D1A0C">
          <w:pPr>
            <w:pStyle w:val="Heading3"/>
            <w:rPr>
              <w:lang w:val="en-US"/>
            </w:rPr>
          </w:pPr>
          <w:r>
            <w:rPr>
              <w:lang w:val="en-US"/>
            </w:rPr>
            <w:lastRenderedPageBreak/>
            <w:t>Buffers</w:t>
          </w:r>
        </w:p>
        <w:p w14:paraId="6AF310ED" w14:textId="43847EEE" w:rsidR="00236C7C" w:rsidRDefault="001D1A0C" w:rsidP="08755D78">
          <w:pPr>
            <w:rPr>
              <w:lang w:val="en-US"/>
            </w:rPr>
          </w:pPr>
          <w:r>
            <w:rPr>
              <w:lang w:val="en-US"/>
            </w:rPr>
            <w:t xml:space="preserve">To </w:t>
          </w:r>
          <w:r w:rsidR="009104B5">
            <w:rPr>
              <w:lang w:val="en-US"/>
            </w:rPr>
            <w:t xml:space="preserve">retrieve and </w:t>
          </w:r>
          <w:r w:rsidR="001921A9">
            <w:rPr>
              <w:lang w:val="en-US"/>
            </w:rPr>
            <w:t xml:space="preserve">submit data to </w:t>
          </w:r>
          <w:r w:rsidR="00F15E0F">
            <w:rPr>
              <w:lang w:val="en-US"/>
            </w:rPr>
            <w:t xml:space="preserve">in </w:t>
          </w:r>
          <w:r w:rsidR="001921A9">
            <w:rPr>
              <w:lang w:val="en-US"/>
            </w:rPr>
            <w:t>Hyperledger Fabric</w:t>
          </w:r>
          <w:r w:rsidR="00704546">
            <w:rPr>
              <w:lang w:val="en-US"/>
            </w:rPr>
            <w:t xml:space="preserve">, the </w:t>
          </w:r>
          <w:r w:rsidR="00047FE3">
            <w:rPr>
              <w:lang w:val="en-US"/>
            </w:rPr>
            <w:t xml:space="preserve">input and output needs to be </w:t>
          </w:r>
          <w:r w:rsidR="005545CA" w:rsidRPr="005545CA">
            <w:rPr>
              <w:lang w:val="en-US"/>
            </w:rPr>
            <w:t>transformed</w:t>
          </w:r>
          <w:r w:rsidR="005545CA">
            <w:rPr>
              <w:lang w:val="en-US"/>
            </w:rPr>
            <w:t xml:space="preserve"> from </w:t>
          </w:r>
          <w:r w:rsidR="0074213F">
            <w:rPr>
              <w:lang w:val="en-US"/>
            </w:rPr>
            <w:t>a buffer (stream of binary data) to a</w:t>
          </w:r>
          <w:r w:rsidR="00A17433">
            <w:rPr>
              <w:lang w:val="en-US"/>
            </w:rPr>
            <w:t xml:space="preserve">n object or </w:t>
          </w:r>
          <w:r w:rsidR="007060E3" w:rsidRPr="007060E3">
            <w:rPr>
              <w:lang w:val="en-US"/>
            </w:rPr>
            <w:t>vice versa</w:t>
          </w:r>
          <w:r w:rsidR="007060E3">
            <w:rPr>
              <w:lang w:val="en-US"/>
            </w:rPr>
            <w:t>.</w:t>
          </w:r>
          <w:r w:rsidR="005F3EB6">
            <w:rPr>
              <w:lang w:val="en-US"/>
            </w:rPr>
            <w:t xml:space="preserve"> Hyperledger Fabric </w:t>
          </w:r>
          <w:r w:rsidR="00682E99">
            <w:rPr>
              <w:lang w:val="en-US"/>
            </w:rPr>
            <w:t>uses the</w:t>
          </w:r>
          <w:r w:rsidR="000C1D84">
            <w:rPr>
              <w:lang w:val="en-US"/>
            </w:rPr>
            <w:t xml:space="preserve">se </w:t>
          </w:r>
          <w:r w:rsidR="00C50772">
            <w:rPr>
              <w:lang w:val="en-US"/>
            </w:rPr>
            <w:t>buffers</w:t>
          </w:r>
          <w:r w:rsidR="000C1D84">
            <w:rPr>
              <w:lang w:val="en-US"/>
            </w:rPr>
            <w:t xml:space="preserve"> (proto</w:t>
          </w:r>
          <w:r w:rsidR="00AF06BE">
            <w:rPr>
              <w:lang w:val="en-US"/>
            </w:rPr>
            <w:t>buf</w:t>
          </w:r>
          <w:r w:rsidR="000C1D84">
            <w:rPr>
              <w:lang w:val="en-US"/>
            </w:rPr>
            <w:t>)</w:t>
          </w:r>
          <w:r w:rsidR="00AF06BE">
            <w:rPr>
              <w:lang w:val="en-US"/>
            </w:rPr>
            <w:t xml:space="preserve"> to stay language and platform </w:t>
          </w:r>
          <w:r w:rsidR="008E7A30">
            <w:rPr>
              <w:lang w:val="en-US"/>
            </w:rPr>
            <w:t>neutral.</w:t>
          </w:r>
          <w:r w:rsidR="00B16FC3">
            <w:rPr>
              <w:lang w:val="en-US"/>
            </w:rPr>
            <w:t xml:space="preserve"> This allows Hyperledger Fabric </w:t>
          </w:r>
          <w:r w:rsidR="008245F3">
            <w:rPr>
              <w:lang w:val="en-US"/>
            </w:rPr>
            <w:t xml:space="preserve">to support numerous </w:t>
          </w:r>
          <w:r w:rsidR="005F6307">
            <w:rPr>
              <w:lang w:val="en-US"/>
            </w:rPr>
            <w:t xml:space="preserve">languages (Node.js, </w:t>
          </w:r>
          <w:r w:rsidR="00F208F6">
            <w:rPr>
              <w:lang w:val="en-US"/>
            </w:rPr>
            <w:t>Go and Java</w:t>
          </w:r>
          <w:r w:rsidR="005F6307">
            <w:rPr>
              <w:lang w:val="en-US"/>
            </w:rPr>
            <w:t>)</w:t>
          </w:r>
          <w:r w:rsidR="003C3543">
            <w:rPr>
              <w:lang w:val="en-US"/>
            </w:rPr>
            <w:t xml:space="preserve"> and platforms.</w:t>
          </w:r>
        </w:p>
        <w:p w14:paraId="070F4A1F" w14:textId="57E8E5A5" w:rsidR="0078176E" w:rsidRPr="00323E48" w:rsidRDefault="0078176E" w:rsidP="08755D78">
          <w:pPr>
            <w:rPr>
              <w:b/>
              <w:bCs/>
              <w:lang w:val="en-US"/>
            </w:rPr>
          </w:pPr>
          <w:r>
            <w:rPr>
              <w:lang w:val="en-US"/>
            </w:rPr>
            <w:t xml:space="preserve">The </w:t>
          </w:r>
          <w:r w:rsidR="0020350E">
            <w:rPr>
              <w:lang w:val="en-US"/>
            </w:rPr>
            <w:t xml:space="preserve">data needs to be transformed into these buffers and back to </w:t>
          </w:r>
          <w:r w:rsidR="007C1669">
            <w:rPr>
              <w:lang w:val="en-US"/>
            </w:rPr>
            <w:t>readable data to interact with the blockchain.</w:t>
          </w:r>
          <w:r w:rsidR="004478E7">
            <w:rPr>
              <w:lang w:val="en-US"/>
            </w:rPr>
            <w:t xml:space="preserve"> This can be accomplished by </w:t>
          </w:r>
          <w:r w:rsidR="003F29C0">
            <w:rPr>
              <w:lang w:val="en-US"/>
            </w:rPr>
            <w:t>converting the buffer to a string and parsing it back to an object with JSON.</w:t>
          </w:r>
          <w:r w:rsidR="008B7555">
            <w:rPr>
              <w:lang w:val="en-US"/>
            </w:rPr>
            <w:t xml:space="preserve"> </w:t>
          </w:r>
          <w:r w:rsidR="0001126E">
            <w:rPr>
              <w:lang w:val="en-US"/>
            </w:rPr>
            <w:t>S</w:t>
          </w:r>
          <w:r w:rsidR="008B7555">
            <w:rPr>
              <w:lang w:val="en-US"/>
            </w:rPr>
            <w:t>ubmit</w:t>
          </w:r>
          <w:r w:rsidR="0001126E">
            <w:rPr>
              <w:lang w:val="en-US"/>
            </w:rPr>
            <w:t>ting</w:t>
          </w:r>
          <w:r w:rsidR="008B7555">
            <w:rPr>
              <w:lang w:val="en-US"/>
            </w:rPr>
            <w:t xml:space="preserve"> </w:t>
          </w:r>
          <w:r w:rsidR="0001126E">
            <w:rPr>
              <w:lang w:val="en-US"/>
            </w:rPr>
            <w:t xml:space="preserve">to the blockchain can be done in </w:t>
          </w:r>
          <w:r w:rsidR="00C40B44">
            <w:rPr>
              <w:lang w:val="en-US"/>
            </w:rPr>
            <w:t xml:space="preserve">similar </w:t>
          </w:r>
          <w:r w:rsidR="0001126E">
            <w:rPr>
              <w:lang w:val="en-US"/>
            </w:rPr>
            <w:t>way</w:t>
          </w:r>
          <w:r w:rsidR="00C4465E">
            <w:rPr>
              <w:lang w:val="en-US"/>
            </w:rPr>
            <w:t xml:space="preserve"> by transforming the object to a JSON string and </w:t>
          </w:r>
          <w:r w:rsidR="000B5940">
            <w:rPr>
              <w:lang w:val="en-US"/>
            </w:rPr>
            <w:t>creating a buffer out of it.</w:t>
          </w:r>
        </w:p>
        <w:p w14:paraId="37C04ED5" w14:textId="7391027E" w:rsidR="00EB3284" w:rsidRPr="00EB3284" w:rsidRDefault="00EB3284" w:rsidP="00F27D43">
          <w:pPr>
            <w:pStyle w:val="Heading3"/>
            <w:rPr>
              <w:lang w:val="en-US"/>
            </w:rPr>
          </w:pPr>
          <w:r w:rsidRPr="00EB3284">
            <w:rPr>
              <w:lang w:val="en-US"/>
            </w:rPr>
            <w:t xml:space="preserve">Validating the Service Level </w:t>
          </w:r>
          <w:r>
            <w:rPr>
              <w:lang w:val="en-US"/>
            </w:rPr>
            <w:t>Agreement</w:t>
          </w:r>
        </w:p>
        <w:p w14:paraId="72AFF265" w14:textId="71A599BF" w:rsidR="004B55CD" w:rsidRPr="00E90C93" w:rsidRDefault="00D060E4" w:rsidP="08755D78">
          <w:pPr>
            <w:rPr>
              <w:lang w:val="en-US"/>
            </w:rPr>
          </w:pPr>
          <w:r>
            <w:rPr>
              <w:lang w:val="en-US"/>
            </w:rPr>
            <w:t xml:space="preserve">The data provided by the sensors need to be validated against the requirements in the </w:t>
          </w:r>
          <w:r w:rsidR="00695C9C" w:rsidRPr="00695C9C">
            <w:rPr>
              <w:lang w:val="en-US"/>
            </w:rPr>
            <w:t>Service Level Agreement</w:t>
          </w:r>
          <w:r w:rsidR="00B21EF0">
            <w:rPr>
              <w:lang w:val="en-US"/>
            </w:rPr>
            <w:t xml:space="preserve"> (</w:t>
          </w:r>
          <w:r>
            <w:rPr>
              <w:lang w:val="en-US"/>
            </w:rPr>
            <w:t>SLA</w:t>
          </w:r>
          <w:r w:rsidR="00B21EF0">
            <w:rPr>
              <w:lang w:val="en-US"/>
            </w:rPr>
            <w:t>)</w:t>
          </w:r>
          <w:r>
            <w:rPr>
              <w:lang w:val="en-US"/>
            </w:rPr>
            <w:t xml:space="preserve">. </w:t>
          </w:r>
          <w:r w:rsidR="000871F7">
            <w:rPr>
              <w:lang w:val="en-US"/>
            </w:rPr>
            <w:t xml:space="preserve">The smart contract </w:t>
          </w:r>
          <w:r w:rsidR="00E90C93">
            <w:rPr>
              <w:lang w:val="en-US"/>
            </w:rPr>
            <w:t>needs</w:t>
          </w:r>
          <w:r w:rsidR="0040163C">
            <w:rPr>
              <w:lang w:val="en-US"/>
            </w:rPr>
            <w:t xml:space="preserve"> to validate if the incoming data meet the </w:t>
          </w:r>
          <w:r w:rsidR="00CF529C">
            <w:rPr>
              <w:lang w:val="en-US"/>
            </w:rPr>
            <w:t xml:space="preserve">values defined in the </w:t>
          </w:r>
          <w:r w:rsidR="00F552A8">
            <w:rPr>
              <w:lang w:val="en-US"/>
            </w:rPr>
            <w:t>SLA.</w:t>
          </w:r>
          <w:r w:rsidR="008506DB">
            <w:rPr>
              <w:lang w:val="en-US"/>
            </w:rPr>
            <w:t xml:space="preserve"> This is </w:t>
          </w:r>
          <w:r w:rsidR="00B40EDA">
            <w:rPr>
              <w:lang w:val="en-US"/>
            </w:rPr>
            <w:t xml:space="preserve">achieved by using a small </w:t>
          </w:r>
          <w:r w:rsidR="008A17FB">
            <w:rPr>
              <w:lang w:val="en-US"/>
            </w:rPr>
            <w:t>basic</w:t>
          </w:r>
          <w:r w:rsidR="00B40EDA">
            <w:rPr>
              <w:lang w:val="en-US"/>
            </w:rPr>
            <w:t xml:space="preserve"> algorithm</w:t>
          </w:r>
          <w:r w:rsidR="007A60BA">
            <w:rPr>
              <w:lang w:val="en-US"/>
            </w:rPr>
            <w:t xml:space="preserve">, descript in </w:t>
          </w:r>
          <w:r w:rsidR="00993097">
            <w:rPr>
              <w:lang w:val="en-US"/>
            </w:rPr>
            <w:t xml:space="preserve">the </w:t>
          </w:r>
          <w:r w:rsidR="007A60BA">
            <w:rPr>
              <w:lang w:val="en-US"/>
            </w:rPr>
            <w:t>pseudocode below</w:t>
          </w:r>
          <w:r w:rsidR="008A17FB">
            <w:rPr>
              <w:lang w:val="en-US"/>
            </w:rPr>
            <w:t>.</w:t>
          </w:r>
        </w:p>
        <w:p w14:paraId="20D476E3" w14:textId="77777777" w:rsidR="00E54451" w:rsidRDefault="00E54451" w:rsidP="00446274">
          <w:pPr>
            <w:pStyle w:val="NoSpacing"/>
            <w:shd w:val="clear" w:color="auto" w:fill="DBEFF9" w:themeFill="background2"/>
            <w:rPr>
              <w:lang w:val="en-US"/>
            </w:rPr>
          </w:pPr>
          <w:r>
            <w:rPr>
              <w:lang w:val="en-US"/>
            </w:rPr>
            <w:t>// Measurement value should always be a number.</w:t>
          </w:r>
        </w:p>
        <w:p w14:paraId="11E1AD9F" w14:textId="77777777" w:rsidR="00E54451" w:rsidRDefault="00E54451" w:rsidP="00446274">
          <w:pPr>
            <w:pStyle w:val="NoSpacing"/>
            <w:shd w:val="clear" w:color="auto" w:fill="DBEFF9" w:themeFill="background2"/>
            <w:rPr>
              <w:lang w:val="en-US"/>
            </w:rPr>
          </w:pPr>
          <w:r>
            <w:rPr>
              <w:lang w:val="en-US"/>
            </w:rPr>
            <w:t>ValidateTemperature(value):</w:t>
          </w:r>
        </w:p>
        <w:p w14:paraId="19CE675C" w14:textId="77777777" w:rsidR="00E54451" w:rsidRDefault="00E54451" w:rsidP="00446274">
          <w:pPr>
            <w:pStyle w:val="NoSpacing"/>
            <w:shd w:val="clear" w:color="auto" w:fill="DBEFF9" w:themeFill="background2"/>
            <w:rPr>
              <w:lang w:val="en-US"/>
            </w:rPr>
          </w:pPr>
        </w:p>
        <w:p w14:paraId="1E5FE98C" w14:textId="77777777" w:rsidR="00E54451" w:rsidRDefault="00E54451" w:rsidP="00446274">
          <w:pPr>
            <w:pStyle w:val="NoSpacing"/>
            <w:shd w:val="clear" w:color="auto" w:fill="DBEFF9" w:themeFill="background2"/>
            <w:rPr>
              <w:lang w:val="en-US"/>
            </w:rPr>
          </w:pPr>
          <w:r>
            <w:rPr>
              <w:lang w:val="en-US"/>
            </w:rPr>
            <w:tab/>
            <w:t>// Get the previous measurement.</w:t>
          </w:r>
        </w:p>
        <w:p w14:paraId="608F7161" w14:textId="77777777" w:rsidR="00E54451" w:rsidRDefault="00E54451" w:rsidP="00446274">
          <w:pPr>
            <w:pStyle w:val="NoSpacing"/>
            <w:shd w:val="clear" w:color="auto" w:fill="DBEFF9" w:themeFill="background2"/>
            <w:rPr>
              <w:lang w:val="en-US"/>
            </w:rPr>
          </w:pPr>
          <w:r>
            <w:rPr>
              <w:lang w:val="en-US"/>
            </w:rPr>
            <w:tab/>
            <w:t>Initialize prev = getPreviousMeasurement()</w:t>
          </w:r>
        </w:p>
        <w:p w14:paraId="79FD880D" w14:textId="77777777" w:rsidR="00E54451" w:rsidRDefault="00E54451" w:rsidP="00446274">
          <w:pPr>
            <w:pStyle w:val="NoSpacing"/>
            <w:shd w:val="clear" w:color="auto" w:fill="DBEFF9" w:themeFill="background2"/>
            <w:rPr>
              <w:lang w:val="en-US"/>
            </w:rPr>
          </w:pPr>
        </w:p>
        <w:p w14:paraId="0E59578E" w14:textId="77777777" w:rsidR="00E54451" w:rsidRDefault="00E54451" w:rsidP="00446274">
          <w:pPr>
            <w:pStyle w:val="NoSpacing"/>
            <w:shd w:val="clear" w:color="auto" w:fill="DBEFF9" w:themeFill="background2"/>
            <w:rPr>
              <w:lang w:val="en-US"/>
            </w:rPr>
          </w:pPr>
          <w:r>
            <w:rPr>
              <w:lang w:val="en-US"/>
            </w:rPr>
            <w:tab/>
            <w:t>If (value is not between the min and the max value defined in the SLA)</w:t>
          </w:r>
        </w:p>
        <w:p w14:paraId="1480ADBE" w14:textId="77777777" w:rsidR="00E54451" w:rsidRDefault="00E54451" w:rsidP="00446274">
          <w:pPr>
            <w:pStyle w:val="NoSpacing"/>
            <w:shd w:val="clear" w:color="auto" w:fill="DBEFF9" w:themeFill="background2"/>
            <w:rPr>
              <w:lang w:val="en-US"/>
            </w:rPr>
          </w:pPr>
          <w:r>
            <w:rPr>
              <w:lang w:val="en-US"/>
            </w:rPr>
            <w:tab/>
          </w:r>
          <w:r>
            <w:rPr>
              <w:lang w:val="en-US"/>
            </w:rPr>
            <w:tab/>
            <w:t>If (previous value does not exist or previous value is not between the min and the max value defined in the SLA)</w:t>
          </w:r>
        </w:p>
        <w:p w14:paraId="27960C9F" w14:textId="77777777" w:rsidR="00E54451" w:rsidRPr="00521E71" w:rsidRDefault="00E54451" w:rsidP="00446274">
          <w:pPr>
            <w:pStyle w:val="NoSpacing"/>
            <w:shd w:val="clear" w:color="auto" w:fill="DBEFF9" w:themeFill="background2"/>
            <w:rPr>
              <w:lang w:val="en-US"/>
            </w:rPr>
          </w:pPr>
          <w:r>
            <w:rPr>
              <w:lang w:val="en-US"/>
            </w:rPr>
            <w:tab/>
          </w:r>
          <w:r>
            <w:rPr>
              <w:lang w:val="en-US"/>
            </w:rPr>
            <w:tab/>
          </w:r>
          <w:r>
            <w:rPr>
              <w:lang w:val="en-US"/>
            </w:rPr>
            <w:tab/>
            <w:t>// Send email.</w:t>
          </w:r>
        </w:p>
        <w:p w14:paraId="2B665662" w14:textId="77777777" w:rsidR="00E54451" w:rsidRPr="00E90C93" w:rsidRDefault="00E54451" w:rsidP="08755D78">
          <w:pPr>
            <w:rPr>
              <w:lang w:val="en-US"/>
            </w:rPr>
          </w:pPr>
        </w:p>
        <w:p w14:paraId="438F922E" w14:textId="137C1033" w:rsidR="00D83242" w:rsidRDefault="00241928" w:rsidP="08755D78">
          <w:pPr>
            <w:rPr>
              <w:lang w:val="en-US"/>
            </w:rPr>
          </w:pPr>
          <w:r>
            <w:rPr>
              <w:lang w:val="en-US"/>
            </w:rPr>
            <w:t xml:space="preserve">The algorithm above will </w:t>
          </w:r>
          <w:r w:rsidR="00DA5D21">
            <w:rPr>
              <w:lang w:val="en-US"/>
            </w:rPr>
            <w:t xml:space="preserve">check if the provided value is within </w:t>
          </w:r>
          <w:r w:rsidR="00530110">
            <w:rPr>
              <w:lang w:val="en-US"/>
            </w:rPr>
            <w:t>the values defined in the SLA</w:t>
          </w:r>
          <w:r w:rsidR="00F14D51">
            <w:rPr>
              <w:lang w:val="en-US"/>
            </w:rPr>
            <w:t>. I</w:t>
          </w:r>
          <w:r w:rsidR="00530110">
            <w:rPr>
              <w:lang w:val="en-US"/>
            </w:rPr>
            <w:t xml:space="preserve">f this is not the case </w:t>
          </w:r>
          <w:r w:rsidR="00F14D51">
            <w:rPr>
              <w:lang w:val="en-US"/>
            </w:rPr>
            <w:t xml:space="preserve">the </w:t>
          </w:r>
          <w:r w:rsidR="009C306D">
            <w:rPr>
              <w:lang w:val="en-US"/>
            </w:rPr>
            <w:t>algorithm will check if the previous</w:t>
          </w:r>
          <w:r w:rsidR="00B4363E">
            <w:rPr>
              <w:lang w:val="en-US"/>
            </w:rPr>
            <w:t xml:space="preserve"> </w:t>
          </w:r>
          <w:r w:rsidR="005C36DB">
            <w:rPr>
              <w:lang w:val="en-US"/>
            </w:rPr>
            <w:t xml:space="preserve">value was within this range. </w:t>
          </w:r>
          <w:r w:rsidR="00DD5F7D">
            <w:rPr>
              <w:lang w:val="en-US"/>
            </w:rPr>
            <w:t xml:space="preserve">If this previous value </w:t>
          </w:r>
          <w:r w:rsidR="004715CC">
            <w:rPr>
              <w:lang w:val="en-US"/>
            </w:rPr>
            <w:t xml:space="preserve">does not exist </w:t>
          </w:r>
          <w:r w:rsidR="00DD5F7D">
            <w:rPr>
              <w:lang w:val="en-US"/>
            </w:rPr>
            <w:t xml:space="preserve">or </w:t>
          </w:r>
          <w:r w:rsidR="004715CC">
            <w:rPr>
              <w:lang w:val="en-US"/>
            </w:rPr>
            <w:t xml:space="preserve">the previous value </w:t>
          </w:r>
          <w:r w:rsidR="008F2479">
            <w:rPr>
              <w:lang w:val="en-US"/>
            </w:rPr>
            <w:t xml:space="preserve">was inside the range the </w:t>
          </w:r>
          <w:r w:rsidR="009C5AE6">
            <w:rPr>
              <w:lang w:val="en-US"/>
            </w:rPr>
            <w:t>algorithm will send a notification with a warning</w:t>
          </w:r>
          <w:r w:rsidR="002B116D">
            <w:rPr>
              <w:lang w:val="en-US"/>
            </w:rPr>
            <w:t>.</w:t>
          </w:r>
          <w:r w:rsidR="00547F38">
            <w:rPr>
              <w:lang w:val="en-US"/>
            </w:rPr>
            <w:t xml:space="preserve"> </w:t>
          </w:r>
          <w:r w:rsidR="00A03AAB">
            <w:rPr>
              <w:lang w:val="en-US"/>
            </w:rPr>
            <w:t xml:space="preserve"> </w:t>
          </w:r>
          <w:r w:rsidR="0063767F">
            <w:rPr>
              <w:lang w:val="en-US"/>
            </w:rPr>
            <w:t xml:space="preserve">In all other cases the algorithm </w:t>
          </w:r>
          <w:r w:rsidR="00021060">
            <w:rPr>
              <w:lang w:val="en-US"/>
            </w:rPr>
            <w:t xml:space="preserve">will not </w:t>
          </w:r>
          <w:r w:rsidR="00D352B3">
            <w:rPr>
              <w:lang w:val="en-US"/>
            </w:rPr>
            <w:t xml:space="preserve">perform </w:t>
          </w:r>
          <w:r w:rsidR="00530426">
            <w:rPr>
              <w:lang w:val="en-US"/>
            </w:rPr>
            <w:t>an action</w:t>
          </w:r>
          <w:r w:rsidR="00DB2AD1">
            <w:rPr>
              <w:lang w:val="en-US"/>
            </w:rPr>
            <w:t>, this is</w:t>
          </w:r>
          <w:r w:rsidR="00021060">
            <w:rPr>
              <w:lang w:val="en-US"/>
            </w:rPr>
            <w:t xml:space="preserve"> </w:t>
          </w:r>
          <w:r w:rsidR="00E24AFC">
            <w:rPr>
              <w:lang w:val="en-US"/>
            </w:rPr>
            <w:t xml:space="preserve">to </w:t>
          </w:r>
          <w:r w:rsidR="00175763">
            <w:rPr>
              <w:lang w:val="en-US"/>
            </w:rPr>
            <w:t>prevent the receiver from being s</w:t>
          </w:r>
          <w:r w:rsidR="00DB2AD1">
            <w:rPr>
              <w:lang w:val="en-US"/>
            </w:rPr>
            <w:t>p</w:t>
          </w:r>
          <w:r w:rsidR="00175763">
            <w:rPr>
              <w:lang w:val="en-US"/>
            </w:rPr>
            <w:t>ammed with notifications</w:t>
          </w:r>
          <w:r w:rsidR="00834923">
            <w:rPr>
              <w:lang w:val="en-US"/>
            </w:rPr>
            <w:t xml:space="preserve"> or </w:t>
          </w:r>
          <w:r w:rsidR="00BA7088">
            <w:rPr>
              <w:lang w:val="en-US"/>
            </w:rPr>
            <w:t xml:space="preserve">the </w:t>
          </w:r>
          <w:r w:rsidR="00094754">
            <w:rPr>
              <w:lang w:val="en-US"/>
            </w:rPr>
            <w:t xml:space="preserve">SLA </w:t>
          </w:r>
          <w:r w:rsidR="00B823FA">
            <w:rPr>
              <w:lang w:val="en-US"/>
            </w:rPr>
            <w:t>has a</w:t>
          </w:r>
          <w:r w:rsidR="00094754">
            <w:rPr>
              <w:lang w:val="en-US"/>
            </w:rPr>
            <w:t xml:space="preserve"> valid</w:t>
          </w:r>
          <w:r w:rsidR="00B823FA">
            <w:rPr>
              <w:lang w:val="en-US"/>
            </w:rPr>
            <w:t xml:space="preserve"> state</w:t>
          </w:r>
          <w:r w:rsidR="00175763">
            <w:rPr>
              <w:lang w:val="en-US"/>
            </w:rPr>
            <w:t>.</w:t>
          </w:r>
        </w:p>
        <w:p w14:paraId="5AABFC5F" w14:textId="72778979" w:rsidR="003D0221" w:rsidRPr="003D0221" w:rsidRDefault="00686FA2" w:rsidP="003D0221">
          <w:pPr>
            <w:pStyle w:val="Heading3"/>
            <w:rPr>
              <w:lang w:val="en-US"/>
            </w:rPr>
          </w:pPr>
          <w:r>
            <w:rPr>
              <w:lang w:val="en-US"/>
            </w:rPr>
            <w:t>Indexing</w:t>
          </w:r>
        </w:p>
        <w:p w14:paraId="5C25B77C" w14:textId="2D775DCE" w:rsidR="002427F2" w:rsidRPr="002427F2" w:rsidRDefault="00FE6EB4" w:rsidP="002427F2">
          <w:pPr>
            <w:rPr>
              <w:lang w:val="en-US"/>
            </w:rPr>
          </w:pPr>
          <w:r>
            <w:rPr>
              <w:lang w:val="en-US"/>
            </w:rPr>
            <w:t xml:space="preserve">The state database inside the </w:t>
          </w:r>
          <w:r w:rsidR="00C52FE1">
            <w:rPr>
              <w:lang w:val="en-US"/>
            </w:rPr>
            <w:t xml:space="preserve">Hyperledger Fabric Network </w:t>
          </w:r>
          <w:r>
            <w:rPr>
              <w:lang w:val="en-US"/>
            </w:rPr>
            <w:t xml:space="preserve">will be </w:t>
          </w:r>
          <w:r w:rsidR="00C52FE1">
            <w:rPr>
              <w:lang w:val="en-US"/>
            </w:rPr>
            <w:t>CouchDB.</w:t>
          </w:r>
          <w:r w:rsidR="008C5E03">
            <w:rPr>
              <w:lang w:val="en-US"/>
            </w:rPr>
            <w:t xml:space="preserve"> This is partly because is support </w:t>
          </w:r>
          <w:r w:rsidR="00D269A7">
            <w:rPr>
              <w:lang w:val="en-US"/>
            </w:rPr>
            <w:t xml:space="preserve">JSON </w:t>
          </w:r>
          <w:r w:rsidR="00202983">
            <w:rPr>
              <w:lang w:val="en-US"/>
            </w:rPr>
            <w:t xml:space="preserve">and </w:t>
          </w:r>
          <w:r w:rsidR="008C5E03" w:rsidRPr="008C5E03">
            <w:rPr>
              <w:lang w:val="en-US"/>
            </w:rPr>
            <w:t>rich queries</w:t>
          </w:r>
          <w:r w:rsidR="00C86A90">
            <w:rPr>
              <w:lang w:val="en-US"/>
            </w:rPr>
            <w:t xml:space="preserve">. With rich queries </w:t>
          </w:r>
          <w:r w:rsidR="00691373">
            <w:rPr>
              <w:lang w:val="en-US"/>
            </w:rPr>
            <w:t xml:space="preserve">a developer can </w:t>
          </w:r>
          <w:r w:rsidR="000D64F0">
            <w:rPr>
              <w:lang w:val="en-US"/>
            </w:rPr>
            <w:t xml:space="preserve">write more advanced queries </w:t>
          </w:r>
          <w:r w:rsidR="003A00DF">
            <w:rPr>
              <w:lang w:val="en-US"/>
            </w:rPr>
            <w:t xml:space="preserve">using operators such as sort </w:t>
          </w:r>
          <w:r w:rsidR="0026478A">
            <w:rPr>
              <w:lang w:val="en-US"/>
            </w:rPr>
            <w:t>and regex.</w:t>
          </w:r>
        </w:p>
        <w:p w14:paraId="0EBFA918" w14:textId="702F8C07" w:rsidR="00BC787F" w:rsidRPr="00BC787F" w:rsidRDefault="005B04E7" w:rsidP="00BC787F">
          <w:pPr>
            <w:rPr>
              <w:lang w:val="en-US"/>
            </w:rPr>
          </w:pPr>
          <w:r>
            <w:rPr>
              <w:lang w:val="en-US"/>
            </w:rPr>
            <w:t xml:space="preserve">To </w:t>
          </w:r>
          <w:r w:rsidR="00AD0A8E">
            <w:rPr>
              <w:lang w:val="en-US"/>
            </w:rPr>
            <w:t xml:space="preserve">optimize the performance </w:t>
          </w:r>
          <w:r w:rsidR="009F5D97">
            <w:rPr>
              <w:lang w:val="en-US"/>
            </w:rPr>
            <w:t xml:space="preserve">of the CouchDB queries </w:t>
          </w:r>
          <w:r w:rsidR="0076565D">
            <w:rPr>
              <w:lang w:val="en-US"/>
            </w:rPr>
            <w:t>it is recommended to defined index files.</w:t>
          </w:r>
          <w:r w:rsidR="00C655B9">
            <w:rPr>
              <w:lang w:val="en-US"/>
            </w:rPr>
            <w:t xml:space="preserve"> Indexes prevent CouchDB from </w:t>
          </w:r>
          <w:r w:rsidR="002F1C71">
            <w:rPr>
              <w:lang w:val="en-US"/>
            </w:rPr>
            <w:t xml:space="preserve">examining every row </w:t>
          </w:r>
          <w:r w:rsidR="00D76C45">
            <w:rPr>
              <w:lang w:val="en-US"/>
            </w:rPr>
            <w:t>when executing a query.</w:t>
          </w:r>
          <w:r w:rsidR="00051276">
            <w:rPr>
              <w:lang w:val="en-US"/>
            </w:rPr>
            <w:t xml:space="preserve"> This will make </w:t>
          </w:r>
          <w:r w:rsidR="009E67F8">
            <w:rPr>
              <w:lang w:val="en-US"/>
            </w:rPr>
            <w:t xml:space="preserve">the queries run faster dan more </w:t>
          </w:r>
          <w:r w:rsidR="00B95375">
            <w:rPr>
              <w:lang w:val="en-US"/>
            </w:rPr>
            <w:t>efficient.</w:t>
          </w:r>
          <w:r w:rsidR="00C846BD">
            <w:rPr>
              <w:lang w:val="en-US"/>
            </w:rPr>
            <w:t xml:space="preserve"> However, this is not </w:t>
          </w:r>
          <w:r w:rsidR="000E0E2C">
            <w:rPr>
              <w:lang w:val="en-US"/>
            </w:rPr>
            <w:t>required but strongly recommended</w:t>
          </w:r>
          <w:r w:rsidR="00477E8F">
            <w:rPr>
              <w:lang w:val="en-US"/>
            </w:rPr>
            <w:t xml:space="preserve">. Rich queries such as sort queries will not run without </w:t>
          </w:r>
          <w:r w:rsidR="007216C6">
            <w:rPr>
              <w:lang w:val="en-US"/>
            </w:rPr>
            <w:t>an index defined.</w:t>
          </w:r>
          <w:r w:rsidR="003C16BA">
            <w:rPr>
              <w:lang w:val="en-US"/>
            </w:rPr>
            <w:t xml:space="preserve"> </w:t>
          </w:r>
          <w:r w:rsidR="001E20AE">
            <w:rPr>
              <w:lang w:val="en-US"/>
            </w:rPr>
            <w:t>A</w:t>
          </w:r>
          <w:r w:rsidR="003C16BA">
            <w:rPr>
              <w:lang w:val="en-US"/>
            </w:rPr>
            <w:t xml:space="preserve"> sample index is listed below.</w:t>
          </w:r>
        </w:p>
        <w:p w14:paraId="62E4AEBE" w14:textId="77777777" w:rsidR="00C17755" w:rsidRDefault="00C17755" w:rsidP="005F2D6A">
          <w:pPr>
            <w:pStyle w:val="NoSpacing"/>
            <w:shd w:val="clear" w:color="auto" w:fill="DBEFF9" w:themeFill="background2"/>
            <w:rPr>
              <w:lang w:val="en-US"/>
            </w:rPr>
          </w:pPr>
          <w:r>
            <w:rPr>
              <w:lang w:val="en-US"/>
            </w:rPr>
            <w:t>// Index for sorting on the createdAt field.</w:t>
          </w:r>
        </w:p>
        <w:p w14:paraId="7A109226" w14:textId="77777777" w:rsidR="00C17755" w:rsidRDefault="00C17755" w:rsidP="005F2D6A">
          <w:pPr>
            <w:pStyle w:val="NoSpacing"/>
            <w:shd w:val="clear" w:color="auto" w:fill="DBEFF9" w:themeFill="background2"/>
            <w:rPr>
              <w:lang w:val="en-US"/>
            </w:rPr>
          </w:pPr>
          <w:r>
            <w:rPr>
              <w:lang w:val="en-US"/>
            </w:rPr>
            <w:t>{</w:t>
          </w:r>
        </w:p>
        <w:p w14:paraId="68C3C7EB" w14:textId="3663868D" w:rsidR="00C17755" w:rsidRDefault="00C17755" w:rsidP="005F2D6A">
          <w:pPr>
            <w:pStyle w:val="NoSpacing"/>
            <w:shd w:val="clear" w:color="auto" w:fill="DBEFF9" w:themeFill="background2"/>
            <w:rPr>
              <w:lang w:val="en-US"/>
            </w:rPr>
          </w:pPr>
          <w:r>
            <w:rPr>
              <w:lang w:val="en-US"/>
            </w:rPr>
            <w:lastRenderedPageBreak/>
            <w:tab/>
            <w:t>“index”: {</w:t>
          </w:r>
        </w:p>
        <w:p w14:paraId="39D975FC" w14:textId="77777777" w:rsidR="00C17755" w:rsidRDefault="00C17755" w:rsidP="005F2D6A">
          <w:pPr>
            <w:pStyle w:val="NoSpacing"/>
            <w:shd w:val="clear" w:color="auto" w:fill="DBEFF9" w:themeFill="background2"/>
            <w:rPr>
              <w:lang w:val="en-US"/>
            </w:rPr>
          </w:pPr>
          <w:r>
            <w:rPr>
              <w:lang w:val="en-US"/>
            </w:rPr>
            <w:tab/>
          </w:r>
          <w:r>
            <w:rPr>
              <w:lang w:val="en-US"/>
            </w:rPr>
            <w:tab/>
            <w:t>// Names of the fields to be queried</w:t>
          </w:r>
        </w:p>
        <w:p w14:paraId="669028CD" w14:textId="77777777" w:rsidR="00C17755" w:rsidRDefault="00C17755" w:rsidP="005F2D6A">
          <w:pPr>
            <w:pStyle w:val="NoSpacing"/>
            <w:shd w:val="clear" w:color="auto" w:fill="DBEFF9" w:themeFill="background2"/>
            <w:rPr>
              <w:lang w:val="en-US"/>
            </w:rPr>
          </w:pPr>
          <w:r>
            <w:rPr>
              <w:lang w:val="en-US"/>
            </w:rPr>
            <w:tab/>
          </w:r>
          <w:r>
            <w:rPr>
              <w:lang w:val="en-US"/>
            </w:rPr>
            <w:tab/>
            <w:t>“fields”: [“createdAt”],</w:t>
          </w:r>
        </w:p>
        <w:p w14:paraId="437A1BA9" w14:textId="77777777" w:rsidR="00C17755" w:rsidRDefault="00C17755" w:rsidP="005F2D6A">
          <w:pPr>
            <w:pStyle w:val="NoSpacing"/>
            <w:shd w:val="clear" w:color="auto" w:fill="DBEFF9" w:themeFill="background2"/>
            <w:ind w:firstLine="708"/>
            <w:rPr>
              <w:lang w:val="en-US"/>
            </w:rPr>
          </w:pPr>
          <w:r>
            <w:rPr>
              <w:lang w:val="en-US"/>
            </w:rPr>
            <w:t>},</w:t>
          </w:r>
        </w:p>
        <w:p w14:paraId="3E83FE68" w14:textId="77777777" w:rsidR="00C17755" w:rsidRDefault="00C17755" w:rsidP="005F2D6A">
          <w:pPr>
            <w:pStyle w:val="NoSpacing"/>
            <w:shd w:val="clear" w:color="auto" w:fill="DBEFF9" w:themeFill="background2"/>
            <w:ind w:firstLine="708"/>
            <w:rPr>
              <w:lang w:val="en-US"/>
            </w:rPr>
          </w:pPr>
          <w:r>
            <w:rPr>
              <w:lang w:val="en-US"/>
            </w:rPr>
            <w:t>// Name of the design document (optional but recommended)</w:t>
          </w:r>
        </w:p>
        <w:p w14:paraId="68C3B7B7" w14:textId="77777777" w:rsidR="00C17755" w:rsidRDefault="00C17755" w:rsidP="005F2D6A">
          <w:pPr>
            <w:pStyle w:val="NoSpacing"/>
            <w:shd w:val="clear" w:color="auto" w:fill="DBEFF9" w:themeFill="background2"/>
            <w:ind w:firstLine="708"/>
            <w:rPr>
              <w:lang w:val="en-US"/>
            </w:rPr>
          </w:pPr>
          <w:r>
            <w:rPr>
              <w:lang w:val="en-US"/>
            </w:rPr>
            <w:t>“ddoc”: “createAtIndex”,</w:t>
          </w:r>
        </w:p>
        <w:p w14:paraId="376BE2D0" w14:textId="77777777" w:rsidR="00C17755" w:rsidRDefault="00C17755" w:rsidP="005F2D6A">
          <w:pPr>
            <w:pStyle w:val="NoSpacing"/>
            <w:shd w:val="clear" w:color="auto" w:fill="DBEFF9" w:themeFill="background2"/>
            <w:ind w:firstLine="708"/>
            <w:rPr>
              <w:lang w:val="en-US"/>
            </w:rPr>
          </w:pPr>
          <w:r>
            <w:rPr>
              <w:lang w:val="en-US"/>
            </w:rPr>
            <w:t>// Name of the index.</w:t>
          </w:r>
        </w:p>
        <w:p w14:paraId="40E91EA7" w14:textId="77777777" w:rsidR="00C17755" w:rsidRDefault="00C17755" w:rsidP="005F2D6A">
          <w:pPr>
            <w:pStyle w:val="NoSpacing"/>
            <w:shd w:val="clear" w:color="auto" w:fill="DBEFF9" w:themeFill="background2"/>
            <w:ind w:firstLine="708"/>
            <w:rPr>
              <w:lang w:val="en-US"/>
            </w:rPr>
          </w:pPr>
          <w:r>
            <w:rPr>
              <w:lang w:val="en-US"/>
            </w:rPr>
            <w:t>“name”: “createAt”,</w:t>
          </w:r>
        </w:p>
        <w:p w14:paraId="4A49C562" w14:textId="77777777" w:rsidR="00C17755" w:rsidRDefault="00C17755" w:rsidP="005F2D6A">
          <w:pPr>
            <w:pStyle w:val="NoSpacing"/>
            <w:shd w:val="clear" w:color="auto" w:fill="DBEFF9" w:themeFill="background2"/>
            <w:ind w:firstLine="708"/>
            <w:rPr>
              <w:lang w:val="en-US"/>
            </w:rPr>
          </w:pPr>
          <w:r>
            <w:rPr>
              <w:lang w:val="en-US"/>
            </w:rPr>
            <w:t>// Always “JSON” (because we are using the JSON format to store the data).</w:t>
          </w:r>
        </w:p>
        <w:p w14:paraId="0B261CD8" w14:textId="77777777" w:rsidR="00C17755" w:rsidRDefault="00C17755" w:rsidP="005F2D6A">
          <w:pPr>
            <w:pStyle w:val="NoSpacing"/>
            <w:shd w:val="clear" w:color="auto" w:fill="DBEFF9" w:themeFill="background2"/>
            <w:ind w:firstLine="708"/>
            <w:rPr>
              <w:lang w:val="en-US"/>
            </w:rPr>
          </w:pPr>
          <w:r>
            <w:rPr>
              <w:lang w:val="en-US"/>
            </w:rPr>
            <w:t>“type”: “json”</w:t>
          </w:r>
        </w:p>
        <w:p w14:paraId="76C07464" w14:textId="689DAC30" w:rsidR="002B2A13" w:rsidRPr="002B2A13" w:rsidRDefault="00C17755" w:rsidP="005F2D6A">
          <w:pPr>
            <w:pStyle w:val="NoSpacing"/>
            <w:shd w:val="clear" w:color="auto" w:fill="DBEFF9" w:themeFill="background2"/>
            <w:rPr>
              <w:lang w:val="en-US"/>
            </w:rPr>
          </w:pPr>
          <w:r>
            <w:rPr>
              <w:lang w:val="en-US"/>
            </w:rPr>
            <w:t>}</w:t>
          </w:r>
        </w:p>
        <w:p w14:paraId="4C562E9E" w14:textId="77777777" w:rsidR="00B018DC" w:rsidRPr="00E90C93" w:rsidRDefault="00B018DC" w:rsidP="00B018DC">
          <w:pPr>
            <w:pStyle w:val="NoSpacing"/>
            <w:rPr>
              <w:lang w:val="en-US"/>
            </w:rPr>
          </w:pPr>
        </w:p>
        <w:p w14:paraId="202CD23E" w14:textId="6046F40B" w:rsidR="008F61EE" w:rsidRPr="007B2E32" w:rsidRDefault="00A8234A" w:rsidP="08755D78">
          <w:pPr>
            <w:rPr>
              <w:rFonts w:cstheme="minorHAnsi"/>
              <w:szCs w:val="22"/>
              <w:lang w:val="en-US"/>
            </w:rPr>
          </w:pPr>
          <w:r w:rsidRPr="007B2E32">
            <w:rPr>
              <w:rFonts w:cstheme="minorHAnsi"/>
              <w:szCs w:val="22"/>
              <w:lang w:val="en-US"/>
            </w:rPr>
            <w:t xml:space="preserve">Index are defined inside the </w:t>
          </w:r>
          <w:r w:rsidRPr="00177D75">
            <w:rPr>
              <w:rFonts w:cstheme="minorHAnsi"/>
              <w:spacing w:val="5"/>
              <w:szCs w:val="22"/>
              <w:shd w:val="clear" w:color="auto" w:fill="FFFFFF"/>
              <w:lang w:val="en-US"/>
            </w:rPr>
            <w:t xml:space="preserve">META-INF/statedb/couchdb/indexes </w:t>
          </w:r>
          <w:r w:rsidR="007A32B6" w:rsidRPr="007B2E32">
            <w:rPr>
              <w:rFonts w:cstheme="minorHAnsi"/>
              <w:spacing w:val="5"/>
              <w:szCs w:val="22"/>
              <w:shd w:val="clear" w:color="auto" w:fill="FFFFFF"/>
              <w:lang w:val="en-US"/>
            </w:rPr>
            <w:t xml:space="preserve">folder within the chaincode. The indexes inside this folder will be </w:t>
          </w:r>
          <w:r w:rsidR="000E21BA" w:rsidRPr="007B2E32">
            <w:rPr>
              <w:rFonts w:cstheme="minorHAnsi"/>
              <w:spacing w:val="5"/>
              <w:szCs w:val="22"/>
              <w:shd w:val="clear" w:color="auto" w:fill="FFFFFF"/>
              <w:lang w:val="en-US"/>
            </w:rPr>
            <w:t>installed when the chaincode is deployed.</w:t>
          </w:r>
          <w:r w:rsidR="007A32B6" w:rsidRPr="007B2E32">
            <w:rPr>
              <w:rFonts w:cstheme="minorHAnsi"/>
              <w:spacing w:val="5"/>
              <w:szCs w:val="22"/>
              <w:shd w:val="clear" w:color="auto" w:fill="FFFFFF"/>
              <w:lang w:val="en-US"/>
            </w:rPr>
            <w:t xml:space="preserve"> </w:t>
          </w:r>
        </w:p>
        <w:p w14:paraId="30948140" w14:textId="5DA173EA" w:rsidR="00E06394" w:rsidRPr="00E06394" w:rsidRDefault="0068172E" w:rsidP="00E06394">
          <w:pPr>
            <w:pStyle w:val="Heading2"/>
          </w:pPr>
          <w:bookmarkStart w:id="61" w:name="_Toc72929435"/>
          <w:bookmarkStart w:id="62" w:name="_Toc72929611"/>
          <w:bookmarkStart w:id="63" w:name="_Toc73438590"/>
          <w:r>
            <w:t>API</w:t>
          </w:r>
          <w:bookmarkEnd w:id="61"/>
          <w:bookmarkEnd w:id="62"/>
          <w:bookmarkEnd w:id="63"/>
        </w:p>
        <w:p w14:paraId="760BC895" w14:textId="36E3F3C8" w:rsidR="00726536" w:rsidRPr="008B4D6A" w:rsidRDefault="008B4D6A" w:rsidP="00726536">
          <w:pPr>
            <w:rPr>
              <w:lang w:val="en-GB"/>
            </w:rPr>
          </w:pPr>
          <w:r>
            <w:rPr>
              <w:lang w:val="en-GB"/>
            </w:rPr>
            <w:t>The application will make use of a RESTful web A</w:t>
          </w:r>
          <w:r w:rsidR="00320C83">
            <w:rPr>
              <w:lang w:val="en-GB"/>
            </w:rPr>
            <w:t>PI</w:t>
          </w:r>
          <w:r>
            <w:rPr>
              <w:lang w:val="en-GB"/>
            </w:rPr>
            <w:t xml:space="preserve">, </w:t>
          </w:r>
          <w:r w:rsidR="00FA483B">
            <w:rPr>
              <w:lang w:val="en-GB"/>
            </w:rPr>
            <w:t xml:space="preserve">which will be </w:t>
          </w:r>
          <w:r w:rsidR="00BD0237">
            <w:rPr>
              <w:lang w:val="en-GB"/>
            </w:rPr>
            <w:t>built</w:t>
          </w:r>
          <w:r w:rsidR="00DC2BD0">
            <w:rPr>
              <w:lang w:val="en-GB"/>
            </w:rPr>
            <w:t xml:space="preserve"> </w:t>
          </w:r>
          <w:r w:rsidR="00DF366C">
            <w:rPr>
              <w:lang w:val="en-GB"/>
            </w:rPr>
            <w:t>in</w:t>
          </w:r>
          <w:r w:rsidR="00DC3D3B">
            <w:rPr>
              <w:lang w:val="en-GB"/>
            </w:rPr>
            <w:t xml:space="preserve"> a</w:t>
          </w:r>
          <w:r w:rsidR="00DC2BD0">
            <w:rPr>
              <w:lang w:val="en-GB"/>
            </w:rPr>
            <w:t xml:space="preserve"> </w:t>
          </w:r>
          <w:r w:rsidR="00752035">
            <w:rPr>
              <w:lang w:val="en-GB"/>
            </w:rPr>
            <w:t xml:space="preserve">back-end </w:t>
          </w:r>
          <w:r w:rsidR="006E6A89">
            <w:rPr>
              <w:lang w:val="en-GB"/>
            </w:rPr>
            <w:t xml:space="preserve">web application framework </w:t>
          </w:r>
          <w:r w:rsidR="00E83107">
            <w:rPr>
              <w:lang w:val="en-GB"/>
            </w:rPr>
            <w:t xml:space="preserve">for </w:t>
          </w:r>
          <w:r w:rsidR="008C6163">
            <w:rPr>
              <w:lang w:val="en-GB"/>
            </w:rPr>
            <w:t>NodeJS</w:t>
          </w:r>
          <w:r w:rsidR="00AE71FC">
            <w:rPr>
              <w:lang w:val="en-GB"/>
            </w:rPr>
            <w:t>. The A</w:t>
          </w:r>
          <w:r w:rsidR="00320C83">
            <w:rPr>
              <w:lang w:val="en-GB"/>
            </w:rPr>
            <w:t>PI</w:t>
          </w:r>
          <w:r w:rsidR="00AE71FC">
            <w:rPr>
              <w:lang w:val="en-GB"/>
            </w:rPr>
            <w:t xml:space="preserve"> will be </w:t>
          </w:r>
          <w:r w:rsidR="008C6163">
            <w:rPr>
              <w:lang w:val="en-GB"/>
            </w:rPr>
            <w:t>built</w:t>
          </w:r>
          <w:r w:rsidR="00AE71FC">
            <w:rPr>
              <w:lang w:val="en-GB"/>
            </w:rPr>
            <w:t xml:space="preserve"> as </w:t>
          </w:r>
          <w:r w:rsidR="00DB1F51">
            <w:rPr>
              <w:lang w:val="en-GB"/>
            </w:rPr>
            <w:t>an</w:t>
          </w:r>
          <w:r w:rsidR="00AE71FC">
            <w:rPr>
              <w:lang w:val="en-GB"/>
            </w:rPr>
            <w:t xml:space="preserve"> </w:t>
          </w:r>
          <w:r w:rsidR="009A2EFC">
            <w:rPr>
              <w:lang w:val="en-GB"/>
            </w:rPr>
            <w:t>express</w:t>
          </w:r>
          <w:r w:rsidR="00752445">
            <w:rPr>
              <w:lang w:val="en-GB"/>
            </w:rPr>
            <w:t xml:space="preserve"> app, which will we d</w:t>
          </w:r>
          <w:r w:rsidR="00F052E2">
            <w:rPr>
              <w:lang w:val="en-GB"/>
            </w:rPr>
            <w:t xml:space="preserve">eployed on its own </w:t>
          </w:r>
          <w:r w:rsidR="00F052E2" w:rsidRPr="00313F25">
            <w:rPr>
              <w:lang w:val="en-GB"/>
            </w:rPr>
            <w:t>server</w:t>
          </w:r>
          <w:r w:rsidR="00F052E2">
            <w:rPr>
              <w:lang w:val="en-GB"/>
            </w:rPr>
            <w:t>.</w:t>
          </w:r>
        </w:p>
        <w:p w14:paraId="05941644" w14:textId="1816BEE9" w:rsidR="002A7200" w:rsidRPr="00C06399" w:rsidRDefault="002A7200" w:rsidP="004041B1">
          <w:pPr>
            <w:rPr>
              <w:lang w:val="en-GB"/>
            </w:rPr>
          </w:pPr>
          <w:r w:rsidRPr="00C06399">
            <w:rPr>
              <w:lang w:val="en-GB"/>
            </w:rPr>
            <w:t xml:space="preserve">The </w:t>
          </w:r>
          <w:r w:rsidR="00C06399" w:rsidRPr="00C06399">
            <w:rPr>
              <w:lang w:val="en-GB"/>
            </w:rPr>
            <w:t xml:space="preserve">Api will be </w:t>
          </w:r>
          <w:r w:rsidR="00AA4C72" w:rsidRPr="00C06399">
            <w:rPr>
              <w:lang w:val="en-GB"/>
            </w:rPr>
            <w:t>d</w:t>
          </w:r>
          <w:r w:rsidR="00AA4C72">
            <w:rPr>
              <w:lang w:val="en-GB"/>
            </w:rPr>
            <w:t xml:space="preserve">esigned so that there is way to communicate with the </w:t>
          </w:r>
          <w:r w:rsidR="00AB2FE4">
            <w:rPr>
              <w:lang w:val="en-GB"/>
            </w:rPr>
            <w:t xml:space="preserve">Hyperledger Fabric network without </w:t>
          </w:r>
          <w:r w:rsidR="0056141F">
            <w:rPr>
              <w:lang w:val="en-GB"/>
            </w:rPr>
            <w:t>having to build a gat</w:t>
          </w:r>
          <w:r w:rsidR="00BD5817">
            <w:rPr>
              <w:lang w:val="en-GB"/>
            </w:rPr>
            <w:t>e</w:t>
          </w:r>
          <w:r w:rsidR="0056141F">
            <w:rPr>
              <w:lang w:val="en-GB"/>
            </w:rPr>
            <w:t xml:space="preserve">way for every application that wants to use the blockchain. </w:t>
          </w:r>
          <w:r w:rsidR="00327575">
            <w:rPr>
              <w:lang w:val="en-GB"/>
            </w:rPr>
            <w:t xml:space="preserve">It would be </w:t>
          </w:r>
          <w:r w:rsidR="00BD5817">
            <w:rPr>
              <w:lang w:val="en-GB"/>
            </w:rPr>
            <w:t xml:space="preserve">unwise to set up a gateway </w:t>
          </w:r>
          <w:r w:rsidR="007D6A80">
            <w:rPr>
              <w:lang w:val="en-GB"/>
            </w:rPr>
            <w:t xml:space="preserve">to the network on every sensor in the supply chain, </w:t>
          </w:r>
          <w:r w:rsidR="00F50CFA">
            <w:rPr>
              <w:lang w:val="en-GB"/>
            </w:rPr>
            <w:t xml:space="preserve">it would also be </w:t>
          </w:r>
          <w:r w:rsidR="00D422DD">
            <w:rPr>
              <w:lang w:val="en-GB"/>
            </w:rPr>
            <w:t xml:space="preserve">al lot unnecessary work to </w:t>
          </w:r>
          <w:r w:rsidR="00390F60">
            <w:rPr>
              <w:lang w:val="en-GB"/>
            </w:rPr>
            <w:t xml:space="preserve">build connection profiles and </w:t>
          </w:r>
          <w:r w:rsidR="00B2607A">
            <w:rPr>
              <w:lang w:val="en-GB"/>
            </w:rPr>
            <w:t xml:space="preserve">certificates to every sensor. </w:t>
          </w:r>
          <w:r w:rsidR="00B2607A" w:rsidRPr="00B2607A">
            <w:rPr>
              <w:lang w:val="en-GB"/>
            </w:rPr>
            <w:t>I</w:t>
          </w:r>
          <w:r w:rsidR="00B2607A">
            <w:rPr>
              <w:lang w:val="en-GB"/>
            </w:rPr>
            <w:t xml:space="preserve">n the end </w:t>
          </w:r>
          <w:r w:rsidR="001D7DAD">
            <w:rPr>
              <w:lang w:val="en-GB"/>
            </w:rPr>
            <w:t xml:space="preserve">and </w:t>
          </w:r>
          <w:r w:rsidR="00A000B9">
            <w:rPr>
              <w:lang w:val="en-GB"/>
            </w:rPr>
            <w:t>maybe</w:t>
          </w:r>
          <w:r w:rsidR="001D7DAD">
            <w:rPr>
              <w:lang w:val="en-GB"/>
            </w:rPr>
            <w:t xml:space="preserve"> the most important reason would be that </w:t>
          </w:r>
          <w:r w:rsidR="00E5067E">
            <w:rPr>
              <w:lang w:val="en-GB"/>
            </w:rPr>
            <w:t xml:space="preserve">this </w:t>
          </w:r>
          <w:r w:rsidR="007D76DE">
            <w:rPr>
              <w:lang w:val="en-GB"/>
            </w:rPr>
            <w:t xml:space="preserve">prevents any security issues that may arise with </w:t>
          </w:r>
          <w:r w:rsidR="00F65295">
            <w:rPr>
              <w:lang w:val="en-GB"/>
            </w:rPr>
            <w:t xml:space="preserve">having sensors </w:t>
          </w:r>
          <w:r w:rsidR="00910463">
            <w:rPr>
              <w:lang w:val="en-GB"/>
            </w:rPr>
            <w:t>that are directly connected to the gateway</w:t>
          </w:r>
          <w:r w:rsidR="005C7B26">
            <w:rPr>
              <w:lang w:val="en-GB"/>
            </w:rPr>
            <w:t xml:space="preserve">. </w:t>
          </w:r>
          <w:r w:rsidR="005C7B26" w:rsidRPr="005C7B26">
            <w:rPr>
              <w:lang w:val="en-GB"/>
            </w:rPr>
            <w:t xml:space="preserve">Instead, we have an sensor connected to an </w:t>
          </w:r>
          <w:r w:rsidR="00A000B9">
            <w:rPr>
              <w:lang w:val="en-GB"/>
            </w:rPr>
            <w:t>A</w:t>
          </w:r>
          <w:r w:rsidR="005C7B26" w:rsidRPr="005C7B26">
            <w:rPr>
              <w:lang w:val="en-GB"/>
            </w:rPr>
            <w:t>pi</w:t>
          </w:r>
          <w:r w:rsidR="005C7B26">
            <w:rPr>
              <w:lang w:val="en-GB"/>
            </w:rPr>
            <w:t xml:space="preserve"> that is </w:t>
          </w:r>
          <w:r w:rsidR="00A000B9">
            <w:rPr>
              <w:lang w:val="en-GB"/>
            </w:rPr>
            <w:t>connected</w:t>
          </w:r>
          <w:r w:rsidR="005C7B26">
            <w:rPr>
              <w:lang w:val="en-GB"/>
            </w:rPr>
            <w:t xml:space="preserve"> </w:t>
          </w:r>
          <w:r w:rsidR="00A000B9">
            <w:rPr>
              <w:lang w:val="en-GB"/>
            </w:rPr>
            <w:t>to the gateway of Hyperledger Fabric.</w:t>
          </w:r>
        </w:p>
        <w:p w14:paraId="78B09240" w14:textId="1816BEE9" w:rsidR="007E53F8" w:rsidRDefault="007E53F8" w:rsidP="00CD77F7">
          <w:pPr>
            <w:pStyle w:val="Heading3"/>
            <w:rPr>
              <w:lang w:val="en-GB"/>
            </w:rPr>
          </w:pPr>
          <w:r>
            <w:rPr>
              <w:lang w:val="en-GB"/>
            </w:rPr>
            <w:t>Cors</w:t>
          </w:r>
        </w:p>
        <w:p w14:paraId="60C8AB62" w14:textId="128AB293" w:rsidR="0011157D" w:rsidRPr="00EA1F23" w:rsidRDefault="007950E4" w:rsidP="0011157D">
          <w:pPr>
            <w:rPr>
              <w:lang w:val="en-GB"/>
            </w:rPr>
          </w:pPr>
          <w:r>
            <w:rPr>
              <w:lang w:val="en-GB"/>
            </w:rPr>
            <w:t xml:space="preserve">The Api will make use of </w:t>
          </w:r>
          <w:r w:rsidR="006F3BA3">
            <w:rPr>
              <w:lang w:val="en-GB"/>
            </w:rPr>
            <w:t>cross-origin resource sharing</w:t>
          </w:r>
          <w:r w:rsidR="007F1AEC">
            <w:rPr>
              <w:lang w:val="en-GB"/>
            </w:rPr>
            <w:t xml:space="preserve"> </w:t>
          </w:r>
          <w:r w:rsidR="006F3BA3">
            <w:rPr>
              <w:lang w:val="en-GB"/>
            </w:rPr>
            <w:t>(CORS)</w:t>
          </w:r>
          <w:r w:rsidR="007B23AE">
            <w:rPr>
              <w:lang w:val="en-GB"/>
            </w:rPr>
            <w:t xml:space="preserve">, </w:t>
          </w:r>
          <w:r w:rsidR="00613B42">
            <w:rPr>
              <w:lang w:val="en-GB"/>
            </w:rPr>
            <w:t xml:space="preserve">which allows the Api to indicate which </w:t>
          </w:r>
          <w:r w:rsidR="004C20FD">
            <w:rPr>
              <w:lang w:val="en-GB"/>
            </w:rPr>
            <w:t xml:space="preserve">origins other than its own is allowed to make use of its </w:t>
          </w:r>
          <w:r w:rsidR="00980370">
            <w:rPr>
              <w:lang w:val="en-GB"/>
            </w:rPr>
            <w:t xml:space="preserve">resources. </w:t>
          </w:r>
          <w:r w:rsidR="004006F8">
            <w:rPr>
              <w:lang w:val="en-GB"/>
            </w:rPr>
            <w:t xml:space="preserve">Cors is an </w:t>
          </w:r>
          <w:r w:rsidR="003B4852">
            <w:rPr>
              <w:lang w:val="en-GB"/>
            </w:rPr>
            <w:t xml:space="preserve">HTTP-header based mechanism </w:t>
          </w:r>
          <w:r w:rsidR="00DE7A1E">
            <w:rPr>
              <w:lang w:val="en-GB"/>
            </w:rPr>
            <w:t xml:space="preserve">that allows </w:t>
          </w:r>
          <w:r w:rsidR="006F1303">
            <w:rPr>
              <w:lang w:val="en-GB"/>
            </w:rPr>
            <w:t xml:space="preserve">a server to indicate </w:t>
          </w:r>
          <w:r w:rsidR="00FE22D0">
            <w:rPr>
              <w:lang w:val="en-GB"/>
            </w:rPr>
            <w:t xml:space="preserve">other origins </w:t>
          </w:r>
          <w:r w:rsidR="00531A5B">
            <w:rPr>
              <w:lang w:val="en-GB"/>
            </w:rPr>
            <w:t>than its own</w:t>
          </w:r>
          <w:r w:rsidR="00003AE6">
            <w:rPr>
              <w:lang w:val="en-GB"/>
            </w:rPr>
            <w:t xml:space="preserve"> from which a browser should permit the loading of resources</w:t>
          </w:r>
          <w:r w:rsidR="005A1426">
            <w:rPr>
              <w:lang w:val="en-GB"/>
            </w:rPr>
            <w:t xml:space="preserve">. </w:t>
          </w:r>
          <w:r w:rsidR="00551CC7">
            <w:rPr>
              <w:lang w:val="en-GB"/>
            </w:rPr>
            <w:t xml:space="preserve">This also means that when the application is finished that </w:t>
          </w:r>
          <w:r w:rsidR="00CD5F4C">
            <w:rPr>
              <w:lang w:val="en-GB"/>
            </w:rPr>
            <w:t>organisations</w:t>
          </w:r>
          <w:r w:rsidR="00AA3DD0">
            <w:rPr>
              <w:lang w:val="en-GB"/>
            </w:rPr>
            <w:t>,</w:t>
          </w:r>
          <w:r w:rsidR="00CD5F4C">
            <w:rPr>
              <w:lang w:val="en-GB"/>
            </w:rPr>
            <w:t xml:space="preserve"> and or any other application with a different origin </w:t>
          </w:r>
          <w:r w:rsidR="00F55613">
            <w:rPr>
              <w:lang w:val="en-GB"/>
            </w:rPr>
            <w:t xml:space="preserve">should be </w:t>
          </w:r>
          <w:r w:rsidR="00F007A8">
            <w:rPr>
              <w:lang w:val="en-GB"/>
            </w:rPr>
            <w:t xml:space="preserve">registered </w:t>
          </w:r>
          <w:r w:rsidR="007A3CC6">
            <w:rPr>
              <w:lang w:val="en-GB"/>
            </w:rPr>
            <w:t>with CORS.</w:t>
          </w:r>
        </w:p>
        <w:p w14:paraId="67B0C987" w14:textId="2D506285" w:rsidR="00F4770A" w:rsidRPr="001E20AE" w:rsidRDefault="00F4770A" w:rsidP="00F4770A">
          <w:pPr>
            <w:pStyle w:val="Heading3"/>
            <w:rPr>
              <w:lang w:val="en-US"/>
            </w:rPr>
          </w:pPr>
          <w:r>
            <w:t>Dotenv</w:t>
          </w:r>
        </w:p>
        <w:p w14:paraId="59DE1B58" w14:textId="4898DFD8" w:rsidR="007C36D8" w:rsidRPr="007C36D8" w:rsidRDefault="00F4770A" w:rsidP="007C36D8">
          <w:pPr>
            <w:rPr>
              <w:lang w:val="en-GB"/>
            </w:rPr>
          </w:pPr>
          <w:commentRangeStart w:id="64"/>
          <w:commentRangeStart w:id="65"/>
          <w:r w:rsidRPr="00106CC7">
            <w:rPr>
              <w:lang w:val="en-GB"/>
            </w:rPr>
            <w:t xml:space="preserve">The Api will make </w:t>
          </w:r>
          <w:r w:rsidR="00106CC7" w:rsidRPr="00106CC7">
            <w:rPr>
              <w:lang w:val="en-GB"/>
            </w:rPr>
            <w:t>use</w:t>
          </w:r>
          <w:r w:rsidR="00106CC7">
            <w:rPr>
              <w:lang w:val="en-GB"/>
            </w:rPr>
            <w:t xml:space="preserve"> of </w:t>
          </w:r>
          <w:r w:rsidR="00B81B47">
            <w:rPr>
              <w:lang w:val="en-GB"/>
            </w:rPr>
            <w:t>Dotenv, which is a zero-depen</w:t>
          </w:r>
          <w:r w:rsidR="002D7BEA">
            <w:rPr>
              <w:lang w:val="en-GB"/>
            </w:rPr>
            <w:t xml:space="preserve">dency module that </w:t>
          </w:r>
          <w:r w:rsidR="00F1583C">
            <w:rPr>
              <w:lang w:val="en-GB"/>
            </w:rPr>
            <w:t xml:space="preserve">can </w:t>
          </w:r>
          <w:r w:rsidR="00F53BD8">
            <w:rPr>
              <w:lang w:val="en-GB"/>
            </w:rPr>
            <w:t>stores</w:t>
          </w:r>
          <w:r w:rsidR="002D7BEA">
            <w:rPr>
              <w:lang w:val="en-GB"/>
            </w:rPr>
            <w:t xml:space="preserve"> </w:t>
          </w:r>
          <w:r w:rsidR="002E69B1">
            <w:rPr>
              <w:lang w:val="en-GB"/>
            </w:rPr>
            <w:t xml:space="preserve">global variables </w:t>
          </w:r>
          <w:r w:rsidR="00F53BD8">
            <w:rPr>
              <w:lang w:val="en-GB"/>
            </w:rPr>
            <w:t>in</w:t>
          </w:r>
          <w:r w:rsidR="002E69B1">
            <w:rPr>
              <w:lang w:val="en-GB"/>
            </w:rPr>
            <w:t xml:space="preserve"> a </w:t>
          </w:r>
          <w:r w:rsidR="00842866">
            <w:rPr>
              <w:lang w:val="en-GB"/>
            </w:rPr>
            <w:t>.env file</w:t>
          </w:r>
          <w:r w:rsidR="00BD1906">
            <w:rPr>
              <w:lang w:val="en-GB"/>
            </w:rPr>
            <w:t>,</w:t>
          </w:r>
          <w:r w:rsidR="00623DFF">
            <w:rPr>
              <w:lang w:val="en-GB"/>
            </w:rPr>
            <w:t xml:space="preserve"> </w:t>
          </w:r>
          <w:r w:rsidR="00BD1906">
            <w:rPr>
              <w:lang w:val="en-GB"/>
            </w:rPr>
            <w:t>which can be call</w:t>
          </w:r>
          <w:r w:rsidR="00317171">
            <w:rPr>
              <w:lang w:val="en-GB"/>
            </w:rPr>
            <w:t>ed</w:t>
          </w:r>
          <w:r w:rsidR="00BD1906">
            <w:rPr>
              <w:lang w:val="en-GB"/>
            </w:rPr>
            <w:t xml:space="preserve"> </w:t>
          </w:r>
          <w:r w:rsidR="00317171">
            <w:rPr>
              <w:lang w:val="en-GB"/>
            </w:rPr>
            <w:t>by</w:t>
          </w:r>
          <w:r w:rsidR="00623DFF">
            <w:rPr>
              <w:lang w:val="en-GB"/>
            </w:rPr>
            <w:t xml:space="preserve"> a recallable variable called process.env</w:t>
          </w:r>
          <w:r w:rsidR="00977888">
            <w:rPr>
              <w:lang w:val="en-GB"/>
            </w:rPr>
            <w:t xml:space="preserve">. </w:t>
          </w:r>
          <w:commentRangeEnd w:id="64"/>
          <w:r w:rsidR="00BB0BA6">
            <w:rPr>
              <w:rStyle w:val="CommentReference"/>
            </w:rPr>
            <w:commentReference w:id="64"/>
          </w:r>
          <w:commentRangeEnd w:id="65"/>
          <w:r w:rsidR="00317171">
            <w:rPr>
              <w:rStyle w:val="CommentReference"/>
            </w:rPr>
            <w:commentReference w:id="65"/>
          </w:r>
          <w:r w:rsidR="00977888">
            <w:rPr>
              <w:lang w:val="en-GB"/>
            </w:rPr>
            <w:t xml:space="preserve">This makes it possible to </w:t>
          </w:r>
          <w:r w:rsidR="00627B3B">
            <w:rPr>
              <w:lang w:val="en-GB"/>
            </w:rPr>
            <w:t xml:space="preserve">store global </w:t>
          </w:r>
          <w:r w:rsidR="00C921D6">
            <w:rPr>
              <w:lang w:val="en-GB"/>
            </w:rPr>
            <w:t xml:space="preserve">variables in a </w:t>
          </w:r>
          <w:r w:rsidR="00D36824">
            <w:rPr>
              <w:lang w:val="en-GB"/>
            </w:rPr>
            <w:t>single</w:t>
          </w:r>
          <w:r w:rsidR="00C921D6">
            <w:rPr>
              <w:lang w:val="en-GB"/>
            </w:rPr>
            <w:t xml:space="preserve"> well-ordered file</w:t>
          </w:r>
          <w:r w:rsidR="00D36824">
            <w:rPr>
              <w:lang w:val="en-GB"/>
            </w:rPr>
            <w:t xml:space="preserve">, </w:t>
          </w:r>
          <w:r w:rsidR="00E92BC9">
            <w:rPr>
              <w:lang w:val="en-GB"/>
            </w:rPr>
            <w:t xml:space="preserve">it also </w:t>
          </w:r>
          <w:r w:rsidR="0053502C">
            <w:rPr>
              <w:lang w:val="en-GB"/>
            </w:rPr>
            <w:t>allows</w:t>
          </w:r>
          <w:r w:rsidR="00E92BC9">
            <w:rPr>
              <w:lang w:val="en-GB"/>
            </w:rPr>
            <w:t xml:space="preserve"> you to separate secret</w:t>
          </w:r>
          <w:r w:rsidR="0053502C">
            <w:rPr>
              <w:lang w:val="en-GB"/>
            </w:rPr>
            <w:t xml:space="preserve"> variables </w:t>
          </w:r>
          <w:r w:rsidR="00175ABF">
            <w:rPr>
              <w:lang w:val="en-GB"/>
            </w:rPr>
            <w:t>from the source code.</w:t>
          </w:r>
          <w:r w:rsidR="00E92BC9">
            <w:rPr>
              <w:lang w:val="en-GB"/>
            </w:rPr>
            <w:t xml:space="preserve"> </w:t>
          </w:r>
          <w:r w:rsidR="005B07F5">
            <w:rPr>
              <w:lang w:val="en-GB"/>
            </w:rPr>
            <w:t xml:space="preserve">This is done by </w:t>
          </w:r>
          <w:r w:rsidR="005400C9">
            <w:rPr>
              <w:lang w:val="en-GB"/>
            </w:rPr>
            <w:t>GIT-</w:t>
          </w:r>
          <w:r w:rsidR="00CE7AB0">
            <w:rPr>
              <w:lang w:val="en-GB"/>
            </w:rPr>
            <w:t>ignoring the Dotenv file and making an Dotenv</w:t>
          </w:r>
          <w:r w:rsidR="005400C9">
            <w:rPr>
              <w:lang w:val="en-GB"/>
            </w:rPr>
            <w:t xml:space="preserve"> </w:t>
          </w:r>
          <w:r w:rsidR="00CE7AB0">
            <w:rPr>
              <w:lang w:val="en-GB"/>
            </w:rPr>
            <w:t xml:space="preserve">-example file </w:t>
          </w:r>
          <w:r w:rsidR="00291DFB">
            <w:rPr>
              <w:lang w:val="en-GB"/>
            </w:rPr>
            <w:t xml:space="preserve">with all the necessary variables, but all the </w:t>
          </w:r>
          <w:r w:rsidR="005400C9">
            <w:rPr>
              <w:lang w:val="en-GB"/>
            </w:rPr>
            <w:t>secret variables can be kept empty.</w:t>
          </w:r>
          <w:r w:rsidR="00CE7AB0">
            <w:rPr>
              <w:lang w:val="en-GB"/>
            </w:rPr>
            <w:t xml:space="preserve"> </w:t>
          </w:r>
          <w:r w:rsidR="00AE6711">
            <w:rPr>
              <w:lang w:val="en-GB"/>
            </w:rPr>
            <w:t xml:space="preserve">This way </w:t>
          </w:r>
          <w:r w:rsidR="00CA2DAE">
            <w:rPr>
              <w:lang w:val="en-GB"/>
            </w:rPr>
            <w:t xml:space="preserve">a different person can copy this file, rename it </w:t>
          </w:r>
          <w:r w:rsidR="00290E6D">
            <w:rPr>
              <w:lang w:val="en-GB"/>
            </w:rPr>
            <w:t>to Dotenv, and fill in his own sec</w:t>
          </w:r>
          <w:r w:rsidR="00010F37">
            <w:rPr>
              <w:lang w:val="en-GB"/>
            </w:rPr>
            <w:t>ret variables.</w:t>
          </w:r>
        </w:p>
        <w:p w14:paraId="341F6007" w14:textId="56CAD969" w:rsidR="00303521" w:rsidRPr="00303521" w:rsidRDefault="00C95203" w:rsidP="00303521">
          <w:pPr>
            <w:pStyle w:val="Heading3"/>
          </w:pPr>
          <w:r>
            <w:lastRenderedPageBreak/>
            <w:t>Hyperledger Gateway</w:t>
          </w:r>
        </w:p>
        <w:p w14:paraId="1DF457E1" w14:textId="24D40C1E" w:rsidR="00B847AA" w:rsidRPr="00382168" w:rsidRDefault="006B54C1" w:rsidP="00B847AA">
          <w:pPr>
            <w:rPr>
              <w:lang w:val="en-US"/>
            </w:rPr>
          </w:pPr>
          <w:r w:rsidRPr="006B54C1">
            <w:rPr>
              <w:lang w:val="en-US"/>
            </w:rPr>
            <w:t xml:space="preserve">To communicate with a </w:t>
          </w:r>
          <w:r>
            <w:rPr>
              <w:lang w:val="en-US"/>
            </w:rPr>
            <w:t xml:space="preserve">peer within Hyperledger fabric </w:t>
          </w:r>
          <w:r w:rsidR="00DE1777">
            <w:rPr>
              <w:lang w:val="en-US"/>
            </w:rPr>
            <w:t>a gateway</w:t>
          </w:r>
          <w:r w:rsidR="00724F61">
            <w:rPr>
              <w:lang w:val="en-US"/>
            </w:rPr>
            <w:t xml:space="preserve"> needs to be setup. With the gateway it is possible to communicate directly </w:t>
          </w:r>
          <w:r w:rsidR="00FB1D6C">
            <w:rPr>
              <w:lang w:val="en-US"/>
            </w:rPr>
            <w:t xml:space="preserve">with the channels </w:t>
          </w:r>
          <w:r w:rsidR="00C40554">
            <w:rPr>
              <w:lang w:val="en-US"/>
            </w:rPr>
            <w:t xml:space="preserve">and chaincode </w:t>
          </w:r>
          <w:r w:rsidR="00FB1D6C">
            <w:rPr>
              <w:lang w:val="en-US"/>
            </w:rPr>
            <w:t xml:space="preserve">inside </w:t>
          </w:r>
          <w:r w:rsidR="00C40554">
            <w:rPr>
              <w:lang w:val="en-US"/>
            </w:rPr>
            <w:t>the Hyperledger fabric network.</w:t>
          </w:r>
          <w:r w:rsidR="004428C9">
            <w:rPr>
              <w:lang w:val="en-US"/>
            </w:rPr>
            <w:t xml:space="preserve"> </w:t>
          </w:r>
        </w:p>
        <w:p w14:paraId="136444FC" w14:textId="5E5EDD5A" w:rsidR="00DE55C3" w:rsidRDefault="00DE55C3" w:rsidP="00B847AA">
          <w:pPr>
            <w:rPr>
              <w:lang w:val="en-US"/>
            </w:rPr>
          </w:pPr>
          <w:r>
            <w:rPr>
              <w:lang w:val="en-US"/>
            </w:rPr>
            <w:t xml:space="preserve">In the sequence diagram </w:t>
          </w:r>
          <w:r w:rsidR="002E206C">
            <w:rPr>
              <w:lang w:val="en-US"/>
            </w:rPr>
            <w:t xml:space="preserve">below </w:t>
          </w:r>
          <w:r w:rsidR="00964174">
            <w:rPr>
              <w:lang w:val="en-US"/>
            </w:rPr>
            <w:t>displays</w:t>
          </w:r>
          <w:r w:rsidR="002E206C">
            <w:rPr>
              <w:lang w:val="en-US"/>
            </w:rPr>
            <w:t xml:space="preserve"> how the dashboard will </w:t>
          </w:r>
          <w:r w:rsidR="000C1C2C">
            <w:rPr>
              <w:lang w:val="en-US"/>
            </w:rPr>
            <w:t>retrieve the data from the blockchain through the API</w:t>
          </w:r>
          <w:r w:rsidR="003B2D6F">
            <w:rPr>
              <w:lang w:val="en-US"/>
            </w:rPr>
            <w:t>.</w:t>
          </w:r>
          <w:r w:rsidR="006A4558">
            <w:rPr>
              <w:lang w:val="en-US"/>
            </w:rPr>
            <w:t xml:space="preserve"> The dashboard will perform a http request to the API</w:t>
          </w:r>
          <w:r w:rsidR="00783DF3">
            <w:rPr>
              <w:lang w:val="en-US"/>
            </w:rPr>
            <w:t xml:space="preserve"> asking for the data.</w:t>
          </w:r>
          <w:r w:rsidR="00D755C4">
            <w:rPr>
              <w:lang w:val="en-US"/>
            </w:rPr>
            <w:t xml:space="preserve"> The API </w:t>
          </w:r>
          <w:r w:rsidR="00D2424C" w:rsidRPr="00D2424C">
            <w:rPr>
              <w:lang w:val="en-US"/>
            </w:rPr>
            <w:t>receives</w:t>
          </w:r>
          <w:r w:rsidR="00A001BC">
            <w:rPr>
              <w:lang w:val="en-US"/>
            </w:rPr>
            <w:t xml:space="preserve"> this request and will open a gateway </w:t>
          </w:r>
          <w:r w:rsidR="00D9678D">
            <w:rPr>
              <w:lang w:val="en-US"/>
            </w:rPr>
            <w:t>connection to a Hyperledger Fabric peer to retrieve this data.</w:t>
          </w:r>
          <w:r w:rsidR="00DB439B">
            <w:rPr>
              <w:lang w:val="en-US"/>
            </w:rPr>
            <w:t xml:space="preserve"> After the gateway is setup</w:t>
          </w:r>
          <w:r w:rsidR="001C47DE">
            <w:rPr>
              <w:lang w:val="en-US"/>
            </w:rPr>
            <w:t>,</w:t>
          </w:r>
          <w:r w:rsidR="00DB439B">
            <w:rPr>
              <w:lang w:val="en-US"/>
            </w:rPr>
            <w:t xml:space="preserve"> the </w:t>
          </w:r>
          <w:r w:rsidR="003765A7">
            <w:rPr>
              <w:lang w:val="en-US"/>
            </w:rPr>
            <w:t xml:space="preserve">API will retrieve the </w:t>
          </w:r>
          <w:r w:rsidR="005E3B2E">
            <w:rPr>
              <w:lang w:val="en-US"/>
            </w:rPr>
            <w:t xml:space="preserve">channel and the </w:t>
          </w:r>
          <w:r w:rsidR="00404DE8">
            <w:rPr>
              <w:lang w:val="en-US"/>
            </w:rPr>
            <w:t>contract.</w:t>
          </w:r>
          <w:r w:rsidR="001C47DE">
            <w:rPr>
              <w:lang w:val="en-US"/>
            </w:rPr>
            <w:t xml:space="preserve"> When the API has collected all the necessary information </w:t>
          </w:r>
          <w:r w:rsidR="00680F01">
            <w:rPr>
              <w:lang w:val="en-US"/>
            </w:rPr>
            <w:t xml:space="preserve">it can </w:t>
          </w:r>
          <w:r w:rsidR="00532B49">
            <w:rPr>
              <w:lang w:val="en-US"/>
            </w:rPr>
            <w:t xml:space="preserve">start handling the request and </w:t>
          </w:r>
          <w:r w:rsidR="00E749A8">
            <w:rPr>
              <w:lang w:val="en-US"/>
            </w:rPr>
            <w:t xml:space="preserve">retrieve the information </w:t>
          </w:r>
          <w:r w:rsidR="006C532B">
            <w:rPr>
              <w:lang w:val="en-US"/>
            </w:rPr>
            <w:t>the dashb</w:t>
          </w:r>
          <w:r w:rsidR="00C24094">
            <w:rPr>
              <w:lang w:val="en-US"/>
            </w:rPr>
            <w:t>oard requested.</w:t>
          </w:r>
          <w:r w:rsidR="00E749A8">
            <w:rPr>
              <w:lang w:val="en-US"/>
            </w:rPr>
            <w:t xml:space="preserve"> </w:t>
          </w:r>
          <w:r w:rsidR="00B26FF8">
            <w:rPr>
              <w:lang w:val="en-US"/>
            </w:rPr>
            <w:t xml:space="preserve">The API will use the retrieved contract to query the data and return it to </w:t>
          </w:r>
          <w:r w:rsidR="000659B4">
            <w:rPr>
              <w:lang w:val="en-US"/>
            </w:rPr>
            <w:t xml:space="preserve">the dashboard as </w:t>
          </w:r>
          <w:r w:rsidR="005817B5">
            <w:rPr>
              <w:lang w:val="en-US"/>
            </w:rPr>
            <w:t>a</w:t>
          </w:r>
          <w:r w:rsidR="000659B4">
            <w:rPr>
              <w:lang w:val="en-US"/>
            </w:rPr>
            <w:t xml:space="preserve"> response.</w:t>
          </w:r>
          <w:r w:rsidR="00E749A8">
            <w:rPr>
              <w:lang w:val="en-US"/>
            </w:rPr>
            <w:t xml:space="preserve">  </w:t>
          </w:r>
        </w:p>
        <w:p w14:paraId="6519E8DC" w14:textId="65C6EECF" w:rsidR="00466977" w:rsidRDefault="00365DAD" w:rsidP="00B847AA">
          <w:pPr>
            <w:rPr>
              <w:lang w:val="en-US"/>
            </w:rPr>
          </w:pPr>
          <w:r w:rsidRPr="00365DAD">
            <w:rPr>
              <w:noProof/>
              <w:lang w:val="en-US"/>
            </w:rPr>
            <w:drawing>
              <wp:inline distT="0" distB="0" distL="0" distR="0" wp14:anchorId="5C7F4C0E" wp14:editId="49A55929">
                <wp:extent cx="5943600" cy="431355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313555"/>
                        </a:xfrm>
                        <a:prstGeom prst="rect">
                          <a:avLst/>
                        </a:prstGeom>
                      </pic:spPr>
                    </pic:pic>
                  </a:graphicData>
                </a:graphic>
              </wp:inline>
            </w:drawing>
          </w:r>
        </w:p>
        <w:p w14:paraId="039AEF28" w14:textId="77777777" w:rsidR="005367C7" w:rsidRDefault="005367C7" w:rsidP="00B847AA">
          <w:pPr>
            <w:rPr>
              <w:lang w:val="en-US"/>
            </w:rPr>
          </w:pPr>
        </w:p>
        <w:p w14:paraId="2728D291" w14:textId="77777777" w:rsidR="005367C7" w:rsidRDefault="005367C7" w:rsidP="005367C7">
          <w:pPr>
            <w:pStyle w:val="Heading3"/>
            <w:rPr>
              <w:noProof/>
            </w:rPr>
          </w:pPr>
          <w:r>
            <w:rPr>
              <w:noProof/>
            </w:rPr>
            <w:t>Route resolving</w:t>
          </w:r>
        </w:p>
        <w:p w14:paraId="6422CC4E" w14:textId="42C18A95" w:rsidR="005367C7" w:rsidRDefault="005367C7" w:rsidP="005367C7">
          <w:pPr>
            <w:rPr>
              <w:lang w:val="en-US"/>
            </w:rPr>
          </w:pPr>
          <w:r>
            <w:rPr>
              <w:lang w:val="en-US"/>
            </w:rPr>
            <w:t xml:space="preserve">To add different routes for an API, Express.js expects developers to register them manual through a function. Because this is not optimal if the API contains numerous routes and schemas. Therefore, the API will use a way to configure routes by linking routes, schemas, and functions together in one object </w:t>
          </w:r>
          <w:r>
            <w:rPr>
              <w:lang w:val="en-US"/>
            </w:rPr>
            <w:lastRenderedPageBreak/>
            <w:t xml:space="preserve">before passing them to a function that will register the routes. The route object </w:t>
          </w:r>
          <w:r w:rsidRPr="00F6508B">
            <w:rPr>
              <w:lang w:val="en-US"/>
            </w:rPr>
            <w:t>consists of</w:t>
          </w:r>
          <w:r>
            <w:rPr>
              <w:lang w:val="en-US"/>
            </w:rPr>
            <w:t xml:space="preserve"> </w:t>
          </w:r>
          <w:r w:rsidR="0024117B">
            <w:rPr>
              <w:lang w:val="en-US"/>
            </w:rPr>
            <w:t>a</w:t>
          </w:r>
          <w:r>
            <w:rPr>
              <w:lang w:val="en-US"/>
            </w:rPr>
            <w:t xml:space="preserve"> route </w:t>
          </w:r>
          <w:r w:rsidR="00854EF5">
            <w:rPr>
              <w:lang w:val="en-US"/>
            </w:rPr>
            <w:t>URL</w:t>
          </w:r>
          <w:r>
            <w:rPr>
              <w:lang w:val="en-US"/>
            </w:rPr>
            <w:t>, a http type, a schema object</w:t>
          </w:r>
          <w:r w:rsidR="008A440B">
            <w:rPr>
              <w:lang w:val="en-US"/>
            </w:rPr>
            <w:t>,</w:t>
          </w:r>
          <w:r>
            <w:rPr>
              <w:lang w:val="en-US"/>
            </w:rPr>
            <w:t xml:space="preserve"> and the route function.</w:t>
          </w:r>
          <w:r w:rsidR="008A440B">
            <w:rPr>
              <w:lang w:val="en-US"/>
            </w:rPr>
            <w:t xml:space="preserve"> An example route can be found below.</w:t>
          </w:r>
        </w:p>
        <w:p w14:paraId="3E037EEB" w14:textId="53DABE0F" w:rsidR="001E7010" w:rsidRPr="001E7010" w:rsidRDefault="008A440B" w:rsidP="00CB1557">
          <w:pPr>
            <w:shd w:val="clear" w:color="auto" w:fill="DBEFF9" w:themeFill="background2"/>
            <w:rPr>
              <w:lang w:val="en-US"/>
            </w:rPr>
          </w:pPr>
          <w:r>
            <w:rPr>
              <w:lang w:val="en-US"/>
            </w:rPr>
            <w:t>[</w:t>
          </w:r>
          <w:r w:rsidR="00171B1E">
            <w:rPr>
              <w:lang w:val="en-US"/>
            </w:rPr>
            <w:t>“/shipments”</w:t>
          </w:r>
          <w:r>
            <w:rPr>
              <w:lang w:val="en-US"/>
            </w:rPr>
            <w:t>]</w:t>
          </w:r>
          <w:r w:rsidR="00171B1E">
            <w:rPr>
              <w:lang w:val="en-US"/>
            </w:rPr>
            <w:t xml:space="preserve">: {type: “get”, </w:t>
          </w:r>
          <w:r w:rsidR="0029439A">
            <w:rPr>
              <w:lang w:val="en-US"/>
            </w:rPr>
            <w:t xml:space="preserve">schema: getShipmentsSchema, </w:t>
          </w:r>
          <w:r w:rsidR="00800DBA">
            <w:rPr>
              <w:lang w:val="en-US"/>
            </w:rPr>
            <w:t>func: getShipments</w:t>
          </w:r>
          <w:r w:rsidR="00171B1E">
            <w:rPr>
              <w:lang w:val="en-US"/>
            </w:rPr>
            <w:t xml:space="preserve">} </w:t>
          </w:r>
        </w:p>
        <w:p w14:paraId="09169640" w14:textId="0F00B8BD" w:rsidR="009C6BE3" w:rsidRDefault="009C6BE3" w:rsidP="00B847AA">
          <w:pPr>
            <w:rPr>
              <w:lang w:val="en-US"/>
            </w:rPr>
          </w:pPr>
          <w:r>
            <w:rPr>
              <w:lang w:val="en-US"/>
            </w:rPr>
            <w:t>This information is then passed to a function that will register all the routes and validate the schema of a route when a request is made.</w:t>
          </w:r>
          <w:r w:rsidR="00060129">
            <w:rPr>
              <w:lang w:val="en-US"/>
            </w:rPr>
            <w:t xml:space="preserve"> This function will look something like the </w:t>
          </w:r>
          <w:r w:rsidR="0045069F">
            <w:rPr>
              <w:lang w:val="en-US"/>
            </w:rPr>
            <w:t>pseudo code defined below.</w:t>
          </w:r>
        </w:p>
        <w:p w14:paraId="5E99CBF7" w14:textId="77777777" w:rsidR="007C2CDC" w:rsidRDefault="007C2CDC" w:rsidP="00CB1557">
          <w:pPr>
            <w:shd w:val="clear" w:color="auto" w:fill="DBEFF9" w:themeFill="background2"/>
            <w:rPr>
              <w:lang w:val="en-US"/>
            </w:rPr>
          </w:pPr>
          <w:r>
            <w:rPr>
              <w:lang w:val="en-US"/>
            </w:rPr>
            <w:t>For each (route inside the routes object)</w:t>
          </w:r>
        </w:p>
        <w:p w14:paraId="4D32A69C" w14:textId="77777777" w:rsidR="007C2CDC" w:rsidRDefault="007C2CDC" w:rsidP="00CB1557">
          <w:pPr>
            <w:shd w:val="clear" w:color="auto" w:fill="DBEFF9" w:themeFill="background2"/>
            <w:rPr>
              <w:lang w:val="en-US"/>
            </w:rPr>
          </w:pPr>
          <w:r>
            <w:rPr>
              <w:lang w:val="en-US"/>
            </w:rPr>
            <w:tab/>
            <w:t>Initialize key, schema, func = route</w:t>
          </w:r>
        </w:p>
        <w:p w14:paraId="2B2E8D62" w14:textId="77777777" w:rsidR="007C2CDC" w:rsidRDefault="007C2CDC" w:rsidP="00CB1557">
          <w:pPr>
            <w:shd w:val="clear" w:color="auto" w:fill="DBEFF9" w:themeFill="background2"/>
            <w:rPr>
              <w:lang w:val="en-US"/>
            </w:rPr>
          </w:pPr>
          <w:r>
            <w:rPr>
              <w:lang w:val="en-US"/>
            </w:rPr>
            <w:tab/>
            <w:t>// Register route in express.</w:t>
          </w:r>
        </w:p>
        <w:p w14:paraId="33F2B2DB" w14:textId="282BAC0B" w:rsidR="007C2CDC" w:rsidRDefault="007C2CDC" w:rsidP="00CB1557">
          <w:pPr>
            <w:shd w:val="clear" w:color="auto" w:fill="DBEFF9" w:themeFill="background2"/>
            <w:rPr>
              <w:lang w:val="en-US"/>
            </w:rPr>
          </w:pPr>
          <w:r>
            <w:rPr>
              <w:lang w:val="en-US"/>
            </w:rPr>
            <w:tab/>
          </w:r>
          <w:r w:rsidR="0045069F">
            <w:rPr>
              <w:lang w:val="en-US"/>
            </w:rPr>
            <w:t>a</w:t>
          </w:r>
          <w:r>
            <w:rPr>
              <w:lang w:val="en-US"/>
            </w:rPr>
            <w:t>pp[type](key checkSchema(schema), (req, res) =&gt; {</w:t>
          </w:r>
        </w:p>
        <w:p w14:paraId="00C455A0" w14:textId="77777777" w:rsidR="007C2CDC" w:rsidRDefault="007C2CDC" w:rsidP="00CB1557">
          <w:pPr>
            <w:shd w:val="clear" w:color="auto" w:fill="DBEFF9" w:themeFill="background2"/>
            <w:rPr>
              <w:lang w:val="en-US"/>
            </w:rPr>
          </w:pPr>
          <w:r>
            <w:rPr>
              <w:lang w:val="en-US"/>
            </w:rPr>
            <w:tab/>
          </w:r>
          <w:r>
            <w:rPr>
              <w:lang w:val="en-US"/>
            </w:rPr>
            <w:tab/>
            <w:t>Initialize errors = validationResult();</w:t>
          </w:r>
        </w:p>
        <w:p w14:paraId="07159B58" w14:textId="77777777" w:rsidR="007C2CDC" w:rsidRDefault="007C2CDC" w:rsidP="00CB1557">
          <w:pPr>
            <w:shd w:val="clear" w:color="auto" w:fill="DBEFF9" w:themeFill="background2"/>
            <w:rPr>
              <w:lang w:val="en-US"/>
            </w:rPr>
          </w:pPr>
          <w:r>
            <w:rPr>
              <w:lang w:val="en-US"/>
            </w:rPr>
            <w:tab/>
          </w:r>
          <w:r>
            <w:rPr>
              <w:lang w:val="en-US"/>
            </w:rPr>
            <w:tab/>
            <w:t>// Check if there are validation errors.</w:t>
          </w:r>
        </w:p>
        <w:p w14:paraId="62F525A2" w14:textId="77777777" w:rsidR="007C2CDC" w:rsidRDefault="007C2CDC" w:rsidP="00CB1557">
          <w:pPr>
            <w:shd w:val="clear" w:color="auto" w:fill="DBEFF9" w:themeFill="background2"/>
            <w:rPr>
              <w:lang w:val="en-US"/>
            </w:rPr>
          </w:pPr>
          <w:r>
            <w:rPr>
              <w:lang w:val="en-US"/>
            </w:rPr>
            <w:tab/>
          </w:r>
          <w:r>
            <w:rPr>
              <w:lang w:val="en-US"/>
            </w:rPr>
            <w:tab/>
            <w:t xml:space="preserve">If (there are errors) </w:t>
          </w:r>
        </w:p>
        <w:p w14:paraId="71B192B3" w14:textId="77777777" w:rsidR="007C2CDC" w:rsidRDefault="007C2CDC" w:rsidP="00CB1557">
          <w:pPr>
            <w:shd w:val="clear" w:color="auto" w:fill="DBEFF9" w:themeFill="background2"/>
            <w:rPr>
              <w:lang w:val="en-US"/>
            </w:rPr>
          </w:pPr>
          <w:r>
            <w:rPr>
              <w:lang w:val="en-US"/>
            </w:rPr>
            <w:tab/>
          </w:r>
          <w:r>
            <w:rPr>
              <w:lang w:val="en-US"/>
            </w:rPr>
            <w:tab/>
          </w:r>
          <w:r>
            <w:rPr>
              <w:lang w:val="en-US"/>
            </w:rPr>
            <w:tab/>
            <w:t>// Throw error</w:t>
          </w:r>
        </w:p>
        <w:p w14:paraId="4455D344" w14:textId="77777777" w:rsidR="007C2CDC" w:rsidRDefault="007C2CDC" w:rsidP="00CB1557">
          <w:pPr>
            <w:shd w:val="clear" w:color="auto" w:fill="DBEFF9" w:themeFill="background2"/>
            <w:rPr>
              <w:lang w:val="en-US"/>
            </w:rPr>
          </w:pPr>
          <w:r>
            <w:rPr>
              <w:lang w:val="en-US"/>
            </w:rPr>
            <w:tab/>
          </w:r>
          <w:r>
            <w:rPr>
              <w:lang w:val="en-US"/>
            </w:rPr>
            <w:tab/>
          </w:r>
        </w:p>
        <w:p w14:paraId="2B96A375" w14:textId="6318D8FE" w:rsidR="007C2CDC" w:rsidRDefault="007C2CDC" w:rsidP="00CB1557">
          <w:pPr>
            <w:shd w:val="clear" w:color="auto" w:fill="DBEFF9" w:themeFill="background2"/>
            <w:rPr>
              <w:lang w:val="en-US"/>
            </w:rPr>
          </w:pPr>
          <w:r>
            <w:rPr>
              <w:lang w:val="en-US"/>
            </w:rPr>
            <w:tab/>
          </w:r>
          <w:r>
            <w:rPr>
              <w:lang w:val="en-US"/>
            </w:rPr>
            <w:tab/>
            <w:t>// Call route function</w:t>
          </w:r>
          <w:r w:rsidR="00674FC7">
            <w:rPr>
              <w:lang w:val="en-US"/>
            </w:rPr>
            <w:t>.</w:t>
          </w:r>
        </w:p>
        <w:p w14:paraId="4D098B7B" w14:textId="0EE1411D" w:rsidR="007C2CDC" w:rsidRDefault="00727322" w:rsidP="00727322">
          <w:pPr>
            <w:shd w:val="clear" w:color="auto" w:fill="DBEFF9" w:themeFill="background2"/>
            <w:rPr>
              <w:lang w:val="en-US"/>
            </w:rPr>
          </w:pPr>
          <w:r>
            <w:rPr>
              <w:lang w:val="en-US"/>
            </w:rPr>
            <w:t xml:space="preserve">                            </w:t>
          </w:r>
          <w:r w:rsidR="00674FC7">
            <w:rPr>
              <w:lang w:val="en-US"/>
            </w:rPr>
            <w:t>f</w:t>
          </w:r>
          <w:r w:rsidR="007C2CDC">
            <w:rPr>
              <w:lang w:val="en-US"/>
            </w:rPr>
            <w:t>unc(req, res);</w:t>
          </w:r>
        </w:p>
        <w:p w14:paraId="0238CE92" w14:textId="77777777" w:rsidR="007C2CDC" w:rsidRPr="0099675E" w:rsidRDefault="007C2CDC" w:rsidP="00CB1557">
          <w:pPr>
            <w:shd w:val="clear" w:color="auto" w:fill="DBEFF9" w:themeFill="background2"/>
            <w:ind w:firstLine="708"/>
            <w:rPr>
              <w:lang w:val="en-US"/>
            </w:rPr>
          </w:pPr>
          <w:r>
            <w:rPr>
              <w:lang w:val="en-US"/>
            </w:rPr>
            <w:t>});</w:t>
          </w:r>
        </w:p>
        <w:p w14:paraId="58A86CF9" w14:textId="37806035" w:rsidR="005367C7" w:rsidRDefault="007914FA" w:rsidP="00B847AA">
          <w:pPr>
            <w:rPr>
              <w:lang w:val="en-US"/>
            </w:rPr>
          </w:pPr>
          <w:r>
            <w:rPr>
              <w:lang w:val="en-US"/>
            </w:rPr>
            <w:t xml:space="preserve">This function will register the routes and validate if the incoming request with </w:t>
          </w:r>
          <w:r w:rsidR="00D70BF9">
            <w:rPr>
              <w:lang w:val="en-US"/>
            </w:rPr>
            <w:t>the schema. If all the information within the body or the route parameters are valid the function will execute the function of this route and provide information back</w:t>
          </w:r>
          <w:r w:rsidR="00A90097">
            <w:rPr>
              <w:lang w:val="en-US"/>
            </w:rPr>
            <w:t>. If</w:t>
          </w:r>
          <w:r w:rsidR="00D70BF9">
            <w:rPr>
              <w:lang w:val="en-US"/>
            </w:rPr>
            <w:t xml:space="preserve"> the </w:t>
          </w:r>
          <w:r w:rsidR="00A90097">
            <w:rPr>
              <w:lang w:val="en-US"/>
            </w:rPr>
            <w:t>information is invalid the API will throw an error</w:t>
          </w:r>
          <w:r w:rsidR="007A5663">
            <w:rPr>
              <w:lang w:val="en-US"/>
            </w:rPr>
            <w:t>.</w:t>
          </w:r>
        </w:p>
        <w:p w14:paraId="1EBA230C" w14:textId="7BBEC943" w:rsidR="00466977" w:rsidRDefault="00F94EF2" w:rsidP="00466977">
          <w:pPr>
            <w:pStyle w:val="Heading3"/>
            <w:rPr>
              <w:lang w:val="en-US"/>
            </w:rPr>
          </w:pPr>
          <w:r>
            <w:rPr>
              <w:lang w:val="en-US"/>
            </w:rPr>
            <w:t xml:space="preserve">Route </w:t>
          </w:r>
          <w:r w:rsidR="008A0895">
            <w:rPr>
              <w:lang w:val="en-US"/>
            </w:rPr>
            <w:t xml:space="preserve">schema </w:t>
          </w:r>
          <w:r>
            <w:rPr>
              <w:lang w:val="en-US"/>
            </w:rPr>
            <w:t>validation</w:t>
          </w:r>
        </w:p>
        <w:p w14:paraId="59A75D26" w14:textId="41E186D3" w:rsidR="007638EA" w:rsidRPr="00E833B8" w:rsidRDefault="00D235AC" w:rsidP="007638EA">
          <w:pPr>
            <w:rPr>
              <w:lang w:val="en-US"/>
            </w:rPr>
          </w:pPr>
          <w:r>
            <w:rPr>
              <w:lang w:val="en-US"/>
            </w:rPr>
            <w:t xml:space="preserve">To </w:t>
          </w:r>
          <w:r w:rsidR="00A92F4C">
            <w:rPr>
              <w:lang w:val="en-US"/>
            </w:rPr>
            <w:t>check</w:t>
          </w:r>
          <w:r>
            <w:rPr>
              <w:lang w:val="en-US"/>
            </w:rPr>
            <w:t xml:space="preserve"> if</w:t>
          </w:r>
          <w:r w:rsidR="00D7131B">
            <w:rPr>
              <w:lang w:val="en-US"/>
            </w:rPr>
            <w:t xml:space="preserve"> </w:t>
          </w:r>
          <w:r w:rsidR="003A6680">
            <w:rPr>
              <w:lang w:val="en-US"/>
            </w:rPr>
            <w:t xml:space="preserve">API </w:t>
          </w:r>
          <w:r w:rsidR="00D7131B">
            <w:rPr>
              <w:lang w:val="en-US"/>
            </w:rPr>
            <w:t xml:space="preserve">requests </w:t>
          </w:r>
          <w:r w:rsidR="003A6680">
            <w:rPr>
              <w:lang w:val="en-US"/>
            </w:rPr>
            <w:t>contain</w:t>
          </w:r>
          <w:r w:rsidR="00C56BAC">
            <w:rPr>
              <w:lang w:val="en-US"/>
            </w:rPr>
            <w:t xml:space="preserve"> </w:t>
          </w:r>
          <w:r w:rsidR="00D771EB">
            <w:rPr>
              <w:lang w:val="en-US"/>
            </w:rPr>
            <w:t>only valid data</w:t>
          </w:r>
          <w:r w:rsidR="00020164">
            <w:rPr>
              <w:lang w:val="en-US"/>
            </w:rPr>
            <w:t xml:space="preserve">, </w:t>
          </w:r>
          <w:r w:rsidR="00201B52">
            <w:rPr>
              <w:lang w:val="en-US"/>
            </w:rPr>
            <w:t>r</w:t>
          </w:r>
          <w:r w:rsidR="008A0895">
            <w:rPr>
              <w:lang w:val="en-US"/>
            </w:rPr>
            <w:t>oute schema</w:t>
          </w:r>
          <w:r w:rsidR="00C56BAC">
            <w:rPr>
              <w:lang w:val="en-US"/>
            </w:rPr>
            <w:t xml:space="preserve"> </w:t>
          </w:r>
          <w:r w:rsidR="008A0895">
            <w:rPr>
              <w:lang w:val="en-US"/>
            </w:rPr>
            <w:t>v</w:t>
          </w:r>
          <w:r w:rsidR="00C56BAC">
            <w:rPr>
              <w:lang w:val="en-US"/>
            </w:rPr>
            <w:t xml:space="preserve">alidation will be </w:t>
          </w:r>
          <w:r w:rsidR="008A0895">
            <w:rPr>
              <w:lang w:val="en-US"/>
            </w:rPr>
            <w:t xml:space="preserve">used </w:t>
          </w:r>
          <w:r w:rsidR="00C56BAC">
            <w:rPr>
              <w:lang w:val="en-US"/>
            </w:rPr>
            <w:t xml:space="preserve">using </w:t>
          </w:r>
          <w:r w:rsidR="008A0895">
            <w:rPr>
              <w:lang w:val="en-US"/>
            </w:rPr>
            <w:t xml:space="preserve">a package called </w:t>
          </w:r>
          <w:r w:rsidR="00C56BAC">
            <w:rPr>
              <w:lang w:val="en-US"/>
            </w:rPr>
            <w:t>Express Validator.</w:t>
          </w:r>
          <w:r w:rsidR="008A0895">
            <w:rPr>
              <w:lang w:val="en-US"/>
            </w:rPr>
            <w:t xml:space="preserve"> </w:t>
          </w:r>
          <w:r w:rsidR="00E833B8">
            <w:rPr>
              <w:lang w:val="en-US"/>
            </w:rPr>
            <w:t xml:space="preserve">Express Validator is an express middleware that can be used to validate and sanitize functions. </w:t>
          </w:r>
          <w:r w:rsidR="00E14CC3">
            <w:rPr>
              <w:lang w:val="en-US"/>
            </w:rPr>
            <w:t>The API requests</w:t>
          </w:r>
          <w:r w:rsidR="005C650D">
            <w:rPr>
              <w:lang w:val="en-US"/>
            </w:rPr>
            <w:t xml:space="preserve"> are validated using schemas</w:t>
          </w:r>
          <w:r w:rsidR="00E14CC3">
            <w:rPr>
              <w:lang w:val="en-US"/>
            </w:rPr>
            <w:t>.</w:t>
          </w:r>
          <w:r w:rsidR="00F164A5">
            <w:rPr>
              <w:lang w:val="en-US"/>
            </w:rPr>
            <w:t xml:space="preserve"> </w:t>
          </w:r>
          <w:r w:rsidR="002808D0">
            <w:rPr>
              <w:lang w:val="en-US"/>
            </w:rPr>
            <w:t xml:space="preserve">Schemas </w:t>
          </w:r>
          <w:r w:rsidR="00C21E6B">
            <w:rPr>
              <w:lang w:val="en-US"/>
            </w:rPr>
            <w:t>are being</w:t>
          </w:r>
          <w:r w:rsidR="002808D0">
            <w:rPr>
              <w:lang w:val="en-US"/>
            </w:rPr>
            <w:t xml:space="preserve"> used because </w:t>
          </w:r>
          <w:r w:rsidR="003828C3">
            <w:rPr>
              <w:lang w:val="en-US"/>
            </w:rPr>
            <w:t xml:space="preserve">it is the most compact and easy way to </w:t>
          </w:r>
          <w:r w:rsidR="00C21E6B">
            <w:rPr>
              <w:lang w:val="en-US"/>
            </w:rPr>
            <w:t xml:space="preserve">configure </w:t>
          </w:r>
          <w:r w:rsidR="003828C3">
            <w:rPr>
              <w:lang w:val="en-US"/>
            </w:rPr>
            <w:t>validat</w:t>
          </w:r>
          <w:r w:rsidR="00C21E6B">
            <w:rPr>
              <w:lang w:val="en-US"/>
            </w:rPr>
            <w:t xml:space="preserve">ion </w:t>
          </w:r>
          <w:r w:rsidR="006A6091">
            <w:rPr>
              <w:lang w:val="en-US"/>
            </w:rPr>
            <w:t>for the</w:t>
          </w:r>
          <w:r w:rsidR="00C21E6B">
            <w:rPr>
              <w:lang w:val="en-US"/>
            </w:rPr>
            <w:t xml:space="preserve"> data provide</w:t>
          </w:r>
          <w:r w:rsidR="006A6091">
            <w:rPr>
              <w:lang w:val="en-US"/>
            </w:rPr>
            <w:t>d</w:t>
          </w:r>
          <w:r w:rsidR="00C21E6B">
            <w:rPr>
              <w:lang w:val="en-US"/>
            </w:rPr>
            <w:t xml:space="preserve"> to </w:t>
          </w:r>
          <w:r w:rsidR="006A6091">
            <w:rPr>
              <w:lang w:val="en-US"/>
            </w:rPr>
            <w:t>the</w:t>
          </w:r>
          <w:r w:rsidR="003828C3">
            <w:rPr>
              <w:lang w:val="en-US"/>
            </w:rPr>
            <w:t xml:space="preserve"> API. </w:t>
          </w:r>
          <w:r w:rsidR="00C77682" w:rsidRPr="00C21E6B">
            <w:rPr>
              <w:lang w:val="en-US"/>
            </w:rPr>
            <w:t xml:space="preserve">An example </w:t>
          </w:r>
          <w:r w:rsidR="000C65FC">
            <w:rPr>
              <w:lang w:val="en-US"/>
            </w:rPr>
            <w:t xml:space="preserve">of a </w:t>
          </w:r>
          <w:r w:rsidR="00C77682" w:rsidRPr="00C21E6B">
            <w:rPr>
              <w:lang w:val="en-US"/>
            </w:rPr>
            <w:t xml:space="preserve">schema </w:t>
          </w:r>
          <w:r w:rsidR="000C65FC">
            <w:rPr>
              <w:lang w:val="en-US"/>
            </w:rPr>
            <w:t>could</w:t>
          </w:r>
          <w:r w:rsidR="00C77682" w:rsidRPr="00C21E6B">
            <w:rPr>
              <w:lang w:val="en-US"/>
            </w:rPr>
            <w:t xml:space="preserve"> be </w:t>
          </w:r>
          <w:r w:rsidR="000C65FC">
            <w:rPr>
              <w:lang w:val="en-US"/>
            </w:rPr>
            <w:t xml:space="preserve">something </w:t>
          </w:r>
          <w:r w:rsidR="006C6A23">
            <w:rPr>
              <w:lang w:val="en-US"/>
            </w:rPr>
            <w:t>like the example below.</w:t>
          </w:r>
          <w:r w:rsidR="00C23AFC" w:rsidRPr="00C21E6B">
            <w:rPr>
              <w:lang w:val="en-US"/>
            </w:rPr>
            <w:t xml:space="preserve"> </w:t>
          </w:r>
          <w:r w:rsidR="00C77682" w:rsidRPr="00C21E6B">
            <w:rPr>
              <w:lang w:val="en-US"/>
            </w:rPr>
            <w:t xml:space="preserve"> </w:t>
          </w:r>
          <w:r w:rsidR="00E14CC3" w:rsidRPr="00C21E6B">
            <w:rPr>
              <w:lang w:val="en-US"/>
            </w:rPr>
            <w:t xml:space="preserve"> </w:t>
          </w:r>
        </w:p>
        <w:p w14:paraId="10C3643E" w14:textId="77777777" w:rsidR="005164D2" w:rsidRDefault="005164D2" w:rsidP="00ED69DB">
          <w:pPr>
            <w:pStyle w:val="NoSpacing"/>
            <w:shd w:val="clear" w:color="auto" w:fill="DBEFF9" w:themeFill="background2"/>
            <w:rPr>
              <w:lang w:val="en-US"/>
            </w:rPr>
          </w:pPr>
          <w:r>
            <w:rPr>
              <w:lang w:val="en-US"/>
            </w:rPr>
            <w:t>// Get Shipment schema</w:t>
          </w:r>
        </w:p>
        <w:p w14:paraId="32E96089" w14:textId="77777777" w:rsidR="005164D2" w:rsidRDefault="005164D2" w:rsidP="00ED69DB">
          <w:pPr>
            <w:pStyle w:val="NoSpacing"/>
            <w:shd w:val="clear" w:color="auto" w:fill="DBEFF9" w:themeFill="background2"/>
            <w:rPr>
              <w:lang w:val="en-US"/>
            </w:rPr>
          </w:pPr>
          <w:r>
            <w:rPr>
              <w:lang w:val="en-US"/>
            </w:rPr>
            <w:t>Id: {</w:t>
          </w:r>
        </w:p>
        <w:p w14:paraId="3E294295" w14:textId="77777777" w:rsidR="005164D2" w:rsidRDefault="005164D2" w:rsidP="00ED69DB">
          <w:pPr>
            <w:pStyle w:val="NoSpacing"/>
            <w:shd w:val="clear" w:color="auto" w:fill="DBEFF9" w:themeFill="background2"/>
            <w:rPr>
              <w:lang w:val="en-US"/>
            </w:rPr>
          </w:pPr>
          <w:r>
            <w:rPr>
              <w:lang w:val="en-US"/>
            </w:rPr>
            <w:tab/>
            <w:t>// Validate data in the route params.</w:t>
          </w:r>
        </w:p>
        <w:p w14:paraId="4FEC2DA9" w14:textId="77777777" w:rsidR="005164D2" w:rsidRDefault="005164D2" w:rsidP="00ED69DB">
          <w:pPr>
            <w:pStyle w:val="NoSpacing"/>
            <w:shd w:val="clear" w:color="auto" w:fill="DBEFF9" w:themeFill="background2"/>
            <w:rPr>
              <w:lang w:val="en-US"/>
            </w:rPr>
          </w:pPr>
          <w:r>
            <w:rPr>
              <w:lang w:val="en-US"/>
            </w:rPr>
            <w:tab/>
            <w:t>In: [“params”],</w:t>
          </w:r>
        </w:p>
        <w:p w14:paraId="32A09CF0" w14:textId="77777777" w:rsidR="005164D2" w:rsidRDefault="005164D2" w:rsidP="00ED69DB">
          <w:pPr>
            <w:pStyle w:val="NoSpacing"/>
            <w:shd w:val="clear" w:color="auto" w:fill="DBEFF9" w:themeFill="background2"/>
            <w:ind w:firstLine="708"/>
            <w:rPr>
              <w:lang w:val="en-US"/>
            </w:rPr>
          </w:pPr>
          <w:r>
            <w:rPr>
              <w:lang w:val="en-US"/>
            </w:rPr>
            <w:t>// Return the error if route param is invalid.</w:t>
          </w:r>
        </w:p>
        <w:p w14:paraId="56B17648" w14:textId="77777777" w:rsidR="005164D2" w:rsidRDefault="005164D2" w:rsidP="00ED69DB">
          <w:pPr>
            <w:pStyle w:val="NoSpacing"/>
            <w:shd w:val="clear" w:color="auto" w:fill="DBEFF9" w:themeFill="background2"/>
            <w:ind w:firstLine="708"/>
            <w:rPr>
              <w:lang w:val="en-US"/>
            </w:rPr>
          </w:pPr>
          <w:r>
            <w:rPr>
              <w:lang w:val="en-US"/>
            </w:rPr>
            <w:t>errorMessage: “id is required”,</w:t>
          </w:r>
        </w:p>
        <w:p w14:paraId="711392DA" w14:textId="77777777" w:rsidR="005164D2" w:rsidRDefault="005164D2" w:rsidP="00ED69DB">
          <w:pPr>
            <w:pStyle w:val="NoSpacing"/>
            <w:shd w:val="clear" w:color="auto" w:fill="DBEFF9" w:themeFill="background2"/>
            <w:ind w:firstLine="708"/>
            <w:rPr>
              <w:lang w:val="en-US"/>
            </w:rPr>
          </w:pPr>
          <w:r>
            <w:rPr>
              <w:lang w:val="en-US"/>
            </w:rPr>
            <w:t>// Check if length is at least 1.</w:t>
          </w:r>
        </w:p>
        <w:p w14:paraId="16F5A837" w14:textId="77777777" w:rsidR="005164D2" w:rsidRDefault="005164D2" w:rsidP="00ED69DB">
          <w:pPr>
            <w:pStyle w:val="NoSpacing"/>
            <w:shd w:val="clear" w:color="auto" w:fill="DBEFF9" w:themeFill="background2"/>
            <w:ind w:firstLine="708"/>
            <w:rPr>
              <w:lang w:val="en-US"/>
            </w:rPr>
          </w:pPr>
          <w:r>
            <w:rPr>
              <w:lang w:val="en-US"/>
            </w:rPr>
            <w:t>isLength: {</w:t>
          </w:r>
        </w:p>
        <w:p w14:paraId="6942F290" w14:textId="77777777" w:rsidR="005164D2" w:rsidRDefault="005164D2" w:rsidP="00ED69DB">
          <w:pPr>
            <w:pStyle w:val="NoSpacing"/>
            <w:shd w:val="clear" w:color="auto" w:fill="DBEFF9" w:themeFill="background2"/>
            <w:ind w:firstLine="708"/>
            <w:rPr>
              <w:lang w:val="en-US"/>
            </w:rPr>
          </w:pPr>
          <w:r>
            <w:rPr>
              <w:lang w:val="en-US"/>
            </w:rPr>
            <w:lastRenderedPageBreak/>
            <w:tab/>
            <w:t>options: {min: 1},</w:t>
          </w:r>
        </w:p>
        <w:p w14:paraId="48605B13" w14:textId="77777777" w:rsidR="005164D2" w:rsidRDefault="005164D2" w:rsidP="00ED69DB">
          <w:pPr>
            <w:pStyle w:val="NoSpacing"/>
            <w:shd w:val="clear" w:color="auto" w:fill="DBEFF9" w:themeFill="background2"/>
            <w:ind w:firstLine="708"/>
            <w:rPr>
              <w:lang w:val="en-US"/>
            </w:rPr>
          </w:pPr>
          <w:r>
            <w:rPr>
              <w:lang w:val="en-US"/>
            </w:rPr>
            <w:t>}</w:t>
          </w:r>
        </w:p>
        <w:p w14:paraId="3392BCCC" w14:textId="555DDA0C" w:rsidR="005164D2" w:rsidRDefault="005164D2" w:rsidP="00ED69DB">
          <w:pPr>
            <w:pStyle w:val="NoSpacing"/>
            <w:shd w:val="clear" w:color="auto" w:fill="DBEFF9" w:themeFill="background2"/>
            <w:ind w:firstLine="708"/>
            <w:rPr>
              <w:lang w:val="en-US"/>
            </w:rPr>
          </w:pPr>
          <w:r>
            <w:rPr>
              <w:lang w:val="en-US"/>
            </w:rPr>
            <w:t>// Trim the input.</w:t>
          </w:r>
        </w:p>
        <w:p w14:paraId="1F61B03C" w14:textId="77777777" w:rsidR="005164D2" w:rsidRDefault="005164D2" w:rsidP="00ED69DB">
          <w:pPr>
            <w:pStyle w:val="NoSpacing"/>
            <w:shd w:val="clear" w:color="auto" w:fill="DBEFF9" w:themeFill="background2"/>
            <w:ind w:firstLine="708"/>
            <w:rPr>
              <w:lang w:val="en-US"/>
            </w:rPr>
          </w:pPr>
          <w:r>
            <w:rPr>
              <w:lang w:val="en-US"/>
            </w:rPr>
            <w:t>trim: true</w:t>
          </w:r>
        </w:p>
        <w:p w14:paraId="01B2A446" w14:textId="1E529DC3" w:rsidR="005164D2" w:rsidRPr="00521E71" w:rsidRDefault="005164D2" w:rsidP="00ED69DB">
          <w:pPr>
            <w:pStyle w:val="NoSpacing"/>
            <w:shd w:val="clear" w:color="auto" w:fill="DBEFF9" w:themeFill="background2"/>
            <w:rPr>
              <w:lang w:val="en-US"/>
            </w:rPr>
          </w:pPr>
          <w:r>
            <w:rPr>
              <w:lang w:val="en-US"/>
            </w:rPr>
            <w:t>}</w:t>
          </w:r>
        </w:p>
        <w:p w14:paraId="7ECF3E42" w14:textId="6E4CBB89" w:rsidR="006A5C3F" w:rsidRPr="005164D2" w:rsidRDefault="006A5C3F" w:rsidP="006A5C3F">
          <w:pPr>
            <w:keepNext/>
            <w:rPr>
              <w:lang w:val="en-US"/>
            </w:rPr>
          </w:pPr>
        </w:p>
        <w:p w14:paraId="67AD25E3" w14:textId="7868CEF7" w:rsidR="007B0B82" w:rsidRPr="007F316A" w:rsidRDefault="006A5C3F" w:rsidP="006A5C3F">
          <w:pPr>
            <w:pStyle w:val="Caption"/>
            <w:rPr>
              <w:lang w:val="en-US"/>
            </w:rPr>
          </w:pPr>
          <w:r w:rsidRPr="007F316A">
            <w:rPr>
              <w:lang w:val="en-US"/>
            </w:rPr>
            <w:t>Figu</w:t>
          </w:r>
          <w:r w:rsidR="00F469EA">
            <w:rPr>
              <w:lang w:val="en-US"/>
            </w:rPr>
            <w:t>re</w:t>
          </w:r>
          <w:r w:rsidRPr="007F316A">
            <w:rPr>
              <w:lang w:val="en-US"/>
            </w:rPr>
            <w:t xml:space="preserve"> </w:t>
          </w:r>
          <w:r>
            <w:fldChar w:fldCharType="begin"/>
          </w:r>
          <w:r w:rsidRPr="007F316A">
            <w:rPr>
              <w:lang w:val="en-US"/>
            </w:rPr>
            <w:instrText xml:space="preserve"> STYLEREF 1 \s </w:instrText>
          </w:r>
          <w:r>
            <w:fldChar w:fldCharType="separate"/>
          </w:r>
          <w:r w:rsidRPr="007F316A">
            <w:rPr>
              <w:noProof/>
              <w:lang w:val="en-US"/>
            </w:rPr>
            <w:t>5</w:t>
          </w:r>
          <w:r>
            <w:fldChar w:fldCharType="end"/>
          </w:r>
          <w:r w:rsidRPr="007F316A">
            <w:rPr>
              <w:lang w:val="en-US"/>
            </w:rPr>
            <w:noBreakHyphen/>
          </w:r>
          <w:r>
            <w:fldChar w:fldCharType="begin"/>
          </w:r>
          <w:r w:rsidRPr="007F316A">
            <w:rPr>
              <w:lang w:val="en-US"/>
            </w:rPr>
            <w:instrText xml:space="preserve"> SEQ Figuur \* ARABIC \s 1 </w:instrText>
          </w:r>
          <w:r>
            <w:fldChar w:fldCharType="separate"/>
          </w:r>
          <w:r w:rsidRPr="007F316A">
            <w:rPr>
              <w:noProof/>
              <w:lang w:val="en-US"/>
            </w:rPr>
            <w:t>1</w:t>
          </w:r>
          <w:r>
            <w:fldChar w:fldCharType="end"/>
          </w:r>
          <w:r w:rsidRPr="007F316A">
            <w:rPr>
              <w:lang w:val="en-US"/>
            </w:rPr>
            <w:t>: Shipment schema example</w:t>
          </w:r>
        </w:p>
        <w:p w14:paraId="3F78B61D" w14:textId="72E0614F" w:rsidR="000309F1" w:rsidRDefault="007F316A" w:rsidP="000309F1">
          <w:pPr>
            <w:rPr>
              <w:lang w:val="en-US"/>
            </w:rPr>
          </w:pPr>
          <w:r w:rsidRPr="007F316A">
            <w:rPr>
              <w:lang w:val="en-US"/>
            </w:rPr>
            <w:t>Th</w:t>
          </w:r>
          <w:r>
            <w:rPr>
              <w:lang w:val="en-US"/>
            </w:rPr>
            <w:t xml:space="preserve">is schema </w:t>
          </w:r>
          <w:r w:rsidR="00DD2F4E">
            <w:rPr>
              <w:lang w:val="en-US"/>
            </w:rPr>
            <w:t>trims</w:t>
          </w:r>
          <w:r>
            <w:rPr>
              <w:lang w:val="en-US"/>
            </w:rPr>
            <w:t xml:space="preserve"> </w:t>
          </w:r>
          <w:r w:rsidR="00E21B2B">
            <w:rPr>
              <w:lang w:val="en-US"/>
            </w:rPr>
            <w:t xml:space="preserve">received </w:t>
          </w:r>
          <w:r w:rsidR="008779DF">
            <w:rPr>
              <w:lang w:val="en-US"/>
            </w:rPr>
            <w:t xml:space="preserve">parameters </w:t>
          </w:r>
          <w:r w:rsidR="00DD2F4E">
            <w:rPr>
              <w:lang w:val="en-US"/>
            </w:rPr>
            <w:t xml:space="preserve">and checks if they contain expected data. </w:t>
          </w:r>
          <w:r w:rsidR="00B9775C">
            <w:rPr>
              <w:lang w:val="en-US"/>
            </w:rPr>
            <w:t xml:space="preserve">In this case the schema checks if an ID is </w:t>
          </w:r>
          <w:r w:rsidR="00767DAA">
            <w:rPr>
              <w:lang w:val="en-US"/>
            </w:rPr>
            <w:t xml:space="preserve">not </w:t>
          </w:r>
          <w:r w:rsidR="00B9775C">
            <w:rPr>
              <w:lang w:val="en-US"/>
            </w:rPr>
            <w:t>empty</w:t>
          </w:r>
          <w:r w:rsidR="00F85161">
            <w:rPr>
              <w:lang w:val="en-US"/>
            </w:rPr>
            <w:t xml:space="preserve">. </w:t>
          </w:r>
          <w:r w:rsidR="00F85161" w:rsidRPr="00B9775C">
            <w:rPr>
              <w:lang w:val="en-US"/>
            </w:rPr>
            <w:t xml:space="preserve">If </w:t>
          </w:r>
          <w:r w:rsidR="00767DAA">
            <w:rPr>
              <w:lang w:val="en-US"/>
            </w:rPr>
            <w:t>it</w:t>
          </w:r>
          <w:r w:rsidR="00CD714B" w:rsidRPr="00B9775C">
            <w:rPr>
              <w:lang w:val="en-US"/>
            </w:rPr>
            <w:t xml:space="preserve"> is </w:t>
          </w:r>
          <w:r w:rsidR="006848B4">
            <w:rPr>
              <w:lang w:val="en-US"/>
            </w:rPr>
            <w:t>not</w:t>
          </w:r>
          <w:r w:rsidR="00CD714B" w:rsidRPr="00B9775C">
            <w:rPr>
              <w:lang w:val="en-US"/>
            </w:rPr>
            <w:t xml:space="preserve"> the case the fu</w:t>
          </w:r>
          <w:r w:rsidR="00B9775C" w:rsidRPr="00B9775C">
            <w:rPr>
              <w:lang w:val="en-US"/>
            </w:rPr>
            <w:t>n</w:t>
          </w:r>
          <w:r w:rsidR="00B9775C">
            <w:rPr>
              <w:lang w:val="en-US"/>
            </w:rPr>
            <w:t>ction will throw an error</w:t>
          </w:r>
          <w:r w:rsidR="00C53519">
            <w:rPr>
              <w:lang w:val="en-US"/>
            </w:rPr>
            <w:t xml:space="preserve"> and</w:t>
          </w:r>
          <w:r w:rsidR="006A1B46">
            <w:rPr>
              <w:lang w:val="en-US"/>
            </w:rPr>
            <w:t xml:space="preserve"> the </w:t>
          </w:r>
          <w:r w:rsidR="00C53519">
            <w:rPr>
              <w:lang w:val="en-US"/>
            </w:rPr>
            <w:t>request</w:t>
          </w:r>
          <w:r w:rsidR="007F52AE">
            <w:rPr>
              <w:lang w:val="en-US"/>
            </w:rPr>
            <w:t xml:space="preserve"> will </w:t>
          </w:r>
          <w:r w:rsidR="00C53519">
            <w:rPr>
              <w:lang w:val="en-US"/>
            </w:rPr>
            <w:t>fail</w:t>
          </w:r>
          <w:r w:rsidR="00B9775C">
            <w:rPr>
              <w:lang w:val="en-US"/>
            </w:rPr>
            <w:t>.</w:t>
          </w:r>
          <w:r w:rsidR="00F917E7">
            <w:rPr>
              <w:lang w:val="en-US"/>
            </w:rPr>
            <w:t xml:space="preserve"> </w:t>
          </w:r>
        </w:p>
        <w:p w14:paraId="2C71F870" w14:textId="312B9D8E" w:rsidR="00962DFB" w:rsidRPr="00962DFB" w:rsidRDefault="002C412E" w:rsidP="002C412E">
          <w:pPr>
            <w:pStyle w:val="Heading3"/>
          </w:pPr>
          <w:r>
            <w:t>Pagination</w:t>
          </w:r>
        </w:p>
        <w:p w14:paraId="342BDA56" w14:textId="7B7B4917" w:rsidR="001D1270" w:rsidRPr="001D1270" w:rsidRDefault="00BE3A94" w:rsidP="003872B6">
          <w:pPr>
            <w:rPr>
              <w:lang w:val="en-US"/>
            </w:rPr>
          </w:pPr>
          <w:r>
            <w:rPr>
              <w:lang w:val="en-US"/>
            </w:rPr>
            <w:t>P</w:t>
          </w:r>
          <w:r w:rsidR="00E43976" w:rsidRPr="00E43976">
            <w:rPr>
              <w:lang w:val="en-US"/>
            </w:rPr>
            <w:t xml:space="preserve">agination with </w:t>
          </w:r>
          <w:r w:rsidR="003E3C8D">
            <w:rPr>
              <w:lang w:val="en-US"/>
            </w:rPr>
            <w:t xml:space="preserve">Hyperledger </w:t>
          </w:r>
          <w:r w:rsidR="001612CE">
            <w:rPr>
              <w:lang w:val="en-US"/>
            </w:rPr>
            <w:t>f</w:t>
          </w:r>
          <w:r w:rsidR="003E3C8D">
            <w:rPr>
              <w:lang w:val="en-US"/>
            </w:rPr>
            <w:t xml:space="preserve">abric and </w:t>
          </w:r>
          <w:r w:rsidR="00E43976">
            <w:rPr>
              <w:lang w:val="en-US"/>
            </w:rPr>
            <w:t>CouchDB (</w:t>
          </w:r>
          <w:r w:rsidR="004F20C1">
            <w:rPr>
              <w:lang w:val="en-US"/>
            </w:rPr>
            <w:t xml:space="preserve">key value </w:t>
          </w:r>
          <w:r w:rsidR="00E43976">
            <w:rPr>
              <w:lang w:val="en-US"/>
            </w:rPr>
            <w:t xml:space="preserve">Json </w:t>
          </w:r>
          <w:r w:rsidR="004F20C1">
            <w:rPr>
              <w:lang w:val="en-US"/>
            </w:rPr>
            <w:t>database</w:t>
          </w:r>
          <w:r w:rsidR="00E43976">
            <w:rPr>
              <w:lang w:val="en-US"/>
            </w:rPr>
            <w:t>)</w:t>
          </w:r>
          <w:r w:rsidR="003E3C8D">
            <w:rPr>
              <w:lang w:val="en-US"/>
            </w:rPr>
            <w:t xml:space="preserve"> works with bookmarks. </w:t>
          </w:r>
          <w:r w:rsidR="00A37A12">
            <w:rPr>
              <w:lang w:val="en-US"/>
            </w:rPr>
            <w:t>The reason why this</w:t>
          </w:r>
          <w:r w:rsidR="003E3C8D">
            <w:rPr>
              <w:lang w:val="en-US"/>
            </w:rPr>
            <w:t xml:space="preserve"> is</w:t>
          </w:r>
          <w:r w:rsidR="00A37A12">
            <w:rPr>
              <w:lang w:val="en-US"/>
            </w:rPr>
            <w:t>,</w:t>
          </w:r>
          <w:r w:rsidR="003E3C8D">
            <w:rPr>
              <w:lang w:val="en-US"/>
            </w:rPr>
            <w:t xml:space="preserve"> is because blockchain is a </w:t>
          </w:r>
          <w:r w:rsidR="00377BBD">
            <w:rPr>
              <w:lang w:val="en-US"/>
            </w:rPr>
            <w:t>linked list</w:t>
          </w:r>
          <w:r w:rsidR="00A37A12">
            <w:rPr>
              <w:lang w:val="en-US"/>
            </w:rPr>
            <w:t>.</w:t>
          </w:r>
          <w:r w:rsidR="007F7A13">
            <w:rPr>
              <w:lang w:val="en-US"/>
            </w:rPr>
            <w:t xml:space="preserve"> This means it not possible to jump to an index of a page</w:t>
          </w:r>
          <w:r w:rsidR="00DD17B2">
            <w:rPr>
              <w:lang w:val="en-US"/>
            </w:rPr>
            <w:t xml:space="preserve"> because there </w:t>
          </w:r>
          <w:r w:rsidR="007D64BF">
            <w:rPr>
              <w:lang w:val="en-US"/>
            </w:rPr>
            <w:t>are</w:t>
          </w:r>
          <w:r w:rsidR="00DD17B2">
            <w:rPr>
              <w:lang w:val="en-US"/>
            </w:rPr>
            <w:t xml:space="preserve"> no index</w:t>
          </w:r>
          <w:r w:rsidR="007D64BF">
            <w:rPr>
              <w:lang w:val="en-US"/>
            </w:rPr>
            <w:t>es</w:t>
          </w:r>
          <w:r w:rsidR="00901F85">
            <w:rPr>
              <w:lang w:val="en-US"/>
            </w:rPr>
            <w:t xml:space="preserve"> or pages</w:t>
          </w:r>
          <w:r w:rsidR="007F7A13">
            <w:rPr>
              <w:lang w:val="en-US"/>
            </w:rPr>
            <w:t>.</w:t>
          </w:r>
          <w:r w:rsidR="00F05ECA">
            <w:rPr>
              <w:lang w:val="en-US"/>
            </w:rPr>
            <w:t xml:space="preserve"> To make this </w:t>
          </w:r>
          <w:r w:rsidR="0043110E">
            <w:rPr>
              <w:lang w:val="en-US"/>
            </w:rPr>
            <w:t xml:space="preserve">work we need to provide a bookmark as reference for </w:t>
          </w:r>
          <w:r w:rsidR="002A197A">
            <w:rPr>
              <w:lang w:val="en-US"/>
            </w:rPr>
            <w:t xml:space="preserve">CouchDB to start at this bookmark and fetch the next couple of </w:t>
          </w:r>
          <w:r w:rsidR="008B1E9B">
            <w:rPr>
              <w:lang w:val="en-US"/>
            </w:rPr>
            <w:t>records.</w:t>
          </w:r>
          <w:r w:rsidR="00DE4C6D">
            <w:rPr>
              <w:lang w:val="en-US"/>
            </w:rPr>
            <w:t xml:space="preserve"> This also means </w:t>
          </w:r>
          <w:r w:rsidR="007A08B5">
            <w:rPr>
              <w:lang w:val="en-US"/>
            </w:rPr>
            <w:t>that the limit keyword is not support</w:t>
          </w:r>
          <w:r w:rsidR="00396DF6">
            <w:rPr>
              <w:lang w:val="en-US"/>
            </w:rPr>
            <w:t xml:space="preserve">, since Hyperledger Fabric will take care of </w:t>
          </w:r>
          <w:r w:rsidR="00C750AF">
            <w:rPr>
              <w:lang w:val="en-US"/>
            </w:rPr>
            <w:t>managing the page size.</w:t>
          </w:r>
          <w:r w:rsidR="007C4D4A">
            <w:rPr>
              <w:lang w:val="en-US"/>
            </w:rPr>
            <w:t xml:space="preserve"> This makes is perfect for infinite scroll.</w:t>
          </w:r>
        </w:p>
        <w:p w14:paraId="189B9453" w14:textId="60D88640" w:rsidR="00AC1539" w:rsidRPr="00AC1539" w:rsidRDefault="00D81580" w:rsidP="00AC1539">
          <w:pPr>
            <w:pStyle w:val="Heading2"/>
            <w:rPr>
              <w:lang w:val="en-US"/>
            </w:rPr>
          </w:pPr>
          <w:bookmarkStart w:id="66" w:name="_Toc73438591"/>
          <w:r>
            <w:rPr>
              <w:lang w:val="en-US"/>
            </w:rPr>
            <w:t>Dashboard</w:t>
          </w:r>
          <w:bookmarkEnd w:id="66"/>
        </w:p>
        <w:p w14:paraId="5F1DE2E8" w14:textId="255C75C4" w:rsidR="00247D94" w:rsidRDefault="00D314AB" w:rsidP="00F22E6C">
          <w:pPr>
            <w:rPr>
              <w:lang w:val="en-US"/>
            </w:rPr>
          </w:pPr>
          <w:r>
            <w:rPr>
              <w:lang w:val="en-US"/>
            </w:rPr>
            <w:t xml:space="preserve">The dashboard of the </w:t>
          </w:r>
          <w:r w:rsidR="006E2A20">
            <w:rPr>
              <w:lang w:val="en-US"/>
            </w:rPr>
            <w:t>Hyperledger fabric network</w:t>
          </w:r>
          <w:r w:rsidR="001612CE">
            <w:rPr>
              <w:lang w:val="en-US"/>
            </w:rPr>
            <w:t xml:space="preserve"> </w:t>
          </w:r>
          <w:r w:rsidR="005F7A81">
            <w:rPr>
              <w:lang w:val="en-US"/>
            </w:rPr>
            <w:t>will be displayed on a dashboar</w:t>
          </w:r>
          <w:r w:rsidR="00544AC9">
            <w:rPr>
              <w:lang w:val="en-US"/>
            </w:rPr>
            <w:t xml:space="preserve">d. </w:t>
          </w:r>
          <w:r w:rsidR="00A949C8">
            <w:rPr>
              <w:lang w:val="en-US"/>
            </w:rPr>
            <w:t xml:space="preserve">The dashboard shall be </w:t>
          </w:r>
          <w:r w:rsidR="0013601D">
            <w:rPr>
              <w:lang w:val="en-US"/>
            </w:rPr>
            <w:t>built</w:t>
          </w:r>
          <w:r w:rsidR="00A949C8">
            <w:rPr>
              <w:lang w:val="en-US"/>
            </w:rPr>
            <w:t xml:space="preserve"> as an React</w:t>
          </w:r>
          <w:r w:rsidR="00A824F6">
            <w:rPr>
              <w:lang w:val="en-US"/>
            </w:rPr>
            <w:t xml:space="preserve"> </w:t>
          </w:r>
          <w:r w:rsidR="00A949C8">
            <w:rPr>
              <w:lang w:val="en-US"/>
            </w:rPr>
            <w:t>JS web application</w:t>
          </w:r>
          <w:r w:rsidR="000707B6">
            <w:rPr>
              <w:lang w:val="en-US"/>
            </w:rPr>
            <w:t>,</w:t>
          </w:r>
          <w:r w:rsidR="009623AE">
            <w:rPr>
              <w:lang w:val="en-US"/>
            </w:rPr>
            <w:t xml:space="preserve"> </w:t>
          </w:r>
          <w:r w:rsidR="00A824F6">
            <w:rPr>
              <w:lang w:val="en-US"/>
            </w:rPr>
            <w:t xml:space="preserve">React JS is a </w:t>
          </w:r>
          <w:r w:rsidR="003836AE">
            <w:rPr>
              <w:lang w:val="en-US"/>
            </w:rPr>
            <w:t xml:space="preserve">JavaScript </w:t>
          </w:r>
          <w:r w:rsidR="00A824F6">
            <w:rPr>
              <w:lang w:val="en-US"/>
            </w:rPr>
            <w:t xml:space="preserve">library used in web development to build interactive elements on </w:t>
          </w:r>
          <w:r w:rsidR="00EF3EBA">
            <w:rPr>
              <w:lang w:val="en-US"/>
            </w:rPr>
            <w:t xml:space="preserve">websites. </w:t>
          </w:r>
          <w:r w:rsidR="00034C4E">
            <w:rPr>
              <w:lang w:val="en-US"/>
            </w:rPr>
            <w:t xml:space="preserve">With React it is possible to build user interfaces </w:t>
          </w:r>
          <w:r w:rsidR="00E157BC">
            <w:rPr>
              <w:lang w:val="en-US"/>
            </w:rPr>
            <w:t xml:space="preserve">using declarative code, </w:t>
          </w:r>
          <w:r w:rsidR="000B0363">
            <w:rPr>
              <w:lang w:val="en-US"/>
            </w:rPr>
            <w:t xml:space="preserve">this means we code what we want and not how to do it. </w:t>
          </w:r>
        </w:p>
        <w:p w14:paraId="724938AE" w14:textId="0133E0B5" w:rsidR="00AB2008" w:rsidRDefault="00F6003D" w:rsidP="00F22E6C">
          <w:pPr>
            <w:rPr>
              <w:lang w:val="en-US"/>
            </w:rPr>
          </w:pPr>
          <w:r w:rsidRPr="00924748">
            <w:rPr>
              <w:noProof/>
              <w:lang w:val="en-US"/>
            </w:rPr>
            <w:drawing>
              <wp:anchor distT="0" distB="0" distL="114300" distR="114300" simplePos="0" relativeHeight="251658247" behindDoc="1" locked="0" layoutInCell="1" allowOverlap="1" wp14:anchorId="61A4C0C3" wp14:editId="2902ED13">
                <wp:simplePos x="0" y="0"/>
                <wp:positionH relativeFrom="page">
                  <wp:posOffset>4972050</wp:posOffset>
                </wp:positionH>
                <wp:positionV relativeFrom="paragraph">
                  <wp:posOffset>7620</wp:posOffset>
                </wp:positionV>
                <wp:extent cx="2797175" cy="2593975"/>
                <wp:effectExtent l="0" t="0" r="3175" b="0"/>
                <wp:wrapTight wrapText="bothSides">
                  <wp:wrapPolygon edited="0">
                    <wp:start x="0" y="0"/>
                    <wp:lineTo x="0" y="21415"/>
                    <wp:lineTo x="21477" y="21415"/>
                    <wp:lineTo x="21477" y="0"/>
                    <wp:lineTo x="0" y="0"/>
                  </wp:wrapPolygon>
                </wp:wrapTight>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rotWithShape="1">
                        <a:blip r:embed="rId24" cstate="print">
                          <a:extLst>
                            <a:ext uri="{28A0092B-C50C-407E-A947-70E740481C1C}">
                              <a14:useLocalDpi xmlns:a14="http://schemas.microsoft.com/office/drawing/2010/main" val="0"/>
                            </a:ext>
                          </a:extLst>
                        </a:blip>
                        <a:srcRect l="2836" r="6765"/>
                        <a:stretch/>
                      </pic:blipFill>
                      <pic:spPr bwMode="auto">
                        <a:xfrm>
                          <a:off x="0" y="0"/>
                          <a:ext cx="2797175" cy="2593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F7722">
            <w:rPr>
              <w:noProof/>
            </w:rPr>
            <mc:AlternateContent>
              <mc:Choice Requires="wps">
                <w:drawing>
                  <wp:anchor distT="0" distB="0" distL="114300" distR="114300" simplePos="0" relativeHeight="251658246" behindDoc="1" locked="0" layoutInCell="1" allowOverlap="1" wp14:anchorId="43F9BD66" wp14:editId="411D7F6A">
                    <wp:simplePos x="0" y="0"/>
                    <wp:positionH relativeFrom="page">
                      <wp:align>right</wp:align>
                    </wp:positionH>
                    <wp:positionV relativeFrom="paragraph">
                      <wp:posOffset>2626995</wp:posOffset>
                    </wp:positionV>
                    <wp:extent cx="2781300" cy="635"/>
                    <wp:effectExtent l="0" t="0" r="0" b="3175"/>
                    <wp:wrapTight wrapText="bothSides">
                      <wp:wrapPolygon edited="0">
                        <wp:start x="0" y="0"/>
                        <wp:lineTo x="0" y="20079"/>
                        <wp:lineTo x="21452" y="20079"/>
                        <wp:lineTo x="21452" y="0"/>
                        <wp:lineTo x="0" y="0"/>
                      </wp:wrapPolygon>
                    </wp:wrapTight>
                    <wp:docPr id="15" name="Tekstvak 15"/>
                    <wp:cNvGraphicFramePr/>
                    <a:graphic xmlns:a="http://schemas.openxmlformats.org/drawingml/2006/main">
                      <a:graphicData uri="http://schemas.microsoft.com/office/word/2010/wordprocessingShape">
                        <wps:wsp>
                          <wps:cNvSpPr txBox="1"/>
                          <wps:spPr>
                            <a:xfrm>
                              <a:off x="0" y="0"/>
                              <a:ext cx="2781300" cy="635"/>
                            </a:xfrm>
                            <a:prstGeom prst="rect">
                              <a:avLst/>
                            </a:prstGeom>
                            <a:solidFill>
                              <a:prstClr val="white"/>
                            </a:solidFill>
                            <a:ln>
                              <a:noFill/>
                            </a:ln>
                          </wps:spPr>
                          <wps:txbx>
                            <w:txbxContent>
                              <w:p w14:paraId="4C15DB4A" w14:textId="00A9A4BB" w:rsidR="003F7722" w:rsidRPr="00C75FAF" w:rsidRDefault="003F7722" w:rsidP="003F7722">
                                <w:pPr>
                                  <w:pStyle w:val="Caption"/>
                                  <w:rPr>
                                    <w:noProof/>
                                    <w:szCs w:val="21"/>
                                    <w:lang w:val="en-GB"/>
                                  </w:rPr>
                                </w:pPr>
                                <w:r w:rsidRPr="00C75FAF">
                                  <w:rPr>
                                    <w:lang w:val="en-GB"/>
                                  </w:rPr>
                                  <w:t xml:space="preserve">Figure </w:t>
                                </w:r>
                                <w:r w:rsidR="00C75FAF" w:rsidRPr="00C75FAF">
                                  <w:rPr>
                                    <w:lang w:val="en-GB"/>
                                  </w:rPr>
                                  <w:t>5-3: Activity Diagram Dashboard web a</w:t>
                                </w:r>
                                <w:r w:rsidR="00C75FAF">
                                  <w:rPr>
                                    <w:lang w:val="en-GB"/>
                                  </w:rPr>
                                  <w:t>pplication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3F9BD66" id="Tekstvak 15" o:spid="_x0000_s1030" type="#_x0000_t202" style="position:absolute;margin-left:167.8pt;margin-top:206.85pt;width:219pt;height:.05pt;z-index:-25165823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" stroked="f">
                    <v:textbox style="mso-fit-shape-to-text:t" inset="0,0,0,0">
                      <w:txbxContent>
                        <w:p w14:paraId="4C15DB4A" w14:textId="00A9A4BB" w:rsidR="003F7722" w:rsidRPr="00C75FAF" w:rsidRDefault="003F7722" w:rsidP="003F7722">
                          <w:pPr>
                            <w:pStyle w:val="Caption"/>
                            <w:rPr>
                              <w:noProof/>
                              <w:szCs w:val="21"/>
                              <w:lang w:val="en-GB"/>
                            </w:rPr>
                          </w:pPr>
                          <w:r w:rsidRPr="00C75FAF">
                            <w:rPr>
                              <w:lang w:val="en-GB"/>
                            </w:rPr>
                            <w:t xml:space="preserve">Figure </w:t>
                          </w:r>
                          <w:r w:rsidR="00C75FAF" w:rsidRPr="00C75FAF">
                            <w:rPr>
                              <w:lang w:val="en-GB"/>
                            </w:rPr>
                            <w:t>5-3: Activity Diagram Dashboard web a</w:t>
                          </w:r>
                          <w:r w:rsidR="00C75FAF">
                            <w:rPr>
                              <w:lang w:val="en-GB"/>
                            </w:rPr>
                            <w:t>pplication</w:t>
                          </w:r>
                        </w:p>
                      </w:txbxContent>
                    </v:textbox>
                    <w10:wrap type="tight" anchorx="page"/>
                  </v:shape>
                </w:pict>
              </mc:Fallback>
            </mc:AlternateContent>
          </w:r>
          <w:r w:rsidR="00AB2008">
            <w:rPr>
              <w:lang w:val="en-US"/>
            </w:rPr>
            <w:t xml:space="preserve">With React is it possible to build single page </w:t>
          </w:r>
          <w:r w:rsidR="00884D6D">
            <w:rPr>
              <w:lang w:val="en-US"/>
            </w:rPr>
            <w:t xml:space="preserve">applications and mobile apps, </w:t>
          </w:r>
          <w:r w:rsidR="001036C2">
            <w:rPr>
              <w:lang w:val="en-US"/>
            </w:rPr>
            <w:t>but it could also be used to build complex and large apps if you uti</w:t>
          </w:r>
          <w:r w:rsidR="00CA5BD1">
            <w:rPr>
              <w:lang w:val="en-US"/>
            </w:rPr>
            <w:t>lize it with other libraries.</w:t>
          </w:r>
        </w:p>
        <w:p w14:paraId="2A18A745" w14:textId="04E357FE" w:rsidR="007772F2" w:rsidRPr="003836AE" w:rsidRDefault="007772F2" w:rsidP="007772F2">
          <w:pPr>
            <w:pStyle w:val="Heading3"/>
            <w:rPr>
              <w:lang w:val="en-GB"/>
            </w:rPr>
          </w:pPr>
          <w:r>
            <w:rPr>
              <w:lang w:val="en-US"/>
            </w:rPr>
            <w:t>User Activity</w:t>
          </w:r>
        </w:p>
        <w:p w14:paraId="0D54C4A6" w14:textId="0EB681A1" w:rsidR="0074014C" w:rsidRPr="003836AE" w:rsidRDefault="00CB6B90" w:rsidP="0074014C">
          <w:pPr>
            <w:rPr>
              <w:lang w:val="en-GB"/>
            </w:rPr>
          </w:pPr>
          <w:r>
            <w:rPr>
              <w:lang w:val="en-GB"/>
            </w:rPr>
            <w:t xml:space="preserve">As seen by the activity diagram below it is </w:t>
          </w:r>
          <w:r w:rsidR="008552DD">
            <w:rPr>
              <w:lang w:val="en-GB"/>
            </w:rPr>
            <w:t>apparent</w:t>
          </w:r>
          <w:r w:rsidR="00EE4EB6">
            <w:rPr>
              <w:lang w:val="en-GB"/>
            </w:rPr>
            <w:t xml:space="preserve"> </w:t>
          </w:r>
          <w:r w:rsidR="00966769">
            <w:rPr>
              <w:lang w:val="en-GB"/>
            </w:rPr>
            <w:t xml:space="preserve">that every page/activity </w:t>
          </w:r>
          <w:r w:rsidR="00902053">
            <w:rPr>
              <w:lang w:val="en-GB"/>
            </w:rPr>
            <w:t>will be</w:t>
          </w:r>
          <w:r w:rsidR="00966769">
            <w:rPr>
              <w:lang w:val="en-GB"/>
            </w:rPr>
            <w:t xml:space="preserve"> </w:t>
          </w:r>
          <w:r w:rsidR="00B45643">
            <w:rPr>
              <w:lang w:val="en-GB"/>
            </w:rPr>
            <w:t>accessible</w:t>
          </w:r>
          <w:r w:rsidR="00966769">
            <w:rPr>
              <w:lang w:val="en-GB"/>
            </w:rPr>
            <w:t xml:space="preserve"> from every other </w:t>
          </w:r>
          <w:r w:rsidR="00B45643">
            <w:rPr>
              <w:lang w:val="en-GB"/>
            </w:rPr>
            <w:t xml:space="preserve">page/activity. The user </w:t>
          </w:r>
          <w:r w:rsidR="00D421B3">
            <w:rPr>
              <w:lang w:val="en-GB"/>
            </w:rPr>
            <w:t xml:space="preserve">will always start at the dashboard, </w:t>
          </w:r>
          <w:r w:rsidR="00B60FCD">
            <w:rPr>
              <w:lang w:val="en-GB"/>
            </w:rPr>
            <w:t xml:space="preserve">this being the front page of the application. From here on out </w:t>
          </w:r>
          <w:r w:rsidR="00F02E1F">
            <w:rPr>
              <w:lang w:val="en-GB"/>
            </w:rPr>
            <w:t>the user</w:t>
          </w:r>
          <w:r w:rsidR="00B60FCD">
            <w:rPr>
              <w:lang w:val="en-GB"/>
            </w:rPr>
            <w:t xml:space="preserve"> will have a </w:t>
          </w:r>
          <w:r w:rsidR="00F02E1F">
            <w:rPr>
              <w:lang w:val="en-GB"/>
            </w:rPr>
            <w:t>sidebar with all the possible pages/activities</w:t>
          </w:r>
          <w:r w:rsidR="008552DD">
            <w:rPr>
              <w:lang w:val="en-GB"/>
            </w:rPr>
            <w:t>, which can be clicked at any point in time of using the application.</w:t>
          </w:r>
        </w:p>
        <w:p w14:paraId="7A7E00D7" w14:textId="721DB842" w:rsidR="00867CF0" w:rsidRPr="00867CF0" w:rsidRDefault="00B45643" w:rsidP="00867CF0">
          <w:pPr>
            <w:rPr>
              <w:lang w:val="en-US"/>
            </w:rPr>
          </w:pPr>
          <w:r>
            <w:rPr>
              <w:lang w:val="en-US"/>
            </w:rPr>
            <w:br w:type="page"/>
          </w:r>
        </w:p>
        <w:p w14:paraId="35F5FB8B" w14:textId="77777777" w:rsidR="001829E4" w:rsidRPr="001829E4" w:rsidRDefault="001829E4" w:rsidP="001829E4">
          <w:pPr>
            <w:rPr>
              <w:lang w:val="en-US"/>
            </w:rPr>
          </w:pPr>
        </w:p>
        <w:p w14:paraId="14A2CB69" w14:textId="186D0B2E" w:rsidR="00476C2A" w:rsidRDefault="00476C2A" w:rsidP="00476C2A">
          <w:pPr>
            <w:pStyle w:val="Heading3"/>
            <w:rPr>
              <w:lang w:val="en-US"/>
            </w:rPr>
          </w:pPr>
          <w:r>
            <w:rPr>
              <w:lang w:val="en-US"/>
            </w:rPr>
            <w:t>Hooks</w:t>
          </w:r>
        </w:p>
        <w:p w14:paraId="55B6AFC8" w14:textId="77777777" w:rsidR="002424C3" w:rsidRDefault="00975305" w:rsidP="008C6D37">
          <w:pPr>
            <w:rPr>
              <w:lang w:val="en-US"/>
            </w:rPr>
          </w:pPr>
          <w:r>
            <w:rPr>
              <w:lang w:val="en-US"/>
            </w:rPr>
            <w:t xml:space="preserve">A hook is a </w:t>
          </w:r>
          <w:r w:rsidR="007F3ABE">
            <w:rPr>
              <w:lang w:val="en-US"/>
            </w:rPr>
            <w:t xml:space="preserve">special </w:t>
          </w:r>
          <w:r w:rsidR="00F84A3D">
            <w:rPr>
              <w:lang w:val="en-US"/>
            </w:rPr>
            <w:t>JavaScript</w:t>
          </w:r>
          <w:r w:rsidR="007F3ABE">
            <w:rPr>
              <w:lang w:val="en-US"/>
            </w:rPr>
            <w:t xml:space="preserve"> </w:t>
          </w:r>
          <w:r w:rsidR="00F84A3D">
            <w:rPr>
              <w:lang w:val="en-US"/>
            </w:rPr>
            <w:t xml:space="preserve">function </w:t>
          </w:r>
          <w:r w:rsidR="000F09A7">
            <w:rPr>
              <w:lang w:val="en-US"/>
            </w:rPr>
            <w:t xml:space="preserve">that lets you ‘hook into’ </w:t>
          </w:r>
          <w:r w:rsidR="00020BDA">
            <w:rPr>
              <w:lang w:val="en-US"/>
            </w:rPr>
            <w:t xml:space="preserve">React features. </w:t>
          </w:r>
          <w:r w:rsidR="00F554DB">
            <w:rPr>
              <w:lang w:val="en-US"/>
            </w:rPr>
            <w:t>When</w:t>
          </w:r>
          <w:r w:rsidR="00E96753">
            <w:rPr>
              <w:lang w:val="en-US"/>
            </w:rPr>
            <w:t xml:space="preserve"> you are</w:t>
          </w:r>
          <w:r w:rsidR="00F554DB">
            <w:rPr>
              <w:lang w:val="en-US"/>
            </w:rPr>
            <w:t xml:space="preserve"> writing a component in react and</w:t>
          </w:r>
          <w:r w:rsidR="00E96753">
            <w:rPr>
              <w:lang w:val="en-US"/>
            </w:rPr>
            <w:t xml:space="preserve"> realize </w:t>
          </w:r>
          <w:r w:rsidR="00016ACA">
            <w:rPr>
              <w:lang w:val="en-US"/>
            </w:rPr>
            <w:t xml:space="preserve">you need to add some state to </w:t>
          </w:r>
          <w:r w:rsidR="005D6EC7">
            <w:rPr>
              <w:lang w:val="en-US"/>
            </w:rPr>
            <w:t>the component, i</w:t>
          </w:r>
          <w:r w:rsidR="00BE5CD0">
            <w:rPr>
              <w:lang w:val="en-US"/>
            </w:rPr>
            <w:t xml:space="preserve">t would previously be required </w:t>
          </w:r>
          <w:r w:rsidR="00B53700">
            <w:rPr>
              <w:lang w:val="en-US"/>
            </w:rPr>
            <w:t>to convert the component in a class</w:t>
          </w:r>
          <w:r w:rsidR="0097079F">
            <w:rPr>
              <w:lang w:val="en-US"/>
            </w:rPr>
            <w:t xml:space="preserve">. </w:t>
          </w:r>
          <w:r w:rsidR="00A52206">
            <w:rPr>
              <w:lang w:val="en-US"/>
            </w:rPr>
            <w:t xml:space="preserve">With hooks however it </w:t>
          </w:r>
          <w:r w:rsidR="00BD2D6A">
            <w:rPr>
              <w:lang w:val="en-US"/>
            </w:rPr>
            <w:t xml:space="preserve">is possible to </w:t>
          </w:r>
          <w:r w:rsidR="0062256A">
            <w:rPr>
              <w:lang w:val="en-US"/>
            </w:rPr>
            <w:t xml:space="preserve">declare a state inside the function </w:t>
          </w:r>
          <w:r w:rsidR="00261DDC">
            <w:rPr>
              <w:lang w:val="en-US"/>
            </w:rPr>
            <w:t>it</w:t>
          </w:r>
          <w:r w:rsidR="0062256A">
            <w:rPr>
              <w:lang w:val="en-US"/>
            </w:rPr>
            <w:t>self.</w:t>
          </w:r>
          <w:r w:rsidR="00261DDC">
            <w:rPr>
              <w:lang w:val="en-US"/>
            </w:rPr>
            <w:t xml:space="preserve"> </w:t>
          </w:r>
          <w:r w:rsidR="00641462">
            <w:rPr>
              <w:lang w:val="en-US"/>
            </w:rPr>
            <w:t xml:space="preserve">For example </w:t>
          </w:r>
          <w:r w:rsidR="00CD4F56">
            <w:rPr>
              <w:lang w:val="en-US"/>
            </w:rPr>
            <w:t>the</w:t>
          </w:r>
          <w:r w:rsidR="004474FF">
            <w:rPr>
              <w:lang w:val="en-US"/>
            </w:rPr>
            <w:t xml:space="preserve"> ‘useState’ hook</w:t>
          </w:r>
          <w:r w:rsidR="00CD4F56">
            <w:rPr>
              <w:lang w:val="en-US"/>
            </w:rPr>
            <w:t xml:space="preserve"> </w:t>
          </w:r>
          <w:r w:rsidR="0071464B">
            <w:rPr>
              <w:lang w:val="en-US"/>
            </w:rPr>
            <w:t xml:space="preserve">makes it possible to </w:t>
          </w:r>
          <w:r w:rsidR="001256F2">
            <w:rPr>
              <w:lang w:val="en-US"/>
            </w:rPr>
            <w:t xml:space="preserve">add react state to a component </w:t>
          </w:r>
          <w:r w:rsidR="00BD34DD">
            <w:rPr>
              <w:lang w:val="en-US"/>
            </w:rPr>
            <w:t xml:space="preserve">without having to write a class for </w:t>
          </w:r>
          <w:r w:rsidR="00832D52">
            <w:rPr>
              <w:lang w:val="en-US"/>
            </w:rPr>
            <w:t>it</w:t>
          </w:r>
          <w:r w:rsidR="00C62DC1">
            <w:rPr>
              <w:lang w:val="en-US"/>
            </w:rPr>
            <w:t>.</w:t>
          </w:r>
          <w:r w:rsidR="009E4D38">
            <w:rPr>
              <w:lang w:val="en-US"/>
            </w:rPr>
            <w:t xml:space="preserve"> </w:t>
          </w:r>
        </w:p>
        <w:p w14:paraId="015F52B5" w14:textId="1EBC96B1" w:rsidR="008C6D37" w:rsidRPr="008C6D37" w:rsidRDefault="009E4D38" w:rsidP="008C6D37">
          <w:pPr>
            <w:rPr>
              <w:lang w:val="en-US"/>
            </w:rPr>
          </w:pPr>
          <w:r>
            <w:rPr>
              <w:lang w:val="en-US"/>
            </w:rPr>
            <w:t xml:space="preserve">It is possible to create your own </w:t>
          </w:r>
          <w:r w:rsidR="00A225C2">
            <w:rPr>
              <w:lang w:val="en-US"/>
            </w:rPr>
            <w:t xml:space="preserve">custom </w:t>
          </w:r>
          <w:r>
            <w:rPr>
              <w:lang w:val="en-US"/>
            </w:rPr>
            <w:t xml:space="preserve">hooks too, </w:t>
          </w:r>
          <w:r w:rsidR="00A225C2">
            <w:rPr>
              <w:lang w:val="en-US"/>
            </w:rPr>
            <w:t xml:space="preserve">a custom hook is a </w:t>
          </w:r>
          <w:r w:rsidR="00632040">
            <w:rPr>
              <w:lang w:val="en-US"/>
            </w:rPr>
            <w:t>JavaScript</w:t>
          </w:r>
          <w:r w:rsidR="00A225C2">
            <w:rPr>
              <w:lang w:val="en-US"/>
            </w:rPr>
            <w:t xml:space="preserve"> function whose name start with </w:t>
          </w:r>
          <w:r w:rsidR="00A815FF">
            <w:rPr>
              <w:lang w:val="en-US"/>
            </w:rPr>
            <w:t xml:space="preserve">“use” </w:t>
          </w:r>
          <w:r w:rsidR="002424C3">
            <w:rPr>
              <w:lang w:val="en-US"/>
            </w:rPr>
            <w:t>and that may call other hooks</w:t>
          </w:r>
          <w:r w:rsidR="00223470">
            <w:rPr>
              <w:lang w:val="en-US"/>
            </w:rPr>
            <w:t>.</w:t>
          </w:r>
          <w:r w:rsidR="00D7795F">
            <w:rPr>
              <w:lang w:val="en-US"/>
            </w:rPr>
            <w:t xml:space="preserve"> You can write </w:t>
          </w:r>
          <w:r w:rsidR="00B74D15">
            <w:rPr>
              <w:lang w:val="en-US"/>
            </w:rPr>
            <w:t>custom hooks that cover a wide r</w:t>
          </w:r>
          <w:r w:rsidR="00163DBE">
            <w:rPr>
              <w:lang w:val="en-US"/>
            </w:rPr>
            <w:t xml:space="preserve">ange </w:t>
          </w:r>
          <w:r w:rsidR="002513D8">
            <w:rPr>
              <w:lang w:val="en-US"/>
            </w:rPr>
            <w:t xml:space="preserve">of use </w:t>
          </w:r>
          <w:r w:rsidR="001B7BA7">
            <w:rPr>
              <w:lang w:val="en-US"/>
            </w:rPr>
            <w:t xml:space="preserve">cases like handling, animation, </w:t>
          </w:r>
          <w:r w:rsidR="00B84041">
            <w:rPr>
              <w:lang w:val="en-US"/>
            </w:rPr>
            <w:t xml:space="preserve">declarative </w:t>
          </w:r>
          <w:r w:rsidR="00632040">
            <w:rPr>
              <w:lang w:val="en-US"/>
            </w:rPr>
            <w:t>subscriptions</w:t>
          </w:r>
          <w:r w:rsidR="002D79C0">
            <w:rPr>
              <w:lang w:val="en-US"/>
            </w:rPr>
            <w:t>, timers</w:t>
          </w:r>
          <w:r w:rsidR="0062468B">
            <w:rPr>
              <w:lang w:val="en-US"/>
            </w:rPr>
            <w:t xml:space="preserve">, and many </w:t>
          </w:r>
          <w:r w:rsidR="00632040">
            <w:rPr>
              <w:lang w:val="en-US"/>
            </w:rPr>
            <w:t>other</w:t>
          </w:r>
          <w:r w:rsidR="0062468B">
            <w:rPr>
              <w:lang w:val="en-US"/>
            </w:rPr>
            <w:t xml:space="preserve"> possibilities.</w:t>
          </w:r>
        </w:p>
        <w:p w14:paraId="614CC439" w14:textId="77777777" w:rsidR="00D73D64" w:rsidRDefault="00D73D64" w:rsidP="00867CF0">
          <w:pPr>
            <w:rPr>
              <w:lang w:val="en-US"/>
            </w:rPr>
          </w:pPr>
        </w:p>
        <w:p w14:paraId="6D377ED7" w14:textId="3F606B75" w:rsidR="005E26BE" w:rsidRPr="005E26BE" w:rsidRDefault="00D73D64" w:rsidP="005E26BE">
          <w:pPr>
            <w:pStyle w:val="Heading3"/>
            <w:rPr>
              <w:lang w:val="en-US"/>
            </w:rPr>
          </w:pPr>
          <w:r>
            <w:rPr>
              <w:lang w:val="en-US"/>
            </w:rPr>
            <w:t>Charts</w:t>
          </w:r>
        </w:p>
        <w:p w14:paraId="6079A1C0" w14:textId="5F9D78E6" w:rsidR="00D41C4A" w:rsidRDefault="004139EB" w:rsidP="00D41C4A">
          <w:pPr>
            <w:rPr>
              <w:lang w:val="en-US"/>
            </w:rPr>
          </w:pPr>
          <w:r>
            <w:rPr>
              <w:lang w:val="en-US"/>
            </w:rPr>
            <w:t xml:space="preserve">In the dashboard Chart.js will be used to create a visual </w:t>
          </w:r>
          <w:r w:rsidR="00932BF8" w:rsidRPr="00932BF8">
            <w:rPr>
              <w:lang w:val="en-US"/>
            </w:rPr>
            <w:t>representation</w:t>
          </w:r>
          <w:r w:rsidR="00932BF8">
            <w:rPr>
              <w:lang w:val="en-US"/>
            </w:rPr>
            <w:t xml:space="preserve"> of the </w:t>
          </w:r>
          <w:r w:rsidR="0086078B">
            <w:rPr>
              <w:lang w:val="en-US"/>
            </w:rPr>
            <w:t>measurement history inside the blockchain.</w:t>
          </w:r>
          <w:r w:rsidR="00100D82">
            <w:rPr>
              <w:lang w:val="en-US"/>
            </w:rPr>
            <w:t xml:space="preserve"> </w:t>
          </w:r>
          <w:r w:rsidR="00F86BD4">
            <w:rPr>
              <w:lang w:val="en-US"/>
            </w:rPr>
            <w:t xml:space="preserve">To make it possible to </w:t>
          </w:r>
          <w:r w:rsidR="00A06C28">
            <w:rPr>
              <w:lang w:val="en-US"/>
            </w:rPr>
            <w:t xml:space="preserve">show the </w:t>
          </w:r>
          <w:r w:rsidR="002C3F03">
            <w:rPr>
              <w:lang w:val="en-US"/>
            </w:rPr>
            <w:t xml:space="preserve">data in a chart </w:t>
          </w:r>
          <w:r w:rsidR="000D09E6">
            <w:rPr>
              <w:lang w:val="en-US"/>
            </w:rPr>
            <w:t xml:space="preserve">based on </w:t>
          </w:r>
          <w:r w:rsidR="00E20ED8">
            <w:rPr>
              <w:lang w:val="en-US"/>
            </w:rPr>
            <w:t xml:space="preserve">the sensor id, </w:t>
          </w:r>
          <w:r w:rsidR="00F7731F">
            <w:rPr>
              <w:lang w:val="en-US"/>
            </w:rPr>
            <w:t xml:space="preserve">the data structure of the </w:t>
          </w:r>
          <w:r w:rsidR="00BD50A0">
            <w:rPr>
              <w:lang w:val="en-US"/>
            </w:rPr>
            <w:t>history need</w:t>
          </w:r>
          <w:r w:rsidR="006D0D9E">
            <w:rPr>
              <w:lang w:val="en-US"/>
            </w:rPr>
            <w:t>s</w:t>
          </w:r>
          <w:r w:rsidR="00BD50A0">
            <w:rPr>
              <w:lang w:val="en-US"/>
            </w:rPr>
            <w:t xml:space="preserve"> to be</w:t>
          </w:r>
          <w:r w:rsidR="007D3289">
            <w:rPr>
              <w:lang w:val="en-US"/>
            </w:rPr>
            <w:t xml:space="preserve"> </w:t>
          </w:r>
          <w:r w:rsidR="00C94DF2">
            <w:rPr>
              <w:lang w:val="en-US"/>
            </w:rPr>
            <w:t xml:space="preserve">redefined </w:t>
          </w:r>
          <w:r w:rsidR="00A774E3">
            <w:rPr>
              <w:lang w:val="en-US"/>
            </w:rPr>
            <w:t>by a</w:t>
          </w:r>
          <w:r w:rsidR="007D575F">
            <w:rPr>
              <w:lang w:val="en-US"/>
            </w:rPr>
            <w:t xml:space="preserve">n algorithm </w:t>
          </w:r>
          <w:r w:rsidR="00A774E3">
            <w:rPr>
              <w:lang w:val="en-US"/>
            </w:rPr>
            <w:t>before passing it to</w:t>
          </w:r>
          <w:r w:rsidR="007D575F">
            <w:rPr>
              <w:lang w:val="en-US"/>
            </w:rPr>
            <w:t xml:space="preserve"> the chart.</w:t>
          </w:r>
          <w:r w:rsidR="001B7140">
            <w:rPr>
              <w:lang w:val="en-US"/>
            </w:rPr>
            <w:t xml:space="preserve"> The </w:t>
          </w:r>
          <w:r w:rsidR="001147FF">
            <w:rPr>
              <w:lang w:val="en-US"/>
            </w:rPr>
            <w:t xml:space="preserve">data provided by the history API call will be </w:t>
          </w:r>
          <w:r w:rsidR="001B7140">
            <w:rPr>
              <w:lang w:val="en-US"/>
            </w:rPr>
            <w:t xml:space="preserve">restructure </w:t>
          </w:r>
          <w:r w:rsidR="001147FF">
            <w:rPr>
              <w:lang w:val="en-US"/>
            </w:rPr>
            <w:t xml:space="preserve">to the following </w:t>
          </w:r>
          <w:r w:rsidR="00F352AB">
            <w:rPr>
              <w:lang w:val="en-US"/>
            </w:rPr>
            <w:t>layout.</w:t>
          </w:r>
        </w:p>
        <w:p w14:paraId="51E57A6D" w14:textId="77777777" w:rsidR="00A54B22" w:rsidRDefault="00A54B22" w:rsidP="00E1118D">
          <w:pPr>
            <w:pStyle w:val="NoSpacing"/>
            <w:shd w:val="clear" w:color="auto" w:fill="DBEFF9" w:themeFill="background2"/>
            <w:rPr>
              <w:lang w:val="en-US"/>
            </w:rPr>
          </w:pPr>
          <w:r>
            <w:rPr>
              <w:lang w:val="en-US"/>
            </w:rPr>
            <w:t>{</w:t>
          </w:r>
        </w:p>
        <w:p w14:paraId="6B967E23" w14:textId="77777777" w:rsidR="00A54B22" w:rsidRDefault="00A54B22" w:rsidP="00E1118D">
          <w:pPr>
            <w:pStyle w:val="NoSpacing"/>
            <w:shd w:val="clear" w:color="auto" w:fill="DBEFF9" w:themeFill="background2"/>
            <w:rPr>
              <w:lang w:val="en-US"/>
            </w:rPr>
          </w:pPr>
          <w:r>
            <w:rPr>
              <w:lang w:val="en-US"/>
            </w:rPr>
            <w:tab/>
            <w:t>// Label of the dataset.</w:t>
          </w:r>
        </w:p>
        <w:p w14:paraId="0771FD0E" w14:textId="77777777" w:rsidR="00A54B22" w:rsidRDefault="00A54B22" w:rsidP="00E1118D">
          <w:pPr>
            <w:pStyle w:val="NoSpacing"/>
            <w:shd w:val="clear" w:color="auto" w:fill="DBEFF9" w:themeFill="background2"/>
            <w:rPr>
              <w:lang w:val="en-US"/>
            </w:rPr>
          </w:pPr>
          <w:r>
            <w:rPr>
              <w:lang w:val="en-US"/>
            </w:rPr>
            <w:tab/>
            <w:t>Label: string;</w:t>
          </w:r>
        </w:p>
        <w:p w14:paraId="3B05AAC6" w14:textId="77777777" w:rsidR="00A54B22" w:rsidRDefault="00A54B22" w:rsidP="00E1118D">
          <w:pPr>
            <w:pStyle w:val="NoSpacing"/>
            <w:shd w:val="clear" w:color="auto" w:fill="DBEFF9" w:themeFill="background2"/>
            <w:rPr>
              <w:lang w:val="en-US"/>
            </w:rPr>
          </w:pPr>
          <w:r>
            <w:rPr>
              <w:lang w:val="en-US"/>
            </w:rPr>
            <w:tab/>
            <w:t>// Data of the dataset.</w:t>
          </w:r>
        </w:p>
        <w:p w14:paraId="6375399B" w14:textId="77777777" w:rsidR="00A54B22" w:rsidRDefault="00A54B22" w:rsidP="00E1118D">
          <w:pPr>
            <w:pStyle w:val="NoSpacing"/>
            <w:shd w:val="clear" w:color="auto" w:fill="DBEFF9" w:themeFill="background2"/>
            <w:rPr>
              <w:lang w:val="en-US"/>
            </w:rPr>
          </w:pPr>
          <w:r>
            <w:rPr>
              <w:lang w:val="en-US"/>
            </w:rPr>
            <w:tab/>
            <w:t>Data: Array&lt;{</w:t>
          </w:r>
        </w:p>
        <w:p w14:paraId="232FDAAF" w14:textId="77777777" w:rsidR="00A54B22" w:rsidRDefault="00A54B22" w:rsidP="00E1118D">
          <w:pPr>
            <w:pStyle w:val="NoSpacing"/>
            <w:shd w:val="clear" w:color="auto" w:fill="DBEFF9" w:themeFill="background2"/>
            <w:rPr>
              <w:lang w:val="en-US"/>
            </w:rPr>
          </w:pPr>
          <w:r>
            <w:rPr>
              <w:lang w:val="en-US"/>
            </w:rPr>
            <w:tab/>
          </w:r>
          <w:r>
            <w:rPr>
              <w:lang w:val="en-US"/>
            </w:rPr>
            <w:tab/>
            <w:t>// Timestamp</w:t>
          </w:r>
        </w:p>
        <w:p w14:paraId="7DE52A36" w14:textId="00BF6722" w:rsidR="00A54B22" w:rsidRDefault="00A54B22" w:rsidP="00E1118D">
          <w:pPr>
            <w:pStyle w:val="NoSpacing"/>
            <w:shd w:val="clear" w:color="auto" w:fill="DBEFF9" w:themeFill="background2"/>
            <w:rPr>
              <w:lang w:val="en-US"/>
            </w:rPr>
          </w:pPr>
          <w:r>
            <w:rPr>
              <w:lang w:val="en-US"/>
            </w:rPr>
            <w:tab/>
          </w:r>
          <w:r>
            <w:rPr>
              <w:lang w:val="en-US"/>
            </w:rPr>
            <w:tab/>
            <w:t>x: Date;</w:t>
          </w:r>
        </w:p>
        <w:p w14:paraId="5B915420" w14:textId="77777777" w:rsidR="00A54B22" w:rsidRDefault="00A54B22" w:rsidP="00E1118D">
          <w:pPr>
            <w:pStyle w:val="NoSpacing"/>
            <w:shd w:val="clear" w:color="auto" w:fill="DBEFF9" w:themeFill="background2"/>
            <w:rPr>
              <w:lang w:val="en-US"/>
            </w:rPr>
          </w:pPr>
          <w:r>
            <w:rPr>
              <w:lang w:val="en-US"/>
            </w:rPr>
            <w:tab/>
          </w:r>
          <w:r>
            <w:rPr>
              <w:lang w:val="en-US"/>
            </w:rPr>
            <w:tab/>
            <w:t>// Measurement value.</w:t>
          </w:r>
        </w:p>
        <w:p w14:paraId="715528DD" w14:textId="77777777" w:rsidR="00A54B22" w:rsidRDefault="00A54B22" w:rsidP="00E1118D">
          <w:pPr>
            <w:pStyle w:val="NoSpacing"/>
            <w:shd w:val="clear" w:color="auto" w:fill="DBEFF9" w:themeFill="background2"/>
            <w:rPr>
              <w:lang w:val="en-US"/>
            </w:rPr>
          </w:pPr>
          <w:r>
            <w:rPr>
              <w:lang w:val="en-US"/>
            </w:rPr>
            <w:tab/>
          </w:r>
          <w:r>
            <w:rPr>
              <w:lang w:val="en-US"/>
            </w:rPr>
            <w:tab/>
            <w:t>y: number;</w:t>
          </w:r>
        </w:p>
        <w:p w14:paraId="6B0D8CEF" w14:textId="77777777" w:rsidR="00A54B22" w:rsidRDefault="00A54B22" w:rsidP="00E1118D">
          <w:pPr>
            <w:pStyle w:val="NoSpacing"/>
            <w:shd w:val="clear" w:color="auto" w:fill="DBEFF9" w:themeFill="background2"/>
            <w:ind w:firstLine="708"/>
            <w:rPr>
              <w:lang w:val="en-US"/>
            </w:rPr>
          </w:pPr>
          <w:r>
            <w:rPr>
              <w:lang w:val="en-US"/>
            </w:rPr>
            <w:t>}&gt;;</w:t>
          </w:r>
        </w:p>
        <w:p w14:paraId="01E4A756" w14:textId="77777777" w:rsidR="00A54B22" w:rsidRDefault="00A54B22" w:rsidP="00E1118D">
          <w:pPr>
            <w:pStyle w:val="NoSpacing"/>
            <w:shd w:val="clear" w:color="auto" w:fill="DBEFF9" w:themeFill="background2"/>
            <w:ind w:firstLine="708"/>
            <w:rPr>
              <w:lang w:val="en-US"/>
            </w:rPr>
          </w:pPr>
          <w:r>
            <w:rPr>
              <w:lang w:val="en-US"/>
            </w:rPr>
            <w:t>// Background color of the line.</w:t>
          </w:r>
        </w:p>
        <w:p w14:paraId="3BF4411E" w14:textId="77777777" w:rsidR="00A54B22" w:rsidRDefault="00A54B22" w:rsidP="00E1118D">
          <w:pPr>
            <w:pStyle w:val="NoSpacing"/>
            <w:shd w:val="clear" w:color="auto" w:fill="DBEFF9" w:themeFill="background2"/>
            <w:ind w:firstLine="708"/>
            <w:rPr>
              <w:lang w:val="en-US"/>
            </w:rPr>
          </w:pPr>
          <w:r>
            <w:rPr>
              <w:lang w:val="en-US"/>
            </w:rPr>
            <w:t>backgroundColor: string;</w:t>
          </w:r>
        </w:p>
        <w:p w14:paraId="2473028E" w14:textId="77777777" w:rsidR="00A54B22" w:rsidRDefault="00A54B22" w:rsidP="00E1118D">
          <w:pPr>
            <w:pStyle w:val="NoSpacing"/>
            <w:shd w:val="clear" w:color="auto" w:fill="DBEFF9" w:themeFill="background2"/>
            <w:ind w:firstLine="708"/>
            <w:rPr>
              <w:lang w:val="en-US"/>
            </w:rPr>
          </w:pPr>
          <w:r>
            <w:rPr>
              <w:lang w:val="en-US"/>
            </w:rPr>
            <w:t>// Border color of the line.</w:t>
          </w:r>
        </w:p>
        <w:p w14:paraId="6B35C638" w14:textId="77777777" w:rsidR="00A54B22" w:rsidRDefault="00A54B22" w:rsidP="00E1118D">
          <w:pPr>
            <w:pStyle w:val="NoSpacing"/>
            <w:shd w:val="clear" w:color="auto" w:fill="DBEFF9" w:themeFill="background2"/>
            <w:ind w:firstLine="708"/>
            <w:rPr>
              <w:lang w:val="en-US"/>
            </w:rPr>
          </w:pPr>
          <w:r>
            <w:rPr>
              <w:lang w:val="en-US"/>
            </w:rPr>
            <w:t>borderColor: string;</w:t>
          </w:r>
        </w:p>
        <w:p w14:paraId="09023ADF" w14:textId="77777777" w:rsidR="00A54B22" w:rsidRDefault="00A54B22" w:rsidP="00E1118D">
          <w:pPr>
            <w:pStyle w:val="NoSpacing"/>
            <w:shd w:val="clear" w:color="auto" w:fill="DBEFF9" w:themeFill="background2"/>
            <w:ind w:firstLine="708"/>
            <w:rPr>
              <w:lang w:val="en-US"/>
            </w:rPr>
          </w:pPr>
          <w:r>
            <w:rPr>
              <w:lang w:val="en-US"/>
            </w:rPr>
            <w:t>// Fill line.</w:t>
          </w:r>
        </w:p>
        <w:p w14:paraId="35993F79" w14:textId="77777777" w:rsidR="00A54B22" w:rsidRDefault="00A54B22" w:rsidP="00E1118D">
          <w:pPr>
            <w:pStyle w:val="NoSpacing"/>
            <w:shd w:val="clear" w:color="auto" w:fill="DBEFF9" w:themeFill="background2"/>
            <w:ind w:firstLine="708"/>
            <w:rPr>
              <w:lang w:val="en-US"/>
            </w:rPr>
          </w:pPr>
          <w:r>
            <w:rPr>
              <w:lang w:val="en-US"/>
            </w:rPr>
            <w:t>fill: boolean</w:t>
          </w:r>
        </w:p>
        <w:p w14:paraId="5324E337" w14:textId="77777777" w:rsidR="00A54B22" w:rsidRPr="00521E71" w:rsidRDefault="00A54B22" w:rsidP="00E1118D">
          <w:pPr>
            <w:pStyle w:val="NoSpacing"/>
            <w:shd w:val="clear" w:color="auto" w:fill="DBEFF9" w:themeFill="background2"/>
            <w:rPr>
              <w:lang w:val="en-US"/>
            </w:rPr>
          </w:pPr>
          <w:r>
            <w:rPr>
              <w:lang w:val="en-US"/>
            </w:rPr>
            <w:t>}</w:t>
          </w:r>
        </w:p>
        <w:p w14:paraId="62BD9D9D" w14:textId="77777777" w:rsidR="000943AE" w:rsidRPr="000943AE" w:rsidRDefault="000943AE" w:rsidP="000943AE">
          <w:pPr>
            <w:rPr>
              <w:lang w:val="en-US"/>
            </w:rPr>
          </w:pPr>
        </w:p>
        <w:p w14:paraId="41C183F9" w14:textId="07269D72" w:rsidR="00C85A0E" w:rsidRPr="00C85A0E" w:rsidRDefault="009F233E" w:rsidP="00C85A0E">
          <w:pPr>
            <w:rPr>
              <w:lang w:val="en-US"/>
            </w:rPr>
          </w:pPr>
          <w:r>
            <w:rPr>
              <w:lang w:val="en-US"/>
            </w:rPr>
            <w:t>The data will be restructure to data structure above by the following algorithm</w:t>
          </w:r>
          <w:r w:rsidR="00244773">
            <w:rPr>
              <w:lang w:val="en-US"/>
            </w:rPr>
            <w:t xml:space="preserve"> defined in </w:t>
          </w:r>
          <w:r w:rsidR="00B9218C">
            <w:rPr>
              <w:lang w:val="en-US"/>
            </w:rPr>
            <w:t xml:space="preserve">simple </w:t>
          </w:r>
          <w:r w:rsidR="00244773">
            <w:rPr>
              <w:lang w:val="en-US"/>
            </w:rPr>
            <w:t>pseudocode</w:t>
          </w:r>
          <w:r>
            <w:rPr>
              <w:lang w:val="en-US"/>
            </w:rPr>
            <w:t>.</w:t>
          </w:r>
        </w:p>
        <w:p w14:paraId="387797BD" w14:textId="77777777" w:rsidR="000A58DF" w:rsidRDefault="000A58DF" w:rsidP="00E1118D">
          <w:pPr>
            <w:pStyle w:val="NoSpacing"/>
            <w:shd w:val="clear" w:color="auto" w:fill="DBEFF9" w:themeFill="background2"/>
            <w:rPr>
              <w:lang w:val="en-US"/>
            </w:rPr>
          </w:pPr>
          <w:r>
            <w:rPr>
              <w:lang w:val="en-US"/>
            </w:rPr>
            <w:t>// Value is an array of measurement objects</w:t>
          </w:r>
        </w:p>
        <w:p w14:paraId="5F050733" w14:textId="77777777" w:rsidR="000A58DF" w:rsidRDefault="000A58DF" w:rsidP="00E1118D">
          <w:pPr>
            <w:pStyle w:val="NoSpacing"/>
            <w:shd w:val="clear" w:color="auto" w:fill="DBEFF9" w:themeFill="background2"/>
            <w:rPr>
              <w:lang w:val="en-US"/>
            </w:rPr>
          </w:pPr>
          <w:r>
            <w:rPr>
              <w:lang w:val="en-US"/>
            </w:rPr>
            <w:t>OrderData(value):</w:t>
          </w:r>
        </w:p>
        <w:p w14:paraId="5EF20BB0" w14:textId="77777777" w:rsidR="000A58DF" w:rsidRDefault="000A58DF" w:rsidP="00E1118D">
          <w:pPr>
            <w:pStyle w:val="NoSpacing"/>
            <w:shd w:val="clear" w:color="auto" w:fill="DBEFF9" w:themeFill="background2"/>
            <w:rPr>
              <w:lang w:val="en-US"/>
            </w:rPr>
          </w:pPr>
          <w:r>
            <w:rPr>
              <w:lang w:val="en-US"/>
            </w:rPr>
            <w:tab/>
            <w:t>Initialize datasets = {}</w:t>
          </w:r>
        </w:p>
        <w:p w14:paraId="06B748D1" w14:textId="77777777" w:rsidR="000A58DF" w:rsidRDefault="000A58DF" w:rsidP="00E1118D">
          <w:pPr>
            <w:pStyle w:val="NoSpacing"/>
            <w:shd w:val="clear" w:color="auto" w:fill="DBEFF9" w:themeFill="background2"/>
            <w:rPr>
              <w:lang w:val="en-US"/>
            </w:rPr>
          </w:pPr>
          <w:r>
            <w:rPr>
              <w:lang w:val="en-US"/>
            </w:rPr>
            <w:tab/>
          </w:r>
        </w:p>
        <w:p w14:paraId="4071204A" w14:textId="77777777" w:rsidR="000A58DF" w:rsidRDefault="000A58DF" w:rsidP="00E1118D">
          <w:pPr>
            <w:pStyle w:val="NoSpacing"/>
            <w:shd w:val="clear" w:color="auto" w:fill="DBEFF9" w:themeFill="background2"/>
            <w:ind w:firstLine="708"/>
            <w:rPr>
              <w:lang w:val="en-US"/>
            </w:rPr>
          </w:pPr>
          <w:r>
            <w:rPr>
              <w:lang w:val="en-US"/>
            </w:rPr>
            <w:t>// Sort measurements on timestamp.</w:t>
          </w:r>
        </w:p>
        <w:p w14:paraId="4EF090B9" w14:textId="77777777" w:rsidR="000A58DF" w:rsidRDefault="000A58DF" w:rsidP="00E1118D">
          <w:pPr>
            <w:pStyle w:val="NoSpacing"/>
            <w:shd w:val="clear" w:color="auto" w:fill="DBEFF9" w:themeFill="background2"/>
            <w:rPr>
              <w:lang w:val="en-US"/>
            </w:rPr>
          </w:pPr>
          <w:r>
            <w:rPr>
              <w:lang w:val="en-US"/>
            </w:rPr>
            <w:lastRenderedPageBreak/>
            <w:tab/>
            <w:t xml:space="preserve">For each (value in measurements) </w:t>
          </w:r>
        </w:p>
        <w:p w14:paraId="7DECDAE0" w14:textId="77777777" w:rsidR="000A58DF" w:rsidRDefault="000A58DF" w:rsidP="00E1118D">
          <w:pPr>
            <w:pStyle w:val="NoSpacing"/>
            <w:shd w:val="clear" w:color="auto" w:fill="DBEFF9" w:themeFill="background2"/>
            <w:rPr>
              <w:lang w:val="en-US"/>
            </w:rPr>
          </w:pPr>
          <w:r>
            <w:rPr>
              <w:lang w:val="en-US"/>
            </w:rPr>
            <w:tab/>
          </w:r>
          <w:r>
            <w:rPr>
              <w:lang w:val="en-US"/>
            </w:rPr>
            <w:tab/>
            <w:t>If (value is not inside datasets)</w:t>
          </w:r>
        </w:p>
        <w:p w14:paraId="0295C322" w14:textId="77777777" w:rsidR="000A58DF" w:rsidRDefault="000A58DF" w:rsidP="00E1118D">
          <w:pPr>
            <w:pStyle w:val="NoSpacing"/>
            <w:shd w:val="clear" w:color="auto" w:fill="DBEFF9" w:themeFill="background2"/>
            <w:rPr>
              <w:lang w:val="en-US"/>
            </w:rPr>
          </w:pPr>
          <w:r>
            <w:rPr>
              <w:lang w:val="en-US"/>
            </w:rPr>
            <w:tab/>
          </w:r>
          <w:r>
            <w:rPr>
              <w:lang w:val="en-US"/>
            </w:rPr>
            <w:tab/>
          </w:r>
          <w:r>
            <w:rPr>
              <w:lang w:val="en-US"/>
            </w:rPr>
            <w:tab/>
            <w:t>// Create a new dataset object and add it to datasets</w:t>
          </w:r>
        </w:p>
        <w:p w14:paraId="466B974A" w14:textId="77777777" w:rsidR="000A58DF" w:rsidRDefault="000A58DF" w:rsidP="00E1118D">
          <w:pPr>
            <w:pStyle w:val="NoSpacing"/>
            <w:shd w:val="clear" w:color="auto" w:fill="DBEFF9" w:themeFill="background2"/>
            <w:rPr>
              <w:lang w:val="en-US"/>
            </w:rPr>
          </w:pPr>
          <w:r>
            <w:rPr>
              <w:lang w:val="en-US"/>
            </w:rPr>
            <w:tab/>
          </w:r>
          <w:r>
            <w:rPr>
              <w:lang w:val="en-US"/>
            </w:rPr>
            <w:tab/>
            <w:t xml:space="preserve">Else </w:t>
          </w:r>
        </w:p>
        <w:p w14:paraId="2897C49C" w14:textId="77777777" w:rsidR="000A58DF" w:rsidRDefault="000A58DF" w:rsidP="00E1118D">
          <w:pPr>
            <w:pStyle w:val="NoSpacing"/>
            <w:shd w:val="clear" w:color="auto" w:fill="DBEFF9" w:themeFill="background2"/>
            <w:rPr>
              <w:lang w:val="en-US"/>
            </w:rPr>
          </w:pPr>
          <w:r>
            <w:rPr>
              <w:lang w:val="en-US"/>
            </w:rPr>
            <w:tab/>
          </w:r>
          <w:r>
            <w:rPr>
              <w:lang w:val="en-US"/>
            </w:rPr>
            <w:tab/>
          </w:r>
          <w:r>
            <w:rPr>
              <w:lang w:val="en-US"/>
            </w:rPr>
            <w:tab/>
            <w:t>// Add measurement value to the already existing dataset (inside the data array).</w:t>
          </w:r>
        </w:p>
        <w:p w14:paraId="615E4D2B" w14:textId="77777777" w:rsidR="000A58DF" w:rsidRDefault="000A58DF" w:rsidP="00E1118D">
          <w:pPr>
            <w:pStyle w:val="NoSpacing"/>
            <w:shd w:val="clear" w:color="auto" w:fill="DBEFF9" w:themeFill="background2"/>
            <w:rPr>
              <w:lang w:val="en-US"/>
            </w:rPr>
          </w:pPr>
        </w:p>
        <w:p w14:paraId="79C342CF" w14:textId="77777777" w:rsidR="000A58DF" w:rsidRDefault="000A58DF" w:rsidP="00E1118D">
          <w:pPr>
            <w:pStyle w:val="NoSpacing"/>
            <w:shd w:val="clear" w:color="auto" w:fill="DBEFF9" w:themeFill="background2"/>
            <w:rPr>
              <w:lang w:val="en-US"/>
            </w:rPr>
          </w:pPr>
          <w:r>
            <w:rPr>
              <w:lang w:val="en-US"/>
            </w:rPr>
            <w:tab/>
            <w:t>Return datasets as an array.</w:t>
          </w:r>
        </w:p>
        <w:p w14:paraId="3123B829" w14:textId="77777777" w:rsidR="00F61C7A" w:rsidRPr="00F61C7A" w:rsidRDefault="00F61C7A" w:rsidP="00F61C7A">
          <w:pPr>
            <w:rPr>
              <w:lang w:val="en-US"/>
            </w:rPr>
          </w:pPr>
        </w:p>
        <w:p w14:paraId="42B22299" w14:textId="77777777" w:rsidR="003872B6" w:rsidRDefault="0042610B" w:rsidP="003F48E5">
          <w:pPr>
            <w:rPr>
              <w:lang w:val="en-US"/>
            </w:rPr>
          </w:pPr>
          <w:r>
            <w:rPr>
              <w:lang w:val="en-US"/>
            </w:rPr>
            <w:t xml:space="preserve">This algorithm </w:t>
          </w:r>
          <w:r w:rsidR="00C4767E">
            <w:rPr>
              <w:lang w:val="en-US"/>
            </w:rPr>
            <w:t xml:space="preserve">will </w:t>
          </w:r>
          <w:r w:rsidR="007A7578">
            <w:rPr>
              <w:lang w:val="en-US"/>
            </w:rPr>
            <w:t>start by sorting the provided array of measurements by their timestamp.</w:t>
          </w:r>
          <w:r>
            <w:rPr>
              <w:lang w:val="en-US"/>
            </w:rPr>
            <w:t xml:space="preserve"> </w:t>
          </w:r>
          <w:r w:rsidR="00872513">
            <w:rPr>
              <w:lang w:val="en-US"/>
            </w:rPr>
            <w:t xml:space="preserve">After this it </w:t>
          </w:r>
          <w:r w:rsidR="00C4767E">
            <w:rPr>
              <w:lang w:val="en-US"/>
            </w:rPr>
            <w:t>will loop though all the measurement object</w:t>
          </w:r>
          <w:r w:rsidR="0004309B">
            <w:rPr>
              <w:lang w:val="en-US"/>
            </w:rPr>
            <w:t xml:space="preserve">s </w:t>
          </w:r>
          <w:r w:rsidR="00DF5D18">
            <w:rPr>
              <w:lang w:val="en-US"/>
            </w:rPr>
            <w:t>inside the array provided by the first</w:t>
          </w:r>
          <w:r w:rsidR="0004309B">
            <w:rPr>
              <w:lang w:val="en-US"/>
            </w:rPr>
            <w:t xml:space="preserve"> parameter</w:t>
          </w:r>
          <w:r w:rsidR="00DF5D18">
            <w:rPr>
              <w:lang w:val="en-US"/>
            </w:rPr>
            <w:t>.</w:t>
          </w:r>
          <w:r w:rsidR="00A72B2C">
            <w:rPr>
              <w:lang w:val="en-US"/>
            </w:rPr>
            <w:t xml:space="preserve"> For each measurement it will check if </w:t>
          </w:r>
          <w:r w:rsidR="005A7FD4">
            <w:rPr>
              <w:lang w:val="en-US"/>
            </w:rPr>
            <w:t xml:space="preserve">its sensor id is already in the dataset, if this is not the case </w:t>
          </w:r>
          <w:r w:rsidR="00462ED5">
            <w:rPr>
              <w:lang w:val="en-US"/>
            </w:rPr>
            <w:t>it will add a new dataset object for this sensor id.</w:t>
          </w:r>
          <w:r w:rsidR="002D2745">
            <w:rPr>
              <w:lang w:val="en-US"/>
            </w:rPr>
            <w:t xml:space="preserve"> When the sensor id is already inside the dataset object it will add the measurement value to the existing dataset.</w:t>
          </w:r>
          <w:r w:rsidR="00925FE0">
            <w:rPr>
              <w:lang w:val="en-US"/>
            </w:rPr>
            <w:t xml:space="preserve"> When this is done the object will be converted to an array of dataset objects.</w:t>
          </w:r>
          <w:r w:rsidR="003872B6" w:rsidRPr="00E43976">
            <w:rPr>
              <w:b/>
              <w:lang w:val="en-US"/>
            </w:rPr>
            <w:br/>
          </w:r>
        </w:p>
      </w:sdtContent>
    </w:sdt>
    <w:p w14:paraId="4A6FE579" w14:textId="37B6C1C2" w:rsidR="000F717C" w:rsidRPr="00500255" w:rsidRDefault="000F717C" w:rsidP="003872B6">
      <w:pPr>
        <w:rPr>
          <w:color w:val="005CB8" w:themeColor="accent2"/>
          <w:sz w:val="36"/>
          <w:szCs w:val="36"/>
          <w:lang w:val="en-US"/>
        </w:rPr>
      </w:pPr>
    </w:p>
    <w:bookmarkStart w:id="67" w:name="_Toc72929436" w:displacedByCustomXml="next"/>
    <w:bookmarkStart w:id="68" w:name="_Toc72929612" w:displacedByCustomXml="next"/>
    <w:bookmarkStart w:id="69" w:name="_Toc73438592" w:displacedByCustomXml="next"/>
    <w:sdt>
      <w:sdtPr>
        <w:rPr>
          <w:rFonts w:asciiTheme="minorHAnsi" w:eastAsiaTheme="minorEastAsia" w:hAnsiTheme="minorHAnsi" w:cstheme="minorBidi"/>
          <w:color w:val="auto"/>
          <w:sz w:val="22"/>
          <w:szCs w:val="21"/>
          <w:lang w:val="en-GB"/>
        </w:rPr>
        <w:id w:val="-677426164"/>
        <w:docPartObj>
          <w:docPartGallery w:val="Bibliographies"/>
          <w:docPartUnique/>
        </w:docPartObj>
      </w:sdtPr>
      <w:sdtEndPr>
        <w:rPr>
          <w:lang w:val="nl-NL"/>
        </w:rPr>
      </w:sdtEndPr>
      <w:sdtContent>
        <w:p w14:paraId="76ACC18B" w14:textId="0388EA9A" w:rsidR="00562311" w:rsidRDefault="00562311">
          <w:pPr>
            <w:pStyle w:val="Heading1"/>
          </w:pPr>
          <w:r>
            <w:t>References</w:t>
          </w:r>
          <w:bookmarkEnd w:id="69"/>
          <w:bookmarkEnd w:id="68"/>
          <w:bookmarkEnd w:id="67"/>
        </w:p>
        <w:sdt>
          <w:sdtPr>
            <w:id w:val="111145805"/>
            <w:bibliography/>
          </w:sdtPr>
          <w:sdtEndPr/>
          <w:sdtContent>
            <w:p w14:paraId="3E9CD98A" w14:textId="77777777" w:rsidR="006576C3" w:rsidRDefault="00562311">
              <w:pPr>
                <w:rPr>
                  <w:noProof/>
                  <w:sz w:val="21"/>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6576C3" w14:paraId="3811910D" w14:textId="77777777">
                <w:trPr>
                  <w:divId w:val="654719502"/>
                  <w:tblCellSpacing w:w="15" w:type="dxa"/>
                </w:trPr>
                <w:tc>
                  <w:tcPr>
                    <w:tcW w:w="50" w:type="pct"/>
                    <w:hideMark/>
                  </w:tcPr>
                  <w:p w14:paraId="39984138" w14:textId="65BDD4E2" w:rsidR="006576C3" w:rsidRDefault="006576C3">
                    <w:pPr>
                      <w:pStyle w:val="Bibliography"/>
                      <w:rPr>
                        <w:noProof/>
                        <w:sz w:val="24"/>
                        <w:szCs w:val="24"/>
                      </w:rPr>
                    </w:pPr>
                    <w:r>
                      <w:rPr>
                        <w:noProof/>
                      </w:rPr>
                      <w:t xml:space="preserve">[1] </w:t>
                    </w:r>
                  </w:p>
                </w:tc>
                <w:tc>
                  <w:tcPr>
                    <w:tcW w:w="0" w:type="auto"/>
                    <w:hideMark/>
                  </w:tcPr>
                  <w:p w14:paraId="210AD81D" w14:textId="77777777" w:rsidR="006576C3" w:rsidRDefault="006576C3">
                    <w:pPr>
                      <w:pStyle w:val="Bibliography"/>
                      <w:rPr>
                        <w:noProof/>
                      </w:rPr>
                    </w:pPr>
                    <w:r>
                      <w:rPr>
                        <w:noProof/>
                      </w:rPr>
                      <w:t>T. Imming, S. van de Kerkhof, T. Mansveld, B. Güzel en G. Wesselig, „Requirement traceability matrix,” Zwolle, 2021.</w:t>
                    </w:r>
                  </w:p>
                </w:tc>
              </w:tr>
              <w:tr w:rsidR="006576C3" w:rsidRPr="00F14F2D" w14:paraId="4DFEAAF1" w14:textId="77777777">
                <w:trPr>
                  <w:divId w:val="654719502"/>
                  <w:tblCellSpacing w:w="15" w:type="dxa"/>
                </w:trPr>
                <w:tc>
                  <w:tcPr>
                    <w:tcW w:w="50" w:type="pct"/>
                    <w:hideMark/>
                  </w:tcPr>
                  <w:p w14:paraId="14F66243" w14:textId="77777777" w:rsidR="006576C3" w:rsidRDefault="006576C3">
                    <w:pPr>
                      <w:pStyle w:val="Bibliography"/>
                      <w:rPr>
                        <w:noProof/>
                      </w:rPr>
                    </w:pPr>
                    <w:r>
                      <w:rPr>
                        <w:noProof/>
                      </w:rPr>
                      <w:t xml:space="preserve">[2] </w:t>
                    </w:r>
                  </w:p>
                </w:tc>
                <w:tc>
                  <w:tcPr>
                    <w:tcW w:w="0" w:type="auto"/>
                    <w:hideMark/>
                  </w:tcPr>
                  <w:p w14:paraId="4B246334" w14:textId="77777777" w:rsidR="006576C3" w:rsidRPr="00F14F2D" w:rsidRDefault="006576C3">
                    <w:pPr>
                      <w:pStyle w:val="Bibliography"/>
                      <w:rPr>
                        <w:noProof/>
                        <w:lang w:val="fr-FR"/>
                      </w:rPr>
                    </w:pPr>
                    <w:r w:rsidRPr="00F14F2D">
                      <w:rPr>
                        <w:noProof/>
                        <w:lang w:val="en-US"/>
                      </w:rPr>
                      <w:t xml:space="preserve">Volkerdon, „MoSCoW prioritization technique,” 2018. [Online]. </w:t>
                    </w:r>
                    <w:r w:rsidRPr="00F14F2D">
                      <w:rPr>
                        <w:noProof/>
                        <w:lang w:val="fr-FR"/>
                      </w:rPr>
                      <w:t>Available: https://www.volkerdon.com/pages/moscow-prioritisation.</w:t>
                    </w:r>
                  </w:p>
                </w:tc>
              </w:tr>
              <w:tr w:rsidR="006576C3" w:rsidRPr="00F14F2D" w14:paraId="0274F76B" w14:textId="77777777">
                <w:trPr>
                  <w:divId w:val="654719502"/>
                  <w:tblCellSpacing w:w="15" w:type="dxa"/>
                </w:trPr>
                <w:tc>
                  <w:tcPr>
                    <w:tcW w:w="50" w:type="pct"/>
                    <w:hideMark/>
                  </w:tcPr>
                  <w:p w14:paraId="3DF0AC5A" w14:textId="77777777" w:rsidR="006576C3" w:rsidRDefault="006576C3">
                    <w:pPr>
                      <w:pStyle w:val="Bibliography"/>
                      <w:rPr>
                        <w:noProof/>
                      </w:rPr>
                    </w:pPr>
                    <w:r>
                      <w:rPr>
                        <w:noProof/>
                      </w:rPr>
                      <w:t xml:space="preserve">[3] </w:t>
                    </w:r>
                  </w:p>
                </w:tc>
                <w:tc>
                  <w:tcPr>
                    <w:tcW w:w="0" w:type="auto"/>
                    <w:hideMark/>
                  </w:tcPr>
                  <w:p w14:paraId="5510D980" w14:textId="77777777" w:rsidR="006576C3" w:rsidRPr="00F14F2D" w:rsidRDefault="006576C3">
                    <w:pPr>
                      <w:pStyle w:val="Bibliography"/>
                      <w:rPr>
                        <w:noProof/>
                        <w:lang w:val="en-US"/>
                      </w:rPr>
                    </w:pPr>
                    <w:r w:rsidRPr="00F14F2D">
                      <w:rPr>
                        <w:noProof/>
                        <w:lang w:val="en-US"/>
                      </w:rPr>
                      <w:t>S. Toriyama, T. Okabe en S. K. Y. Tanaka, „Proof of Concept of Blockchain Technology in the Field of Finance Using Hyperledger Fabric 1.0,” NEC Technical Journal, 2018.</w:t>
                    </w:r>
                  </w:p>
                </w:tc>
              </w:tr>
              <w:tr w:rsidR="006576C3" w14:paraId="2DD3A3DE" w14:textId="77777777">
                <w:trPr>
                  <w:divId w:val="654719502"/>
                  <w:tblCellSpacing w:w="15" w:type="dxa"/>
                </w:trPr>
                <w:tc>
                  <w:tcPr>
                    <w:tcW w:w="50" w:type="pct"/>
                    <w:hideMark/>
                  </w:tcPr>
                  <w:p w14:paraId="5C447745" w14:textId="77777777" w:rsidR="006576C3" w:rsidRDefault="006576C3">
                    <w:pPr>
                      <w:pStyle w:val="Bibliography"/>
                      <w:rPr>
                        <w:noProof/>
                      </w:rPr>
                    </w:pPr>
                    <w:r>
                      <w:rPr>
                        <w:noProof/>
                      </w:rPr>
                      <w:t xml:space="preserve">[4] </w:t>
                    </w:r>
                  </w:p>
                </w:tc>
                <w:tc>
                  <w:tcPr>
                    <w:tcW w:w="0" w:type="auto"/>
                    <w:hideMark/>
                  </w:tcPr>
                  <w:p w14:paraId="49A08323" w14:textId="77777777" w:rsidR="006576C3" w:rsidRDefault="006576C3">
                    <w:pPr>
                      <w:pStyle w:val="Bibliography"/>
                      <w:rPr>
                        <w:noProof/>
                      </w:rPr>
                    </w:pPr>
                    <w:r w:rsidRPr="00F14F2D">
                      <w:rPr>
                        <w:noProof/>
                        <w:lang w:val="en-US"/>
                      </w:rPr>
                      <w:t xml:space="preserve">H. fabric, „Architecture Explained,” IBM, [Online]. </w:t>
                    </w:r>
                    <w:r>
                      <w:rPr>
                        <w:noProof/>
                      </w:rPr>
                      <w:t>Available: https://hyperledger-fabric.readthedocs.io/en/release/arch-deep-dive.html. [Geopend 28 4 2021].</w:t>
                    </w:r>
                  </w:p>
                </w:tc>
              </w:tr>
              <w:tr w:rsidR="006576C3" w14:paraId="73FFB9BD" w14:textId="77777777">
                <w:trPr>
                  <w:divId w:val="654719502"/>
                  <w:tblCellSpacing w:w="15" w:type="dxa"/>
                </w:trPr>
                <w:tc>
                  <w:tcPr>
                    <w:tcW w:w="50" w:type="pct"/>
                    <w:hideMark/>
                  </w:tcPr>
                  <w:p w14:paraId="2B42406F" w14:textId="77777777" w:rsidR="006576C3" w:rsidRDefault="006576C3">
                    <w:pPr>
                      <w:pStyle w:val="Bibliography"/>
                      <w:rPr>
                        <w:noProof/>
                      </w:rPr>
                    </w:pPr>
                    <w:r>
                      <w:rPr>
                        <w:noProof/>
                      </w:rPr>
                      <w:t xml:space="preserve">[5] </w:t>
                    </w:r>
                  </w:p>
                </w:tc>
                <w:tc>
                  <w:tcPr>
                    <w:tcW w:w="0" w:type="auto"/>
                    <w:hideMark/>
                  </w:tcPr>
                  <w:p w14:paraId="27AEB26D" w14:textId="77777777" w:rsidR="006576C3" w:rsidRDefault="006576C3">
                    <w:pPr>
                      <w:pStyle w:val="Bibliography"/>
                      <w:rPr>
                        <w:noProof/>
                      </w:rPr>
                    </w:pPr>
                    <w:r w:rsidRPr="00F14F2D">
                      <w:rPr>
                        <w:noProof/>
                        <w:lang w:val="en-US"/>
                      </w:rPr>
                      <w:t xml:space="preserve">Monitis, „Top 7 Apache security best practices,” Monitis, 2 06 2016. </w:t>
                    </w:r>
                    <w:r w:rsidRPr="00F14F2D">
                      <w:rPr>
                        <w:noProof/>
                        <w:lang w:val="fr-FR"/>
                      </w:rPr>
                      <w:t xml:space="preserve">[Online]. Available: https://blog.monitis.com/blog/top-7-apache-security-best-practices/. </w:t>
                    </w:r>
                    <w:r>
                      <w:rPr>
                        <w:noProof/>
                      </w:rPr>
                      <w:t>[Geopend 27 05 2021].</w:t>
                    </w:r>
                  </w:p>
                </w:tc>
              </w:tr>
              <w:tr w:rsidR="006576C3" w14:paraId="004654E4" w14:textId="77777777">
                <w:trPr>
                  <w:divId w:val="654719502"/>
                  <w:tblCellSpacing w:w="15" w:type="dxa"/>
                </w:trPr>
                <w:tc>
                  <w:tcPr>
                    <w:tcW w:w="50" w:type="pct"/>
                    <w:hideMark/>
                  </w:tcPr>
                  <w:p w14:paraId="34858611" w14:textId="77777777" w:rsidR="006576C3" w:rsidRDefault="006576C3">
                    <w:pPr>
                      <w:pStyle w:val="Bibliography"/>
                      <w:rPr>
                        <w:noProof/>
                      </w:rPr>
                    </w:pPr>
                    <w:r>
                      <w:rPr>
                        <w:noProof/>
                      </w:rPr>
                      <w:t xml:space="preserve">[6] </w:t>
                    </w:r>
                  </w:p>
                </w:tc>
                <w:tc>
                  <w:tcPr>
                    <w:tcW w:w="0" w:type="auto"/>
                    <w:hideMark/>
                  </w:tcPr>
                  <w:p w14:paraId="0174FE24" w14:textId="77777777" w:rsidR="006576C3" w:rsidRDefault="006576C3">
                    <w:pPr>
                      <w:pStyle w:val="Bibliography"/>
                      <w:rPr>
                        <w:noProof/>
                      </w:rPr>
                    </w:pPr>
                    <w:r w:rsidRPr="00F14F2D">
                      <w:rPr>
                        <w:noProof/>
                        <w:lang w:val="en-US"/>
                      </w:rPr>
                      <w:t xml:space="preserve">Y. Davydov, „Linux Server Security: 10 Linux Hardening &amp; Security Best Practices,” thesslstore.com, 7 8 2020. </w:t>
                    </w:r>
                    <w:r w:rsidRPr="00F14F2D">
                      <w:rPr>
                        <w:noProof/>
                        <w:lang w:val="fr-FR"/>
                      </w:rPr>
                      <w:t xml:space="preserve">[Online]. Available: https://www.thesslstore.com/blog/linux-server-security-linux-hardening-best-practices/. </w:t>
                    </w:r>
                    <w:r>
                      <w:rPr>
                        <w:noProof/>
                      </w:rPr>
                      <w:t>[Geopend 27 05 2021].</w:t>
                    </w:r>
                  </w:p>
                </w:tc>
              </w:tr>
              <w:tr w:rsidR="006576C3" w:rsidRPr="00F14F2D" w14:paraId="40BAC23F" w14:textId="77777777">
                <w:trPr>
                  <w:divId w:val="654719502"/>
                  <w:tblCellSpacing w:w="15" w:type="dxa"/>
                </w:trPr>
                <w:tc>
                  <w:tcPr>
                    <w:tcW w:w="50" w:type="pct"/>
                    <w:hideMark/>
                  </w:tcPr>
                  <w:p w14:paraId="25336FF2" w14:textId="77777777" w:rsidR="006576C3" w:rsidRDefault="006576C3">
                    <w:pPr>
                      <w:pStyle w:val="Bibliography"/>
                      <w:rPr>
                        <w:noProof/>
                      </w:rPr>
                    </w:pPr>
                    <w:r>
                      <w:rPr>
                        <w:noProof/>
                      </w:rPr>
                      <w:t xml:space="preserve">[7] </w:t>
                    </w:r>
                  </w:p>
                </w:tc>
                <w:tc>
                  <w:tcPr>
                    <w:tcW w:w="0" w:type="auto"/>
                    <w:hideMark/>
                  </w:tcPr>
                  <w:p w14:paraId="415A4FF8" w14:textId="77777777" w:rsidR="006576C3" w:rsidRPr="00F14F2D" w:rsidRDefault="006576C3">
                    <w:pPr>
                      <w:pStyle w:val="Bibliography"/>
                      <w:rPr>
                        <w:noProof/>
                        <w:lang w:val="en-US"/>
                      </w:rPr>
                    </w:pPr>
                    <w:r w:rsidRPr="00F14F2D">
                      <w:rPr>
                        <w:noProof/>
                        <w:lang w:val="en-US"/>
                      </w:rPr>
                      <w:t>The linux foundation, „Using CouchDB,” Hyperledger, 2020. [Online]. Available: https://hyperledger-fabric.readthedocs.io/en/release-2.2/couchdb_tutorial.html. [Geopend 28 April 2021].</w:t>
                    </w:r>
                  </w:p>
                </w:tc>
              </w:tr>
            </w:tbl>
            <w:p w14:paraId="57BACCF7" w14:textId="77777777" w:rsidR="006576C3" w:rsidRPr="00F14F2D" w:rsidRDefault="006576C3">
              <w:pPr>
                <w:divId w:val="654719502"/>
                <w:rPr>
                  <w:rFonts w:eastAsia="Times New Roman"/>
                  <w:noProof/>
                  <w:lang w:val="en-US"/>
                </w:rPr>
              </w:pPr>
            </w:p>
            <w:p w14:paraId="5C89DF31" w14:textId="1CFDEC0D" w:rsidR="00562311" w:rsidRDefault="00562311">
              <w:r>
                <w:rPr>
                  <w:b/>
                  <w:bCs/>
                </w:rPr>
                <w:fldChar w:fldCharType="end"/>
              </w:r>
            </w:p>
          </w:sdtContent>
        </w:sdt>
      </w:sdtContent>
    </w:sdt>
    <w:p w14:paraId="095AAA99" w14:textId="77777777" w:rsidR="000F717C" w:rsidRPr="000F717C" w:rsidRDefault="000F717C" w:rsidP="007E1618">
      <w:pPr>
        <w:rPr>
          <w:noProof/>
          <w:color w:val="005CB8" w:themeColor="accent2"/>
          <w:sz w:val="36"/>
          <w:szCs w:val="36"/>
        </w:rPr>
      </w:pPr>
    </w:p>
    <w:sectPr w:rsidR="000F717C" w:rsidRPr="000F717C" w:rsidSect="005430A0">
      <w:headerReference w:type="default" r:id="rId25"/>
      <w:footerReference w:type="default" r:id="rId26"/>
      <w:headerReference w:type="first" r:id="rId27"/>
      <w:footerReference w:type="first" r:id="rId28"/>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Tim Imming (student)" w:date="2021-05-28T12:04:00Z" w:initials="TI(">
    <w:p w14:paraId="60AACDFF" w14:textId="5A239E47" w:rsidR="00655B6A" w:rsidRDefault="00655B6A">
      <w:pPr>
        <w:pStyle w:val="CommentText"/>
      </w:pPr>
      <w:r>
        <w:rPr>
          <w:rStyle w:val="CommentReference"/>
        </w:rPr>
        <w:annotationRef/>
      </w:r>
      <w:r>
        <w:t>Webservers niet aanwezig?</w:t>
      </w:r>
    </w:p>
  </w:comment>
  <w:comment w:id="45" w:author="Tim Imming (student)" w:date="2021-04-21T14:03:00Z" w:initials="TI(">
    <w:p w14:paraId="57EE703F" w14:textId="740FAAF0" w:rsidR="00DF3FD7" w:rsidRDefault="00DF3FD7">
      <w:pPr>
        <w:pStyle w:val="CommentText"/>
      </w:pPr>
      <w:r>
        <w:rPr>
          <w:rStyle w:val="CommentReference"/>
        </w:rPr>
        <w:annotationRef/>
      </w:r>
      <w:r>
        <w:t>Tim</w:t>
      </w:r>
    </w:p>
  </w:comment>
  <w:comment w:id="46" w:author="Tim Imming (student)" w:date="2021-05-26T14:28:00Z" w:initials="TI(">
    <w:p w14:paraId="29E055E9" w14:textId="1925C964" w:rsidR="00C40D75" w:rsidRDefault="00C40D75">
      <w:pPr>
        <w:pStyle w:val="CommentText"/>
      </w:pPr>
      <w:r>
        <w:rPr>
          <w:rStyle w:val="CommentReference"/>
        </w:rPr>
        <w:annotationRef/>
      </w:r>
      <w:r>
        <w:t>Naming convention gebruiken?</w:t>
      </w:r>
    </w:p>
  </w:comment>
  <w:comment w:id="47" w:author="Tim Imming (student)" w:date="2021-05-28T12:09:00Z" w:initials="TI(">
    <w:p w14:paraId="4A334C81" w14:textId="31974927" w:rsidR="00247AF8" w:rsidRDefault="00247AF8">
      <w:pPr>
        <w:pStyle w:val="CommentText"/>
      </w:pPr>
      <w:r>
        <w:rPr>
          <w:rStyle w:val="CommentReference"/>
        </w:rPr>
        <w:annotationRef/>
      </w:r>
      <w:r>
        <w:t>Aanvullen?</w:t>
      </w:r>
    </w:p>
  </w:comment>
  <w:comment w:id="48" w:author="Tim Imming (student)" w:date="2021-05-28T11:33:00Z" w:initials="TI(">
    <w:p w14:paraId="2ACB2F97" w14:textId="77777777" w:rsidR="0018159C" w:rsidRDefault="0018159C" w:rsidP="0018159C">
      <w:pPr>
        <w:pStyle w:val="CommentText"/>
      </w:pPr>
      <w:r>
        <w:rPr>
          <w:rStyle w:val="CommentReference"/>
        </w:rPr>
        <w:annotationRef/>
      </w:r>
      <w:r>
        <w:t>ipconfig</w:t>
      </w:r>
    </w:p>
  </w:comment>
  <w:comment w:id="64" w:author="Gerard Wesseling (student)" w:date="2021-05-26T11:50:00Z" w:initials="GW(">
    <w:p w14:paraId="7B8D1166" w14:textId="77777777" w:rsidR="006577AD" w:rsidRDefault="00BB0BA6" w:rsidP="006728F9">
      <w:pPr>
        <w:pStyle w:val="CommentText"/>
      </w:pPr>
      <w:r>
        <w:rPr>
          <w:rStyle w:val="CommentReference"/>
        </w:rPr>
        <w:annotationRef/>
      </w:r>
      <w:r w:rsidR="006577AD">
        <w:t>Komt dit van de repo af? :’)</w:t>
      </w:r>
    </w:p>
  </w:comment>
  <w:comment w:id="65" w:author="Berat Güzel (student)" w:date="2021-06-01T11:45:00Z" w:initials="BG(">
    <w:p w14:paraId="4516CA06" w14:textId="77777777" w:rsidR="00070451" w:rsidRDefault="00317171" w:rsidP="006576C3">
      <w:pPr>
        <w:pStyle w:val="CommentText"/>
      </w:pPr>
      <w:r>
        <w:rPr>
          <w:rStyle w:val="CommentReference"/>
        </w:rPr>
        <w:annotationRef/>
      </w:r>
      <w:r w:rsidR="00070451">
        <w:rPr>
          <w:lang w:val="en-GB"/>
        </w:rPr>
        <w:t xml:space="preserve">beter zo? </w:t>
      </w:r>
      <w:r w:rsidR="00070451">
        <w:rPr>
          <w:b/>
          <w:bCs/>
          <w:lang w:val="en-GB"/>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AACDFF" w15:done="0"/>
  <w15:commentEx w15:paraId="57EE703F" w15:done="0"/>
  <w15:commentEx w15:paraId="29E055E9" w15:done="0"/>
  <w15:commentEx w15:paraId="4A334C81" w15:done="0"/>
  <w15:commentEx w15:paraId="2ACB2F97" w15:done="0"/>
  <w15:commentEx w15:paraId="7B8D1166" w15:done="0"/>
  <w15:commentEx w15:paraId="4516CA06" w15:paraIdParent="7B8D11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B5AD0" w16cex:dateUtc="2021-05-28T10:04:00Z"/>
  <w16cex:commentExtensible w16cex:durableId="242AAF40" w16cex:dateUtc="2021-04-21T12:03:00Z"/>
  <w16cex:commentExtensible w16cex:durableId="2458D99A" w16cex:dateUtc="2021-05-26T12:28:00Z"/>
  <w16cex:commentExtensible w16cex:durableId="245B5BDD" w16cex:dateUtc="2021-05-28T10:09:00Z"/>
  <w16cex:commentExtensible w16cex:durableId="245B551C" w16cex:dateUtc="2021-05-28T09:33:00Z"/>
  <w16cex:commentExtensible w16cex:durableId="2459FBA9" w16cex:dateUtc="2021-05-26T09:50:00Z"/>
  <w16cex:commentExtensible w16cex:durableId="24609C6C" w16cex:dateUtc="2021-06-01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AACDFF" w16cid:durableId="245B5AD0"/>
  <w16cid:commentId w16cid:paraId="57EE703F" w16cid:durableId="242AAF40"/>
  <w16cid:commentId w16cid:paraId="29E055E9" w16cid:durableId="2458D99A"/>
  <w16cid:commentId w16cid:paraId="4A334C81" w16cid:durableId="245B5BDD"/>
  <w16cid:commentId w16cid:paraId="2ACB2F97" w16cid:durableId="245B551C"/>
  <w16cid:commentId w16cid:paraId="7B8D1166" w16cid:durableId="2459FBA9"/>
  <w16cid:commentId w16cid:paraId="4516CA06" w16cid:durableId="24609C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F484D" w14:textId="77777777" w:rsidR="006576C3" w:rsidRDefault="006576C3" w:rsidP="005430A0">
      <w:pPr>
        <w:spacing w:after="0" w:line="240" w:lineRule="auto"/>
      </w:pPr>
      <w:r>
        <w:separator/>
      </w:r>
    </w:p>
  </w:endnote>
  <w:endnote w:type="continuationSeparator" w:id="0">
    <w:p w14:paraId="644AF565" w14:textId="77777777" w:rsidR="006576C3" w:rsidRDefault="006576C3" w:rsidP="005430A0">
      <w:pPr>
        <w:spacing w:after="0" w:line="240" w:lineRule="auto"/>
      </w:pPr>
      <w:r>
        <w:continuationSeparator/>
      </w:r>
    </w:p>
  </w:endnote>
  <w:endnote w:type="continuationNotice" w:id="1">
    <w:p w14:paraId="7F20FD09" w14:textId="77777777" w:rsidR="006576C3" w:rsidRDefault="006576C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antramanavbold">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CF094" w14:textId="735B3FFE" w:rsidR="005430A0" w:rsidRPr="001D7891" w:rsidRDefault="00F14F2D" w:rsidP="001759E7">
    <w:pPr>
      <w:pStyle w:val="Footer"/>
      <w:tabs>
        <w:tab w:val="clear" w:pos="4513"/>
        <w:tab w:val="clear" w:pos="9026"/>
        <w:tab w:val="center" w:pos="4680"/>
      </w:tabs>
      <w:jc w:val="center"/>
      <w:rPr>
        <w:lang w:val="en-US"/>
      </w:rPr>
    </w:pPr>
    <w:sdt>
      <w:sdtPr>
        <w:rPr>
          <w:lang w:val="en-US"/>
        </w:rPr>
        <w:alias w:val="Bedrijf"/>
        <w:tag w:val=""/>
        <w:id w:val="1621877077"/>
        <w:placeholder>
          <w:docPart w:val="217752E6AA3C4E739998FF8FD2CABD3D"/>
        </w:placeholder>
        <w:dataBinding w:prefixMappings="xmlns:ns0='http://schemas.openxmlformats.org/officeDocument/2006/extended-properties' " w:xpath="/ns0:Properties[1]/ns0:Company[1]" w:storeItemID="{6668398D-A668-4E3E-A5EB-62B293D839F1}"/>
        <w:text/>
      </w:sdtPr>
      <w:sdtEndPr/>
      <w:sdtContent>
        <w:r w:rsidR="00490C8C">
          <w:rPr>
            <w:lang w:val="en-US"/>
          </w:rPr>
          <w:t>Windesheim</w:t>
        </w:r>
      </w:sdtContent>
    </w:sdt>
    <w:r w:rsidR="005430A0" w:rsidRPr="001D7891">
      <w:rPr>
        <w:lang w:val="en-US"/>
      </w:rPr>
      <w:tab/>
    </w:r>
    <w:sdt>
      <w:sdtPr>
        <w:rPr>
          <w:lang w:val="en-US"/>
        </w:rPr>
        <w:alias w:val="Titel"/>
        <w:tag w:val=""/>
        <w:id w:val="990051849"/>
        <w:placeholder>
          <w:docPart w:val="DFBC78913E524D94939CD7F2AF8977D7"/>
        </w:placeholder>
        <w:dataBinding w:prefixMappings="xmlns:ns0='http://purl.org/dc/elements/1.1/' xmlns:ns1='http://schemas.openxmlformats.org/package/2006/metadata/core-properties' " w:xpath="/ns1:coreProperties[1]/ns0:title[1]" w:storeItemID="{6C3C8BC8-F283-45AE-878A-BAB7291924A1}"/>
        <w:text/>
      </w:sdtPr>
      <w:sdtEndPr/>
      <w:sdtContent>
        <w:r w:rsidR="00490C8C">
          <w:rPr>
            <w:lang w:val="en-US"/>
          </w:rPr>
          <w:t>Technical design</w:t>
        </w:r>
      </w:sdtContent>
    </w:sdt>
    <w:r w:rsidR="005430A0" w:rsidRPr="007A7680">
      <w:rPr>
        <w:lang w:val="en-US"/>
      </w:rPr>
      <w:tab/>
    </w:r>
    <w:r w:rsidR="005430A0" w:rsidRPr="007A7680">
      <w:rPr>
        <w:lang w:val="en-US"/>
      </w:rPr>
      <w:tab/>
    </w:r>
    <w:r w:rsidR="005430A0" w:rsidRPr="007A7680">
      <w:rPr>
        <w:lang w:val="en-US"/>
      </w:rPr>
      <w:tab/>
    </w:r>
    <w:r w:rsidR="005430A0" w:rsidRPr="007A7680">
      <w:rPr>
        <w:lang w:val="en-US"/>
      </w:rPr>
      <w:tab/>
    </w:r>
    <w:r w:rsidR="003C1B8E">
      <w:rPr>
        <w:lang w:val="en-US"/>
      </w:rPr>
      <w:t>Page</w:t>
    </w:r>
    <w:r w:rsidR="005430A0" w:rsidRPr="007A7680">
      <w:rPr>
        <w:lang w:val="en-US"/>
      </w:rPr>
      <w:t xml:space="preserve"> | </w:t>
    </w:r>
    <w:r w:rsidR="005430A0" w:rsidRPr="00A5130A">
      <w:fldChar w:fldCharType="begin"/>
    </w:r>
    <w:r w:rsidR="005430A0" w:rsidRPr="007A7680">
      <w:rPr>
        <w:lang w:val="en-US"/>
      </w:rPr>
      <w:instrText>PAGE   \* MERGEFORMAT</w:instrText>
    </w:r>
    <w:r w:rsidR="005430A0" w:rsidRPr="00A5130A">
      <w:fldChar w:fldCharType="separate"/>
    </w:r>
    <w:r w:rsidR="005430A0" w:rsidRPr="007A7680">
      <w:rPr>
        <w:lang w:val="en-US"/>
      </w:rPr>
      <w:t>1</w:t>
    </w:r>
    <w:r w:rsidR="005430A0" w:rsidRPr="00A5130A">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F10296" w14:paraId="00717E28" w14:textId="77777777" w:rsidTr="06F10296">
      <w:tc>
        <w:tcPr>
          <w:tcW w:w="3120" w:type="dxa"/>
        </w:tcPr>
        <w:p w14:paraId="75AC2EB8" w14:textId="3A93E68C" w:rsidR="06F10296" w:rsidRDefault="06F10296" w:rsidP="06F10296">
          <w:pPr>
            <w:pStyle w:val="Header"/>
            <w:ind w:left="-115"/>
          </w:pPr>
        </w:p>
      </w:tc>
      <w:tc>
        <w:tcPr>
          <w:tcW w:w="3120" w:type="dxa"/>
        </w:tcPr>
        <w:p w14:paraId="0F8F61A5" w14:textId="74EBEE44" w:rsidR="06F10296" w:rsidRDefault="06F10296" w:rsidP="06F10296">
          <w:pPr>
            <w:pStyle w:val="Header"/>
            <w:jc w:val="center"/>
          </w:pPr>
        </w:p>
      </w:tc>
      <w:tc>
        <w:tcPr>
          <w:tcW w:w="3120" w:type="dxa"/>
        </w:tcPr>
        <w:p w14:paraId="15256822" w14:textId="32FF855E" w:rsidR="06F10296" w:rsidRDefault="06F10296" w:rsidP="06F10296">
          <w:pPr>
            <w:pStyle w:val="Header"/>
            <w:ind w:right="-115"/>
            <w:jc w:val="right"/>
          </w:pPr>
        </w:p>
      </w:tc>
    </w:tr>
  </w:tbl>
  <w:p w14:paraId="544B46BF" w14:textId="393FA6DF" w:rsidR="00D5597D" w:rsidRDefault="00D55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68EAE" w14:textId="77777777" w:rsidR="006576C3" w:rsidRDefault="006576C3" w:rsidP="005430A0">
      <w:pPr>
        <w:spacing w:after="0" w:line="240" w:lineRule="auto"/>
      </w:pPr>
      <w:r>
        <w:separator/>
      </w:r>
    </w:p>
  </w:footnote>
  <w:footnote w:type="continuationSeparator" w:id="0">
    <w:p w14:paraId="27EF5639" w14:textId="77777777" w:rsidR="006576C3" w:rsidRDefault="006576C3" w:rsidP="005430A0">
      <w:pPr>
        <w:spacing w:after="0" w:line="240" w:lineRule="auto"/>
      </w:pPr>
      <w:r>
        <w:continuationSeparator/>
      </w:r>
    </w:p>
  </w:footnote>
  <w:footnote w:type="continuationNotice" w:id="1">
    <w:p w14:paraId="54617AF7" w14:textId="77777777" w:rsidR="006576C3" w:rsidRDefault="006576C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1BEC0" w14:textId="77777777" w:rsidR="008B5608" w:rsidRDefault="008B5608">
    <w:pPr>
      <w:pStyle w:val="Header"/>
    </w:pPr>
    <w:r>
      <w:rPr>
        <w:noProof/>
      </w:rPr>
      <w:drawing>
        <wp:anchor distT="0" distB="0" distL="114300" distR="114300" simplePos="0" relativeHeight="251658240" behindDoc="0" locked="0" layoutInCell="1" allowOverlap="1" wp14:anchorId="1E95B75D" wp14:editId="54638E70">
          <wp:simplePos x="0" y="0"/>
          <wp:positionH relativeFrom="rightMargin">
            <wp:posOffset>0</wp:posOffset>
          </wp:positionH>
          <wp:positionV relativeFrom="topMargin">
            <wp:posOffset>200660</wp:posOffset>
          </wp:positionV>
          <wp:extent cx="698500" cy="698500"/>
          <wp:effectExtent l="0" t="0" r="6350" b="6350"/>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98500" cy="698500"/>
                  </a:xfrm>
                  <a:prstGeom prst="rect">
                    <a:avLst/>
                  </a:prstGeom>
                  <a:noFill/>
                  <a:ln>
                    <a:noFill/>
                  </a:ln>
                </pic:spPr>
              </pic:pic>
            </a:graphicData>
          </a:graphic>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6F10296" w14:paraId="3C024447" w14:textId="77777777" w:rsidTr="06F10296">
      <w:tc>
        <w:tcPr>
          <w:tcW w:w="3120" w:type="dxa"/>
        </w:tcPr>
        <w:p w14:paraId="4C05B762" w14:textId="1F5C7D1D" w:rsidR="06F10296" w:rsidRDefault="06F10296" w:rsidP="06F10296">
          <w:pPr>
            <w:pStyle w:val="Header"/>
            <w:ind w:left="-115"/>
          </w:pPr>
        </w:p>
      </w:tc>
      <w:tc>
        <w:tcPr>
          <w:tcW w:w="3120" w:type="dxa"/>
        </w:tcPr>
        <w:p w14:paraId="62C3ECE1" w14:textId="7195883B" w:rsidR="06F10296" w:rsidRDefault="06F10296" w:rsidP="06F10296">
          <w:pPr>
            <w:pStyle w:val="Header"/>
            <w:jc w:val="center"/>
          </w:pPr>
        </w:p>
      </w:tc>
      <w:tc>
        <w:tcPr>
          <w:tcW w:w="3120" w:type="dxa"/>
        </w:tcPr>
        <w:p w14:paraId="3BA101CC" w14:textId="3DF8A16C" w:rsidR="06F10296" w:rsidRDefault="06F10296" w:rsidP="06F10296">
          <w:pPr>
            <w:pStyle w:val="Header"/>
            <w:ind w:right="-115"/>
            <w:jc w:val="right"/>
          </w:pPr>
        </w:p>
      </w:tc>
    </w:tr>
  </w:tbl>
  <w:p w14:paraId="0C5F7B80" w14:textId="3BDDA477" w:rsidR="00D5597D" w:rsidRDefault="00D55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56615"/>
    <w:multiLevelType w:val="hybridMultilevel"/>
    <w:tmpl w:val="0E0C604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04334F43"/>
    <w:multiLevelType w:val="hybridMultilevel"/>
    <w:tmpl w:val="1E5E5A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4C2168"/>
    <w:multiLevelType w:val="hybridMultilevel"/>
    <w:tmpl w:val="9FBEA4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F2F1E2B"/>
    <w:multiLevelType w:val="hybridMultilevel"/>
    <w:tmpl w:val="2DDEF7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C242E0"/>
    <w:multiLevelType w:val="hybridMultilevel"/>
    <w:tmpl w:val="FFFFFFFF"/>
    <w:lvl w:ilvl="0" w:tplc="A44ED10E">
      <w:start w:val="1"/>
      <w:numFmt w:val="bullet"/>
      <w:lvlText w:val=""/>
      <w:lvlJc w:val="left"/>
      <w:pPr>
        <w:ind w:left="720" w:hanging="360"/>
      </w:pPr>
      <w:rPr>
        <w:rFonts w:ascii="Symbol" w:hAnsi="Symbol" w:hint="default"/>
      </w:rPr>
    </w:lvl>
    <w:lvl w:ilvl="1" w:tplc="88BACCC2">
      <w:start w:val="1"/>
      <w:numFmt w:val="bullet"/>
      <w:lvlText w:val="o"/>
      <w:lvlJc w:val="left"/>
      <w:pPr>
        <w:ind w:left="1440" w:hanging="360"/>
      </w:pPr>
      <w:rPr>
        <w:rFonts w:ascii="Courier New" w:hAnsi="Courier New" w:hint="default"/>
      </w:rPr>
    </w:lvl>
    <w:lvl w:ilvl="2" w:tplc="BB763FF6">
      <w:start w:val="1"/>
      <w:numFmt w:val="bullet"/>
      <w:lvlText w:val=""/>
      <w:lvlJc w:val="left"/>
      <w:pPr>
        <w:ind w:left="2160" w:hanging="360"/>
      </w:pPr>
      <w:rPr>
        <w:rFonts w:ascii="Wingdings" w:hAnsi="Wingdings" w:hint="default"/>
      </w:rPr>
    </w:lvl>
    <w:lvl w:ilvl="3" w:tplc="444CA822">
      <w:start w:val="1"/>
      <w:numFmt w:val="bullet"/>
      <w:lvlText w:val=""/>
      <w:lvlJc w:val="left"/>
      <w:pPr>
        <w:ind w:left="2880" w:hanging="360"/>
      </w:pPr>
      <w:rPr>
        <w:rFonts w:ascii="Symbol" w:hAnsi="Symbol" w:hint="default"/>
      </w:rPr>
    </w:lvl>
    <w:lvl w:ilvl="4" w:tplc="D04CAC48">
      <w:start w:val="1"/>
      <w:numFmt w:val="bullet"/>
      <w:lvlText w:val="o"/>
      <w:lvlJc w:val="left"/>
      <w:pPr>
        <w:ind w:left="3600" w:hanging="360"/>
      </w:pPr>
      <w:rPr>
        <w:rFonts w:ascii="Courier New" w:hAnsi="Courier New" w:hint="default"/>
      </w:rPr>
    </w:lvl>
    <w:lvl w:ilvl="5" w:tplc="D6981CD2">
      <w:start w:val="1"/>
      <w:numFmt w:val="bullet"/>
      <w:lvlText w:val=""/>
      <w:lvlJc w:val="left"/>
      <w:pPr>
        <w:ind w:left="4320" w:hanging="360"/>
      </w:pPr>
      <w:rPr>
        <w:rFonts w:ascii="Wingdings" w:hAnsi="Wingdings" w:hint="default"/>
      </w:rPr>
    </w:lvl>
    <w:lvl w:ilvl="6" w:tplc="093ED02E">
      <w:start w:val="1"/>
      <w:numFmt w:val="bullet"/>
      <w:lvlText w:val=""/>
      <w:lvlJc w:val="left"/>
      <w:pPr>
        <w:ind w:left="5040" w:hanging="360"/>
      </w:pPr>
      <w:rPr>
        <w:rFonts w:ascii="Symbol" w:hAnsi="Symbol" w:hint="default"/>
      </w:rPr>
    </w:lvl>
    <w:lvl w:ilvl="7" w:tplc="FDC61BBA">
      <w:start w:val="1"/>
      <w:numFmt w:val="bullet"/>
      <w:lvlText w:val="o"/>
      <w:lvlJc w:val="left"/>
      <w:pPr>
        <w:ind w:left="5760" w:hanging="360"/>
      </w:pPr>
      <w:rPr>
        <w:rFonts w:ascii="Courier New" w:hAnsi="Courier New" w:hint="default"/>
      </w:rPr>
    </w:lvl>
    <w:lvl w:ilvl="8" w:tplc="1AA0C62A">
      <w:start w:val="1"/>
      <w:numFmt w:val="bullet"/>
      <w:lvlText w:val=""/>
      <w:lvlJc w:val="left"/>
      <w:pPr>
        <w:ind w:left="6480" w:hanging="360"/>
      </w:pPr>
      <w:rPr>
        <w:rFonts w:ascii="Wingdings" w:hAnsi="Wingdings" w:hint="default"/>
      </w:rPr>
    </w:lvl>
  </w:abstractNum>
  <w:abstractNum w:abstractNumId="5" w15:restartNumberingAfterBreak="0">
    <w:nsid w:val="14577D97"/>
    <w:multiLevelType w:val="hybridMultilevel"/>
    <w:tmpl w:val="6040011C"/>
    <w:lvl w:ilvl="0" w:tplc="8A5C7718">
      <w:start w:val="1"/>
      <w:numFmt w:val="decimal"/>
      <w:lvlText w:val="%1."/>
      <w:lvlJc w:val="left"/>
      <w:pPr>
        <w:ind w:left="720" w:hanging="360"/>
      </w:pPr>
      <w:rPr>
        <w:rFonts w:asciiTheme="minorHAnsi" w:eastAsiaTheme="minorEastAsia" w:hAnsiTheme="minorHAnsi" w:cstheme="minorBidi" w:hint="default"/>
        <w:b/>
        <w:color w:val="auto"/>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77D42D4"/>
    <w:multiLevelType w:val="hybridMultilevel"/>
    <w:tmpl w:val="8C5404A0"/>
    <w:lvl w:ilvl="0" w:tplc="1D0CDA7E">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B331795"/>
    <w:multiLevelType w:val="hybridMultilevel"/>
    <w:tmpl w:val="DD103F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BBC3DD7"/>
    <w:multiLevelType w:val="hybridMultilevel"/>
    <w:tmpl w:val="68DC60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F1E03E9"/>
    <w:multiLevelType w:val="hybridMultilevel"/>
    <w:tmpl w:val="C34E1AD4"/>
    <w:lvl w:ilvl="0" w:tplc="C3C61F1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1125BFE"/>
    <w:multiLevelType w:val="hybridMultilevel"/>
    <w:tmpl w:val="F05A74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8BC7DCC"/>
    <w:multiLevelType w:val="hybridMultilevel"/>
    <w:tmpl w:val="8BB62D98"/>
    <w:lvl w:ilvl="0" w:tplc="74B6F87C">
      <w:start w:val="1"/>
      <w:numFmt w:val="bullet"/>
      <w:lvlText w:val=""/>
      <w:lvlJc w:val="left"/>
      <w:pPr>
        <w:ind w:left="720" w:hanging="360"/>
      </w:pPr>
      <w:rPr>
        <w:rFonts w:ascii="Symbol" w:hAnsi="Symbol" w:hint="default"/>
        <w:sz w:val="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9D471A7"/>
    <w:multiLevelType w:val="hybridMultilevel"/>
    <w:tmpl w:val="DEE6B8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A577FFA"/>
    <w:multiLevelType w:val="hybridMultilevel"/>
    <w:tmpl w:val="EB56DB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AB640E7"/>
    <w:multiLevelType w:val="hybridMultilevel"/>
    <w:tmpl w:val="5B902C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3920FC"/>
    <w:multiLevelType w:val="hybridMultilevel"/>
    <w:tmpl w:val="5D0CF4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22E535B"/>
    <w:multiLevelType w:val="hybridMultilevel"/>
    <w:tmpl w:val="3F54F8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347C3F25"/>
    <w:multiLevelType w:val="hybridMultilevel"/>
    <w:tmpl w:val="82A6BA76"/>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8" w15:restartNumberingAfterBreak="0">
    <w:nsid w:val="349D2F63"/>
    <w:multiLevelType w:val="hybridMultilevel"/>
    <w:tmpl w:val="40FC4D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93D0954"/>
    <w:multiLevelType w:val="hybridMultilevel"/>
    <w:tmpl w:val="018CAE66"/>
    <w:lvl w:ilvl="0" w:tplc="20000009">
      <w:start w:val="1"/>
      <w:numFmt w:val="bullet"/>
      <w:lvlText w:val=""/>
      <w:lvlJc w:val="left"/>
      <w:pPr>
        <w:ind w:left="720" w:hanging="360"/>
      </w:pPr>
      <w:rPr>
        <w:rFonts w:ascii="Wingdings" w:hAnsi="Wingdings" w:hint="default"/>
        <w:sz w:val="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0095E6C"/>
    <w:multiLevelType w:val="hybridMultilevel"/>
    <w:tmpl w:val="242AC0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0A94F1C"/>
    <w:multiLevelType w:val="hybridMultilevel"/>
    <w:tmpl w:val="4DCCDC0C"/>
    <w:lvl w:ilvl="0" w:tplc="74B6F87C">
      <w:start w:val="1"/>
      <w:numFmt w:val="bullet"/>
      <w:lvlText w:val=""/>
      <w:lvlJc w:val="left"/>
      <w:pPr>
        <w:ind w:left="720" w:hanging="360"/>
      </w:pPr>
      <w:rPr>
        <w:rFonts w:ascii="Symbol" w:hAnsi="Symbol" w:hint="default"/>
        <w:sz w:val="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1F76D57"/>
    <w:multiLevelType w:val="hybridMultilevel"/>
    <w:tmpl w:val="BCE6715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15:restartNumberingAfterBreak="0">
    <w:nsid w:val="429B6B8B"/>
    <w:multiLevelType w:val="hybridMultilevel"/>
    <w:tmpl w:val="17DEEC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3072021"/>
    <w:multiLevelType w:val="hybridMultilevel"/>
    <w:tmpl w:val="BA06EA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4995578"/>
    <w:multiLevelType w:val="hybridMultilevel"/>
    <w:tmpl w:val="739C864E"/>
    <w:lvl w:ilvl="0" w:tplc="37CAB208">
      <w:start w:val="20"/>
      <w:numFmt w:val="bullet"/>
      <w:lvlText w:val="﷒"/>
      <w:lvlJc w:val="left"/>
      <w:pPr>
        <w:ind w:left="720" w:hanging="360"/>
      </w:pPr>
      <w:rPr>
        <w:rFonts w:ascii="Consolas" w:eastAsia="Times New Roman" w:hAnsi="Consolas"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2F0A05"/>
    <w:multiLevelType w:val="hybridMultilevel"/>
    <w:tmpl w:val="00807C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69B37E4"/>
    <w:multiLevelType w:val="hybridMultilevel"/>
    <w:tmpl w:val="EE6084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808057A"/>
    <w:multiLevelType w:val="multilevel"/>
    <w:tmpl w:val="ADB8ECA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lang w:val="en-US"/>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color w:val="000000" w:themeColor="text1"/>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15:restartNumberingAfterBreak="0">
    <w:nsid w:val="59526273"/>
    <w:multiLevelType w:val="hybridMultilevel"/>
    <w:tmpl w:val="92BCE02A"/>
    <w:lvl w:ilvl="0" w:tplc="7D3E30CC">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5C027672"/>
    <w:multiLevelType w:val="hybridMultilevel"/>
    <w:tmpl w:val="8CF8A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C416615"/>
    <w:multiLevelType w:val="hybridMultilevel"/>
    <w:tmpl w:val="E928447A"/>
    <w:lvl w:ilvl="0" w:tplc="20000001">
      <w:start w:val="1"/>
      <w:numFmt w:val="bullet"/>
      <w:lvlText w:val=""/>
      <w:lvlJc w:val="left"/>
      <w:pPr>
        <w:ind w:left="720" w:hanging="360"/>
      </w:pPr>
      <w:rPr>
        <w:rFonts w:ascii="Symbol" w:hAnsi="Symbol" w:hint="default"/>
        <w:sz w:val="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F451475"/>
    <w:multiLevelType w:val="hybridMultilevel"/>
    <w:tmpl w:val="3BE08EF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1F83B3C"/>
    <w:multiLevelType w:val="hybridMultilevel"/>
    <w:tmpl w:val="3FDAF2EE"/>
    <w:lvl w:ilvl="0" w:tplc="51A22B5C">
      <w:start w:val="1"/>
      <w:numFmt w:val="bullet"/>
      <w:lvlText w:val=""/>
      <w:lvlJc w:val="left"/>
      <w:pPr>
        <w:ind w:left="720" w:hanging="360"/>
      </w:pPr>
      <w:rPr>
        <w:rFonts w:ascii="Symbol" w:hAnsi="Symbol" w:hint="default"/>
        <w:color w:val="auto"/>
        <w:sz w:val="1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6BFC7714"/>
    <w:multiLevelType w:val="hybridMultilevel"/>
    <w:tmpl w:val="290861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6E6278E9"/>
    <w:multiLevelType w:val="hybridMultilevel"/>
    <w:tmpl w:val="B72A416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F0E373B"/>
    <w:multiLevelType w:val="hybridMultilevel"/>
    <w:tmpl w:val="16E82360"/>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394170"/>
    <w:multiLevelType w:val="hybridMultilevel"/>
    <w:tmpl w:val="3A40F21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2"/>
  </w:num>
  <w:num w:numId="2">
    <w:abstractNumId w:val="15"/>
  </w:num>
  <w:num w:numId="3">
    <w:abstractNumId w:val="34"/>
  </w:num>
  <w:num w:numId="4">
    <w:abstractNumId w:val="35"/>
  </w:num>
  <w:num w:numId="5">
    <w:abstractNumId w:val="36"/>
  </w:num>
  <w:num w:numId="6">
    <w:abstractNumId w:val="14"/>
  </w:num>
  <w:num w:numId="7">
    <w:abstractNumId w:val="4"/>
  </w:num>
  <w:num w:numId="8">
    <w:abstractNumId w:val="22"/>
  </w:num>
  <w:num w:numId="9">
    <w:abstractNumId w:val="17"/>
  </w:num>
  <w:num w:numId="10">
    <w:abstractNumId w:val="0"/>
  </w:num>
  <w:num w:numId="11">
    <w:abstractNumId w:val="5"/>
  </w:num>
  <w:num w:numId="12">
    <w:abstractNumId w:val="24"/>
  </w:num>
  <w:num w:numId="13">
    <w:abstractNumId w:val="23"/>
  </w:num>
  <w:num w:numId="14">
    <w:abstractNumId w:val="3"/>
  </w:num>
  <w:num w:numId="15">
    <w:abstractNumId w:val="28"/>
  </w:num>
  <w:num w:numId="16">
    <w:abstractNumId w:val="29"/>
  </w:num>
  <w:num w:numId="17">
    <w:abstractNumId w:val="16"/>
  </w:num>
  <w:num w:numId="18">
    <w:abstractNumId w:val="30"/>
  </w:num>
  <w:num w:numId="19">
    <w:abstractNumId w:val="2"/>
  </w:num>
  <w:num w:numId="20">
    <w:abstractNumId w:val="26"/>
  </w:num>
  <w:num w:numId="21">
    <w:abstractNumId w:val="27"/>
  </w:num>
  <w:num w:numId="22">
    <w:abstractNumId w:val="7"/>
  </w:num>
  <w:num w:numId="23">
    <w:abstractNumId w:val="37"/>
  </w:num>
  <w:num w:numId="24">
    <w:abstractNumId w:val="32"/>
  </w:num>
  <w:num w:numId="25">
    <w:abstractNumId w:val="25"/>
  </w:num>
  <w:num w:numId="26">
    <w:abstractNumId w:val="9"/>
  </w:num>
  <w:num w:numId="27">
    <w:abstractNumId w:val="20"/>
  </w:num>
  <w:num w:numId="28">
    <w:abstractNumId w:val="1"/>
  </w:num>
  <w:num w:numId="29">
    <w:abstractNumId w:val="10"/>
  </w:num>
  <w:num w:numId="30">
    <w:abstractNumId w:val="8"/>
  </w:num>
  <w:num w:numId="31">
    <w:abstractNumId w:val="13"/>
  </w:num>
  <w:num w:numId="32">
    <w:abstractNumId w:val="18"/>
  </w:num>
  <w:num w:numId="33">
    <w:abstractNumId w:val="11"/>
  </w:num>
  <w:num w:numId="34">
    <w:abstractNumId w:val="31"/>
  </w:num>
  <w:num w:numId="35">
    <w:abstractNumId w:val="19"/>
  </w:num>
  <w:num w:numId="36">
    <w:abstractNumId w:val="21"/>
  </w:num>
  <w:num w:numId="37">
    <w:abstractNumId w:val="33"/>
  </w:num>
  <w:num w:numId="3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im Imming (student)">
    <w15:presenceInfo w15:providerId="None" w15:userId="Tim Imming (student)"/>
  </w15:person>
  <w15:person w15:author="Gerard Wesseling (student)">
    <w15:presenceInfo w15:providerId="None" w15:userId="Gerard Wesseling (student)"/>
  </w15:person>
  <w15:person w15:author="Berat Güzel (student)">
    <w15:presenceInfo w15:providerId="None" w15:userId="Berat Güzel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wMzYztLA0MzWyNDNQ0lEKTi0uzszPAykwtawFAN2kSw8tAAAA"/>
  </w:docVars>
  <w:rsids>
    <w:rsidRoot w:val="000274A6"/>
    <w:rsid w:val="00000223"/>
    <w:rsid w:val="00000226"/>
    <w:rsid w:val="0000031A"/>
    <w:rsid w:val="00000374"/>
    <w:rsid w:val="000004AF"/>
    <w:rsid w:val="00000884"/>
    <w:rsid w:val="000008E4"/>
    <w:rsid w:val="00000A35"/>
    <w:rsid w:val="00000C42"/>
    <w:rsid w:val="00000C84"/>
    <w:rsid w:val="00000EC1"/>
    <w:rsid w:val="00000ECF"/>
    <w:rsid w:val="00000F87"/>
    <w:rsid w:val="000010BB"/>
    <w:rsid w:val="0000117C"/>
    <w:rsid w:val="0000122C"/>
    <w:rsid w:val="000016C3"/>
    <w:rsid w:val="000016FB"/>
    <w:rsid w:val="0000184B"/>
    <w:rsid w:val="00001BA0"/>
    <w:rsid w:val="00001BD9"/>
    <w:rsid w:val="00001BEB"/>
    <w:rsid w:val="000024C7"/>
    <w:rsid w:val="0000265F"/>
    <w:rsid w:val="000026E7"/>
    <w:rsid w:val="00002B5C"/>
    <w:rsid w:val="00002E38"/>
    <w:rsid w:val="00003005"/>
    <w:rsid w:val="000032EA"/>
    <w:rsid w:val="000033E8"/>
    <w:rsid w:val="000038D8"/>
    <w:rsid w:val="000038FF"/>
    <w:rsid w:val="00003A72"/>
    <w:rsid w:val="00003AC1"/>
    <w:rsid w:val="00003AE6"/>
    <w:rsid w:val="00003C96"/>
    <w:rsid w:val="00003EF0"/>
    <w:rsid w:val="00003F93"/>
    <w:rsid w:val="00004149"/>
    <w:rsid w:val="000051AE"/>
    <w:rsid w:val="00005547"/>
    <w:rsid w:val="000057F6"/>
    <w:rsid w:val="000059BF"/>
    <w:rsid w:val="00005B3F"/>
    <w:rsid w:val="00005C40"/>
    <w:rsid w:val="00005DBB"/>
    <w:rsid w:val="000061F8"/>
    <w:rsid w:val="0000678F"/>
    <w:rsid w:val="00006853"/>
    <w:rsid w:val="000069E3"/>
    <w:rsid w:val="00006A72"/>
    <w:rsid w:val="00006B32"/>
    <w:rsid w:val="00006CFE"/>
    <w:rsid w:val="00006D56"/>
    <w:rsid w:val="00006E82"/>
    <w:rsid w:val="000070A7"/>
    <w:rsid w:val="000078DD"/>
    <w:rsid w:val="00007970"/>
    <w:rsid w:val="00007BEB"/>
    <w:rsid w:val="00007C93"/>
    <w:rsid w:val="00007F6E"/>
    <w:rsid w:val="000100A4"/>
    <w:rsid w:val="000101D9"/>
    <w:rsid w:val="000102D3"/>
    <w:rsid w:val="000103AC"/>
    <w:rsid w:val="0001093A"/>
    <w:rsid w:val="00010F37"/>
    <w:rsid w:val="00010FFC"/>
    <w:rsid w:val="000111B8"/>
    <w:rsid w:val="0001121F"/>
    <w:rsid w:val="0001126E"/>
    <w:rsid w:val="00011374"/>
    <w:rsid w:val="000115F0"/>
    <w:rsid w:val="00011659"/>
    <w:rsid w:val="000117C4"/>
    <w:rsid w:val="00011945"/>
    <w:rsid w:val="0001237F"/>
    <w:rsid w:val="0001295E"/>
    <w:rsid w:val="00012EC1"/>
    <w:rsid w:val="00012EE8"/>
    <w:rsid w:val="000131D1"/>
    <w:rsid w:val="000133E8"/>
    <w:rsid w:val="000136EA"/>
    <w:rsid w:val="00013820"/>
    <w:rsid w:val="00013D29"/>
    <w:rsid w:val="000146CB"/>
    <w:rsid w:val="00014B5F"/>
    <w:rsid w:val="00014BD8"/>
    <w:rsid w:val="000155DE"/>
    <w:rsid w:val="00015D76"/>
    <w:rsid w:val="00015D9B"/>
    <w:rsid w:val="00015FF2"/>
    <w:rsid w:val="0001643D"/>
    <w:rsid w:val="00016694"/>
    <w:rsid w:val="000166B1"/>
    <w:rsid w:val="00016ACA"/>
    <w:rsid w:val="00016EBF"/>
    <w:rsid w:val="0001724B"/>
    <w:rsid w:val="00017286"/>
    <w:rsid w:val="0001729A"/>
    <w:rsid w:val="0001786A"/>
    <w:rsid w:val="0001792C"/>
    <w:rsid w:val="000200A1"/>
    <w:rsid w:val="00020164"/>
    <w:rsid w:val="000202A0"/>
    <w:rsid w:val="000203BA"/>
    <w:rsid w:val="00020BD4"/>
    <w:rsid w:val="00020BDA"/>
    <w:rsid w:val="00020CAE"/>
    <w:rsid w:val="00020D67"/>
    <w:rsid w:val="00021060"/>
    <w:rsid w:val="000210C7"/>
    <w:rsid w:val="000210F9"/>
    <w:rsid w:val="0002147C"/>
    <w:rsid w:val="00021659"/>
    <w:rsid w:val="0002174A"/>
    <w:rsid w:val="000219AA"/>
    <w:rsid w:val="00021CB8"/>
    <w:rsid w:val="00021D1A"/>
    <w:rsid w:val="000221DD"/>
    <w:rsid w:val="00022320"/>
    <w:rsid w:val="0002282E"/>
    <w:rsid w:val="00022BA3"/>
    <w:rsid w:val="00023110"/>
    <w:rsid w:val="00023159"/>
    <w:rsid w:val="0002363E"/>
    <w:rsid w:val="000239F3"/>
    <w:rsid w:val="00023B66"/>
    <w:rsid w:val="00023C96"/>
    <w:rsid w:val="000247BD"/>
    <w:rsid w:val="000247F2"/>
    <w:rsid w:val="00024CA1"/>
    <w:rsid w:val="0002502B"/>
    <w:rsid w:val="00025633"/>
    <w:rsid w:val="000256D5"/>
    <w:rsid w:val="00025B0D"/>
    <w:rsid w:val="00025BDA"/>
    <w:rsid w:val="00025D90"/>
    <w:rsid w:val="00025DCF"/>
    <w:rsid w:val="00025F7E"/>
    <w:rsid w:val="00026186"/>
    <w:rsid w:val="000262D5"/>
    <w:rsid w:val="00026837"/>
    <w:rsid w:val="00026871"/>
    <w:rsid w:val="00026945"/>
    <w:rsid w:val="00026E2D"/>
    <w:rsid w:val="00026FBA"/>
    <w:rsid w:val="0002721D"/>
    <w:rsid w:val="00027479"/>
    <w:rsid w:val="000274A6"/>
    <w:rsid w:val="000274DE"/>
    <w:rsid w:val="00027518"/>
    <w:rsid w:val="000276D9"/>
    <w:rsid w:val="00027793"/>
    <w:rsid w:val="0002785E"/>
    <w:rsid w:val="000279F8"/>
    <w:rsid w:val="00027B62"/>
    <w:rsid w:val="00027BED"/>
    <w:rsid w:val="00030038"/>
    <w:rsid w:val="000302E2"/>
    <w:rsid w:val="00030908"/>
    <w:rsid w:val="000309F1"/>
    <w:rsid w:val="00030C04"/>
    <w:rsid w:val="00031079"/>
    <w:rsid w:val="000313D7"/>
    <w:rsid w:val="00031523"/>
    <w:rsid w:val="00031646"/>
    <w:rsid w:val="00031C6E"/>
    <w:rsid w:val="00031C99"/>
    <w:rsid w:val="00031D51"/>
    <w:rsid w:val="00031E4C"/>
    <w:rsid w:val="00031E4D"/>
    <w:rsid w:val="00032304"/>
    <w:rsid w:val="00032BA0"/>
    <w:rsid w:val="00033762"/>
    <w:rsid w:val="00033829"/>
    <w:rsid w:val="00033B89"/>
    <w:rsid w:val="0003412C"/>
    <w:rsid w:val="00034398"/>
    <w:rsid w:val="00034635"/>
    <w:rsid w:val="00034C4E"/>
    <w:rsid w:val="00034CB7"/>
    <w:rsid w:val="00034CFB"/>
    <w:rsid w:val="00034FBA"/>
    <w:rsid w:val="000352CF"/>
    <w:rsid w:val="0003561C"/>
    <w:rsid w:val="00035750"/>
    <w:rsid w:val="000357EE"/>
    <w:rsid w:val="00035D8F"/>
    <w:rsid w:val="0003611B"/>
    <w:rsid w:val="00036E95"/>
    <w:rsid w:val="00036FBF"/>
    <w:rsid w:val="0003707A"/>
    <w:rsid w:val="000370E3"/>
    <w:rsid w:val="00037167"/>
    <w:rsid w:val="0003746A"/>
    <w:rsid w:val="000378D0"/>
    <w:rsid w:val="00037B58"/>
    <w:rsid w:val="00037F3E"/>
    <w:rsid w:val="0004033D"/>
    <w:rsid w:val="00040649"/>
    <w:rsid w:val="00040818"/>
    <w:rsid w:val="00040A2A"/>
    <w:rsid w:val="00040AD4"/>
    <w:rsid w:val="00040CD6"/>
    <w:rsid w:val="00040E78"/>
    <w:rsid w:val="00040F29"/>
    <w:rsid w:val="0004120D"/>
    <w:rsid w:val="0004137F"/>
    <w:rsid w:val="00041916"/>
    <w:rsid w:val="00041AB2"/>
    <w:rsid w:val="00042117"/>
    <w:rsid w:val="000425F9"/>
    <w:rsid w:val="0004269E"/>
    <w:rsid w:val="000426D5"/>
    <w:rsid w:val="00042998"/>
    <w:rsid w:val="00042E52"/>
    <w:rsid w:val="00043026"/>
    <w:rsid w:val="0004309B"/>
    <w:rsid w:val="00043406"/>
    <w:rsid w:val="000439E0"/>
    <w:rsid w:val="00043B5F"/>
    <w:rsid w:val="00043C29"/>
    <w:rsid w:val="00043CBF"/>
    <w:rsid w:val="00043E82"/>
    <w:rsid w:val="000440CB"/>
    <w:rsid w:val="000444F8"/>
    <w:rsid w:val="00044687"/>
    <w:rsid w:val="00044764"/>
    <w:rsid w:val="00044773"/>
    <w:rsid w:val="000448B4"/>
    <w:rsid w:val="00044A0E"/>
    <w:rsid w:val="00044C62"/>
    <w:rsid w:val="00044DA4"/>
    <w:rsid w:val="00044E11"/>
    <w:rsid w:val="00045353"/>
    <w:rsid w:val="00045861"/>
    <w:rsid w:val="00045E1B"/>
    <w:rsid w:val="000463D6"/>
    <w:rsid w:val="000464DC"/>
    <w:rsid w:val="0004657F"/>
    <w:rsid w:val="00046664"/>
    <w:rsid w:val="000467EC"/>
    <w:rsid w:val="000468E5"/>
    <w:rsid w:val="00046A03"/>
    <w:rsid w:val="00046B2E"/>
    <w:rsid w:val="00046CF6"/>
    <w:rsid w:val="00046E7A"/>
    <w:rsid w:val="000471A9"/>
    <w:rsid w:val="00047491"/>
    <w:rsid w:val="000475AA"/>
    <w:rsid w:val="00047628"/>
    <w:rsid w:val="00047D97"/>
    <w:rsid w:val="00047E0F"/>
    <w:rsid w:val="00047FE3"/>
    <w:rsid w:val="000500EB"/>
    <w:rsid w:val="000504BB"/>
    <w:rsid w:val="0005069C"/>
    <w:rsid w:val="000508B2"/>
    <w:rsid w:val="00050A16"/>
    <w:rsid w:val="00050BC5"/>
    <w:rsid w:val="00050C92"/>
    <w:rsid w:val="00051276"/>
    <w:rsid w:val="000513AC"/>
    <w:rsid w:val="000513E0"/>
    <w:rsid w:val="000518E8"/>
    <w:rsid w:val="000518F1"/>
    <w:rsid w:val="00051F42"/>
    <w:rsid w:val="000521F6"/>
    <w:rsid w:val="00052584"/>
    <w:rsid w:val="0005259A"/>
    <w:rsid w:val="00052631"/>
    <w:rsid w:val="000527B8"/>
    <w:rsid w:val="00052BEA"/>
    <w:rsid w:val="00052EF7"/>
    <w:rsid w:val="0005314A"/>
    <w:rsid w:val="00053203"/>
    <w:rsid w:val="000536DE"/>
    <w:rsid w:val="000536F2"/>
    <w:rsid w:val="000537B6"/>
    <w:rsid w:val="00053B61"/>
    <w:rsid w:val="00053DE2"/>
    <w:rsid w:val="00053DF2"/>
    <w:rsid w:val="00053F2C"/>
    <w:rsid w:val="000540E9"/>
    <w:rsid w:val="00054198"/>
    <w:rsid w:val="0005429E"/>
    <w:rsid w:val="000544CB"/>
    <w:rsid w:val="000546BA"/>
    <w:rsid w:val="00054A4C"/>
    <w:rsid w:val="00054B03"/>
    <w:rsid w:val="00054B22"/>
    <w:rsid w:val="00054CA9"/>
    <w:rsid w:val="00054DA8"/>
    <w:rsid w:val="000553A7"/>
    <w:rsid w:val="0005542E"/>
    <w:rsid w:val="00055567"/>
    <w:rsid w:val="00055990"/>
    <w:rsid w:val="00055AB9"/>
    <w:rsid w:val="00055D21"/>
    <w:rsid w:val="00055F40"/>
    <w:rsid w:val="00055F76"/>
    <w:rsid w:val="00056154"/>
    <w:rsid w:val="00056436"/>
    <w:rsid w:val="000564F1"/>
    <w:rsid w:val="00056B9A"/>
    <w:rsid w:val="00056F55"/>
    <w:rsid w:val="000571E4"/>
    <w:rsid w:val="0005736B"/>
    <w:rsid w:val="000573AB"/>
    <w:rsid w:val="00060072"/>
    <w:rsid w:val="00060129"/>
    <w:rsid w:val="00060345"/>
    <w:rsid w:val="00060599"/>
    <w:rsid w:val="00060C4A"/>
    <w:rsid w:val="00060F4C"/>
    <w:rsid w:val="00061272"/>
    <w:rsid w:val="00061348"/>
    <w:rsid w:val="00061645"/>
    <w:rsid w:val="000618C1"/>
    <w:rsid w:val="00061A54"/>
    <w:rsid w:val="00061BBD"/>
    <w:rsid w:val="00061F48"/>
    <w:rsid w:val="00062008"/>
    <w:rsid w:val="00062143"/>
    <w:rsid w:val="000621DD"/>
    <w:rsid w:val="00062238"/>
    <w:rsid w:val="000623F7"/>
    <w:rsid w:val="00062747"/>
    <w:rsid w:val="00062842"/>
    <w:rsid w:val="00062846"/>
    <w:rsid w:val="00062D95"/>
    <w:rsid w:val="000632E0"/>
    <w:rsid w:val="00063319"/>
    <w:rsid w:val="00063677"/>
    <w:rsid w:val="00063936"/>
    <w:rsid w:val="00063C64"/>
    <w:rsid w:val="00063E72"/>
    <w:rsid w:val="00063F03"/>
    <w:rsid w:val="0006400E"/>
    <w:rsid w:val="0006419E"/>
    <w:rsid w:val="00064934"/>
    <w:rsid w:val="00064B4F"/>
    <w:rsid w:val="00064C6A"/>
    <w:rsid w:val="00064DBF"/>
    <w:rsid w:val="00064E6C"/>
    <w:rsid w:val="00065145"/>
    <w:rsid w:val="00065168"/>
    <w:rsid w:val="00065399"/>
    <w:rsid w:val="0006547E"/>
    <w:rsid w:val="00065829"/>
    <w:rsid w:val="00065942"/>
    <w:rsid w:val="000659B4"/>
    <w:rsid w:val="00065D23"/>
    <w:rsid w:val="00065D92"/>
    <w:rsid w:val="0006602D"/>
    <w:rsid w:val="00066073"/>
    <w:rsid w:val="00066613"/>
    <w:rsid w:val="000667F5"/>
    <w:rsid w:val="00066901"/>
    <w:rsid w:val="00066983"/>
    <w:rsid w:val="00066B91"/>
    <w:rsid w:val="00066CD9"/>
    <w:rsid w:val="00066EC2"/>
    <w:rsid w:val="0006720A"/>
    <w:rsid w:val="000672B6"/>
    <w:rsid w:val="00067367"/>
    <w:rsid w:val="00067499"/>
    <w:rsid w:val="00067537"/>
    <w:rsid w:val="000677B7"/>
    <w:rsid w:val="0006797C"/>
    <w:rsid w:val="00067C49"/>
    <w:rsid w:val="00067C56"/>
    <w:rsid w:val="00067E1D"/>
    <w:rsid w:val="00067FA2"/>
    <w:rsid w:val="00070451"/>
    <w:rsid w:val="000705AB"/>
    <w:rsid w:val="000707B6"/>
    <w:rsid w:val="00070A25"/>
    <w:rsid w:val="00070C8F"/>
    <w:rsid w:val="00071146"/>
    <w:rsid w:val="000711F4"/>
    <w:rsid w:val="00071448"/>
    <w:rsid w:val="00071661"/>
    <w:rsid w:val="00071921"/>
    <w:rsid w:val="00071927"/>
    <w:rsid w:val="00071A2F"/>
    <w:rsid w:val="00071DD2"/>
    <w:rsid w:val="000720CB"/>
    <w:rsid w:val="0007247F"/>
    <w:rsid w:val="000726E7"/>
    <w:rsid w:val="00072A9F"/>
    <w:rsid w:val="00072B62"/>
    <w:rsid w:val="00072B6A"/>
    <w:rsid w:val="00072E27"/>
    <w:rsid w:val="00072ED2"/>
    <w:rsid w:val="00072F33"/>
    <w:rsid w:val="00072F48"/>
    <w:rsid w:val="00073118"/>
    <w:rsid w:val="000736C9"/>
    <w:rsid w:val="0007393B"/>
    <w:rsid w:val="00073AEB"/>
    <w:rsid w:val="00073D51"/>
    <w:rsid w:val="00073DE9"/>
    <w:rsid w:val="0007403F"/>
    <w:rsid w:val="00074220"/>
    <w:rsid w:val="0007422D"/>
    <w:rsid w:val="00074431"/>
    <w:rsid w:val="000744CB"/>
    <w:rsid w:val="0007453A"/>
    <w:rsid w:val="00074553"/>
    <w:rsid w:val="000745B1"/>
    <w:rsid w:val="0007479D"/>
    <w:rsid w:val="00074846"/>
    <w:rsid w:val="00074BCE"/>
    <w:rsid w:val="00075499"/>
    <w:rsid w:val="000755AE"/>
    <w:rsid w:val="0007585C"/>
    <w:rsid w:val="000759E6"/>
    <w:rsid w:val="00075C96"/>
    <w:rsid w:val="00075D27"/>
    <w:rsid w:val="00076116"/>
    <w:rsid w:val="00076187"/>
    <w:rsid w:val="00076216"/>
    <w:rsid w:val="00076284"/>
    <w:rsid w:val="000762D7"/>
    <w:rsid w:val="00076580"/>
    <w:rsid w:val="00076ADE"/>
    <w:rsid w:val="00076FB9"/>
    <w:rsid w:val="000770C1"/>
    <w:rsid w:val="000772DE"/>
    <w:rsid w:val="000776C7"/>
    <w:rsid w:val="00077816"/>
    <w:rsid w:val="00077887"/>
    <w:rsid w:val="000778C6"/>
    <w:rsid w:val="000800B1"/>
    <w:rsid w:val="00080257"/>
    <w:rsid w:val="00080D7D"/>
    <w:rsid w:val="00081074"/>
    <w:rsid w:val="000810A7"/>
    <w:rsid w:val="000815F3"/>
    <w:rsid w:val="0008191A"/>
    <w:rsid w:val="00081C2C"/>
    <w:rsid w:val="00081FDC"/>
    <w:rsid w:val="000821FD"/>
    <w:rsid w:val="00082576"/>
    <w:rsid w:val="0008271E"/>
    <w:rsid w:val="00082771"/>
    <w:rsid w:val="00082DF2"/>
    <w:rsid w:val="00082F01"/>
    <w:rsid w:val="00082F8F"/>
    <w:rsid w:val="00083029"/>
    <w:rsid w:val="000830A1"/>
    <w:rsid w:val="00083118"/>
    <w:rsid w:val="000831D1"/>
    <w:rsid w:val="00083200"/>
    <w:rsid w:val="000833BA"/>
    <w:rsid w:val="000836A4"/>
    <w:rsid w:val="000836B5"/>
    <w:rsid w:val="0008393C"/>
    <w:rsid w:val="00083B61"/>
    <w:rsid w:val="00083D97"/>
    <w:rsid w:val="00083E01"/>
    <w:rsid w:val="00083E49"/>
    <w:rsid w:val="00083E62"/>
    <w:rsid w:val="00083EDA"/>
    <w:rsid w:val="00083F0E"/>
    <w:rsid w:val="000843FF"/>
    <w:rsid w:val="00084698"/>
    <w:rsid w:val="00084F96"/>
    <w:rsid w:val="0008514E"/>
    <w:rsid w:val="00085470"/>
    <w:rsid w:val="00085995"/>
    <w:rsid w:val="00085CBA"/>
    <w:rsid w:val="00085EB8"/>
    <w:rsid w:val="000865CB"/>
    <w:rsid w:val="000869F4"/>
    <w:rsid w:val="00086CF7"/>
    <w:rsid w:val="00086DE6"/>
    <w:rsid w:val="00086E30"/>
    <w:rsid w:val="00086E96"/>
    <w:rsid w:val="00086EB6"/>
    <w:rsid w:val="00086F36"/>
    <w:rsid w:val="000871F7"/>
    <w:rsid w:val="00087417"/>
    <w:rsid w:val="0008743D"/>
    <w:rsid w:val="0008748D"/>
    <w:rsid w:val="0008790A"/>
    <w:rsid w:val="0008797B"/>
    <w:rsid w:val="00087AF4"/>
    <w:rsid w:val="00087C0D"/>
    <w:rsid w:val="00087C78"/>
    <w:rsid w:val="00087E4D"/>
    <w:rsid w:val="000900FC"/>
    <w:rsid w:val="0009050D"/>
    <w:rsid w:val="00090710"/>
    <w:rsid w:val="0009086C"/>
    <w:rsid w:val="00090970"/>
    <w:rsid w:val="00090986"/>
    <w:rsid w:val="0009098F"/>
    <w:rsid w:val="00090F67"/>
    <w:rsid w:val="000912F3"/>
    <w:rsid w:val="000916B4"/>
    <w:rsid w:val="0009192C"/>
    <w:rsid w:val="00091C74"/>
    <w:rsid w:val="00091CB7"/>
    <w:rsid w:val="00091E47"/>
    <w:rsid w:val="00092291"/>
    <w:rsid w:val="0009264D"/>
    <w:rsid w:val="00092C54"/>
    <w:rsid w:val="00092DAB"/>
    <w:rsid w:val="00092E39"/>
    <w:rsid w:val="0009304F"/>
    <w:rsid w:val="000931EA"/>
    <w:rsid w:val="00093278"/>
    <w:rsid w:val="000933C1"/>
    <w:rsid w:val="00093AB8"/>
    <w:rsid w:val="00093C0F"/>
    <w:rsid w:val="00093C38"/>
    <w:rsid w:val="00093CBF"/>
    <w:rsid w:val="00093DAA"/>
    <w:rsid w:val="000943AE"/>
    <w:rsid w:val="000944A8"/>
    <w:rsid w:val="00094754"/>
    <w:rsid w:val="000947DD"/>
    <w:rsid w:val="000948B5"/>
    <w:rsid w:val="000948B9"/>
    <w:rsid w:val="000948C4"/>
    <w:rsid w:val="00094C78"/>
    <w:rsid w:val="0009510A"/>
    <w:rsid w:val="0009512F"/>
    <w:rsid w:val="000952E2"/>
    <w:rsid w:val="00095588"/>
    <w:rsid w:val="000955AE"/>
    <w:rsid w:val="000955D4"/>
    <w:rsid w:val="000956C2"/>
    <w:rsid w:val="00095A06"/>
    <w:rsid w:val="00095B5E"/>
    <w:rsid w:val="00095F60"/>
    <w:rsid w:val="00096B34"/>
    <w:rsid w:val="00096BF5"/>
    <w:rsid w:val="00096E9F"/>
    <w:rsid w:val="00096F14"/>
    <w:rsid w:val="00097257"/>
    <w:rsid w:val="000972DD"/>
    <w:rsid w:val="00097526"/>
    <w:rsid w:val="0009753D"/>
    <w:rsid w:val="00097CBF"/>
    <w:rsid w:val="00097EA5"/>
    <w:rsid w:val="000A054B"/>
    <w:rsid w:val="000A08D7"/>
    <w:rsid w:val="000A0909"/>
    <w:rsid w:val="000A0981"/>
    <w:rsid w:val="000A0E73"/>
    <w:rsid w:val="000A0EAC"/>
    <w:rsid w:val="000A1499"/>
    <w:rsid w:val="000A14CC"/>
    <w:rsid w:val="000A14F6"/>
    <w:rsid w:val="000A21AB"/>
    <w:rsid w:val="000A2475"/>
    <w:rsid w:val="000A28D7"/>
    <w:rsid w:val="000A28E5"/>
    <w:rsid w:val="000A2CB3"/>
    <w:rsid w:val="000A2D83"/>
    <w:rsid w:val="000A31CE"/>
    <w:rsid w:val="000A349C"/>
    <w:rsid w:val="000A3633"/>
    <w:rsid w:val="000A4173"/>
    <w:rsid w:val="000A439A"/>
    <w:rsid w:val="000A43E0"/>
    <w:rsid w:val="000A4DE0"/>
    <w:rsid w:val="000A505C"/>
    <w:rsid w:val="000A534F"/>
    <w:rsid w:val="000A53B3"/>
    <w:rsid w:val="000A5494"/>
    <w:rsid w:val="000A5583"/>
    <w:rsid w:val="000A56EC"/>
    <w:rsid w:val="000A574F"/>
    <w:rsid w:val="000A58DF"/>
    <w:rsid w:val="000A5926"/>
    <w:rsid w:val="000A5CD6"/>
    <w:rsid w:val="000A5DE8"/>
    <w:rsid w:val="000A6487"/>
    <w:rsid w:val="000A6515"/>
    <w:rsid w:val="000A6A38"/>
    <w:rsid w:val="000A7092"/>
    <w:rsid w:val="000A72CA"/>
    <w:rsid w:val="000A7519"/>
    <w:rsid w:val="000A7A9F"/>
    <w:rsid w:val="000A7DC4"/>
    <w:rsid w:val="000A7DD5"/>
    <w:rsid w:val="000A7F17"/>
    <w:rsid w:val="000A7F24"/>
    <w:rsid w:val="000B0309"/>
    <w:rsid w:val="000B0363"/>
    <w:rsid w:val="000B0422"/>
    <w:rsid w:val="000B0915"/>
    <w:rsid w:val="000B12FF"/>
    <w:rsid w:val="000B1EA7"/>
    <w:rsid w:val="000B1FF1"/>
    <w:rsid w:val="000B21FD"/>
    <w:rsid w:val="000B2280"/>
    <w:rsid w:val="000B24EA"/>
    <w:rsid w:val="000B26D6"/>
    <w:rsid w:val="000B26E6"/>
    <w:rsid w:val="000B2B96"/>
    <w:rsid w:val="000B2D40"/>
    <w:rsid w:val="000B322F"/>
    <w:rsid w:val="000B334D"/>
    <w:rsid w:val="000B368C"/>
    <w:rsid w:val="000B36FE"/>
    <w:rsid w:val="000B3A83"/>
    <w:rsid w:val="000B3B01"/>
    <w:rsid w:val="000B3D05"/>
    <w:rsid w:val="000B4460"/>
    <w:rsid w:val="000B482E"/>
    <w:rsid w:val="000B495D"/>
    <w:rsid w:val="000B4B8A"/>
    <w:rsid w:val="000B4D4B"/>
    <w:rsid w:val="000B4E57"/>
    <w:rsid w:val="000B4EF5"/>
    <w:rsid w:val="000B5022"/>
    <w:rsid w:val="000B5284"/>
    <w:rsid w:val="000B5940"/>
    <w:rsid w:val="000B5962"/>
    <w:rsid w:val="000B5A7B"/>
    <w:rsid w:val="000B5AB5"/>
    <w:rsid w:val="000B5BA8"/>
    <w:rsid w:val="000B5DB2"/>
    <w:rsid w:val="000B5F9D"/>
    <w:rsid w:val="000B60D6"/>
    <w:rsid w:val="000B652A"/>
    <w:rsid w:val="000B6659"/>
    <w:rsid w:val="000B678F"/>
    <w:rsid w:val="000B69FF"/>
    <w:rsid w:val="000B6B65"/>
    <w:rsid w:val="000B6C43"/>
    <w:rsid w:val="000B6CB2"/>
    <w:rsid w:val="000B6CE6"/>
    <w:rsid w:val="000B6F36"/>
    <w:rsid w:val="000B701F"/>
    <w:rsid w:val="000B715D"/>
    <w:rsid w:val="000B72A2"/>
    <w:rsid w:val="000B7342"/>
    <w:rsid w:val="000B735B"/>
    <w:rsid w:val="000B7657"/>
    <w:rsid w:val="000B77EC"/>
    <w:rsid w:val="000B79DF"/>
    <w:rsid w:val="000B7BE7"/>
    <w:rsid w:val="000B7CE8"/>
    <w:rsid w:val="000B7ED8"/>
    <w:rsid w:val="000C008C"/>
    <w:rsid w:val="000C02A1"/>
    <w:rsid w:val="000C0492"/>
    <w:rsid w:val="000C0EDB"/>
    <w:rsid w:val="000C104F"/>
    <w:rsid w:val="000C1322"/>
    <w:rsid w:val="000C15D0"/>
    <w:rsid w:val="000C1892"/>
    <w:rsid w:val="000C18DD"/>
    <w:rsid w:val="000C1A79"/>
    <w:rsid w:val="000C1BAF"/>
    <w:rsid w:val="000C1C2C"/>
    <w:rsid w:val="000C1C97"/>
    <w:rsid w:val="000C1D84"/>
    <w:rsid w:val="000C23D4"/>
    <w:rsid w:val="000C2853"/>
    <w:rsid w:val="000C2EE2"/>
    <w:rsid w:val="000C2F5E"/>
    <w:rsid w:val="000C3299"/>
    <w:rsid w:val="000C35D7"/>
    <w:rsid w:val="000C3D21"/>
    <w:rsid w:val="000C40A1"/>
    <w:rsid w:val="000C416B"/>
    <w:rsid w:val="000C43A2"/>
    <w:rsid w:val="000C475E"/>
    <w:rsid w:val="000C488D"/>
    <w:rsid w:val="000C48AA"/>
    <w:rsid w:val="000C4924"/>
    <w:rsid w:val="000C4982"/>
    <w:rsid w:val="000C4C45"/>
    <w:rsid w:val="000C4DE0"/>
    <w:rsid w:val="000C4EBD"/>
    <w:rsid w:val="000C4FC1"/>
    <w:rsid w:val="000C52E8"/>
    <w:rsid w:val="000C5554"/>
    <w:rsid w:val="000C578F"/>
    <w:rsid w:val="000C57F8"/>
    <w:rsid w:val="000C5ADB"/>
    <w:rsid w:val="000C5B16"/>
    <w:rsid w:val="000C5BAC"/>
    <w:rsid w:val="000C5D00"/>
    <w:rsid w:val="000C605C"/>
    <w:rsid w:val="000C6557"/>
    <w:rsid w:val="000C65FC"/>
    <w:rsid w:val="000C6962"/>
    <w:rsid w:val="000C6AAD"/>
    <w:rsid w:val="000C719D"/>
    <w:rsid w:val="000C73B9"/>
    <w:rsid w:val="000C75FD"/>
    <w:rsid w:val="000C763F"/>
    <w:rsid w:val="000C76C4"/>
    <w:rsid w:val="000C7C01"/>
    <w:rsid w:val="000C7EA3"/>
    <w:rsid w:val="000C7FAC"/>
    <w:rsid w:val="000D00FD"/>
    <w:rsid w:val="000D0367"/>
    <w:rsid w:val="000D04B7"/>
    <w:rsid w:val="000D04CF"/>
    <w:rsid w:val="000D09E6"/>
    <w:rsid w:val="000D0ACD"/>
    <w:rsid w:val="000D0BB9"/>
    <w:rsid w:val="000D0CE0"/>
    <w:rsid w:val="000D0E92"/>
    <w:rsid w:val="000D0FE5"/>
    <w:rsid w:val="000D11C5"/>
    <w:rsid w:val="000D185F"/>
    <w:rsid w:val="000D1B85"/>
    <w:rsid w:val="000D26D8"/>
    <w:rsid w:val="000D298B"/>
    <w:rsid w:val="000D2B04"/>
    <w:rsid w:val="000D2C06"/>
    <w:rsid w:val="000D2FC4"/>
    <w:rsid w:val="000D2FD9"/>
    <w:rsid w:val="000D31AA"/>
    <w:rsid w:val="000D3234"/>
    <w:rsid w:val="000D325F"/>
    <w:rsid w:val="000D372D"/>
    <w:rsid w:val="000D41AA"/>
    <w:rsid w:val="000D4418"/>
    <w:rsid w:val="000D4505"/>
    <w:rsid w:val="000D4600"/>
    <w:rsid w:val="000D47DF"/>
    <w:rsid w:val="000D4934"/>
    <w:rsid w:val="000D4F1F"/>
    <w:rsid w:val="000D500D"/>
    <w:rsid w:val="000D5713"/>
    <w:rsid w:val="000D5D67"/>
    <w:rsid w:val="000D64F0"/>
    <w:rsid w:val="000D6799"/>
    <w:rsid w:val="000D6AFB"/>
    <w:rsid w:val="000D6FF3"/>
    <w:rsid w:val="000D702B"/>
    <w:rsid w:val="000D70F6"/>
    <w:rsid w:val="000D712B"/>
    <w:rsid w:val="000D7135"/>
    <w:rsid w:val="000D72DE"/>
    <w:rsid w:val="000D75EF"/>
    <w:rsid w:val="000D7648"/>
    <w:rsid w:val="000D7B4E"/>
    <w:rsid w:val="000D7EAC"/>
    <w:rsid w:val="000D7FB0"/>
    <w:rsid w:val="000E0238"/>
    <w:rsid w:val="000E025F"/>
    <w:rsid w:val="000E026C"/>
    <w:rsid w:val="000E0C1C"/>
    <w:rsid w:val="000E0C9D"/>
    <w:rsid w:val="000E0E2C"/>
    <w:rsid w:val="000E0F60"/>
    <w:rsid w:val="000E0F7B"/>
    <w:rsid w:val="000E11F9"/>
    <w:rsid w:val="000E13DD"/>
    <w:rsid w:val="000E14C4"/>
    <w:rsid w:val="000E181D"/>
    <w:rsid w:val="000E1AF8"/>
    <w:rsid w:val="000E1AFB"/>
    <w:rsid w:val="000E20CF"/>
    <w:rsid w:val="000E21BA"/>
    <w:rsid w:val="000E2300"/>
    <w:rsid w:val="000E233C"/>
    <w:rsid w:val="000E282F"/>
    <w:rsid w:val="000E28DE"/>
    <w:rsid w:val="000E2990"/>
    <w:rsid w:val="000E2FB9"/>
    <w:rsid w:val="000E319E"/>
    <w:rsid w:val="000E31C3"/>
    <w:rsid w:val="000E32BF"/>
    <w:rsid w:val="000E32EB"/>
    <w:rsid w:val="000E3427"/>
    <w:rsid w:val="000E3482"/>
    <w:rsid w:val="000E39C6"/>
    <w:rsid w:val="000E4692"/>
    <w:rsid w:val="000E46A1"/>
    <w:rsid w:val="000E47F6"/>
    <w:rsid w:val="000E499E"/>
    <w:rsid w:val="000E4BB0"/>
    <w:rsid w:val="000E5403"/>
    <w:rsid w:val="000E563A"/>
    <w:rsid w:val="000E5904"/>
    <w:rsid w:val="000E597F"/>
    <w:rsid w:val="000E5C31"/>
    <w:rsid w:val="000E5CE8"/>
    <w:rsid w:val="000E6567"/>
    <w:rsid w:val="000E6C42"/>
    <w:rsid w:val="000E6E98"/>
    <w:rsid w:val="000E6FC8"/>
    <w:rsid w:val="000E71BE"/>
    <w:rsid w:val="000E72E6"/>
    <w:rsid w:val="000E747F"/>
    <w:rsid w:val="000E7555"/>
    <w:rsid w:val="000E767B"/>
    <w:rsid w:val="000E78DA"/>
    <w:rsid w:val="000E79AB"/>
    <w:rsid w:val="000E7E12"/>
    <w:rsid w:val="000E7F0B"/>
    <w:rsid w:val="000E7FED"/>
    <w:rsid w:val="000F01A7"/>
    <w:rsid w:val="000F06A2"/>
    <w:rsid w:val="000F0758"/>
    <w:rsid w:val="000F09A7"/>
    <w:rsid w:val="000F10E8"/>
    <w:rsid w:val="000F12E9"/>
    <w:rsid w:val="000F136E"/>
    <w:rsid w:val="000F148E"/>
    <w:rsid w:val="000F1581"/>
    <w:rsid w:val="000F1999"/>
    <w:rsid w:val="000F1B6C"/>
    <w:rsid w:val="000F1C35"/>
    <w:rsid w:val="000F1E04"/>
    <w:rsid w:val="000F20F7"/>
    <w:rsid w:val="000F2723"/>
    <w:rsid w:val="000F2899"/>
    <w:rsid w:val="000F3017"/>
    <w:rsid w:val="000F311F"/>
    <w:rsid w:val="000F364B"/>
    <w:rsid w:val="000F3779"/>
    <w:rsid w:val="000F3A44"/>
    <w:rsid w:val="000F3D3D"/>
    <w:rsid w:val="000F3EE2"/>
    <w:rsid w:val="000F3F77"/>
    <w:rsid w:val="000F4036"/>
    <w:rsid w:val="000F41D6"/>
    <w:rsid w:val="000F41F5"/>
    <w:rsid w:val="000F430C"/>
    <w:rsid w:val="000F4541"/>
    <w:rsid w:val="000F4724"/>
    <w:rsid w:val="000F4C12"/>
    <w:rsid w:val="000F4C51"/>
    <w:rsid w:val="000F4F2E"/>
    <w:rsid w:val="000F50F9"/>
    <w:rsid w:val="000F586A"/>
    <w:rsid w:val="000F5B38"/>
    <w:rsid w:val="000F5D35"/>
    <w:rsid w:val="000F5E28"/>
    <w:rsid w:val="000F5F78"/>
    <w:rsid w:val="000F622C"/>
    <w:rsid w:val="000F62EE"/>
    <w:rsid w:val="000F65AA"/>
    <w:rsid w:val="000F693B"/>
    <w:rsid w:val="000F69C1"/>
    <w:rsid w:val="000F6D76"/>
    <w:rsid w:val="000F6F6F"/>
    <w:rsid w:val="000F6FBF"/>
    <w:rsid w:val="000F7082"/>
    <w:rsid w:val="000F7088"/>
    <w:rsid w:val="000F7092"/>
    <w:rsid w:val="000F717C"/>
    <w:rsid w:val="000F7333"/>
    <w:rsid w:val="000F73CC"/>
    <w:rsid w:val="000F74FE"/>
    <w:rsid w:val="000F7A75"/>
    <w:rsid w:val="000F7A7C"/>
    <w:rsid w:val="000F7E85"/>
    <w:rsid w:val="000F7F81"/>
    <w:rsid w:val="0010009C"/>
    <w:rsid w:val="00100370"/>
    <w:rsid w:val="001003BA"/>
    <w:rsid w:val="00100464"/>
    <w:rsid w:val="0010046E"/>
    <w:rsid w:val="00100AAC"/>
    <w:rsid w:val="00100ACD"/>
    <w:rsid w:val="00100D82"/>
    <w:rsid w:val="00100EC1"/>
    <w:rsid w:val="00100EFD"/>
    <w:rsid w:val="001012AE"/>
    <w:rsid w:val="001014B9"/>
    <w:rsid w:val="0010155F"/>
    <w:rsid w:val="0010194A"/>
    <w:rsid w:val="00101997"/>
    <w:rsid w:val="00101BCF"/>
    <w:rsid w:val="00101C72"/>
    <w:rsid w:val="00101F37"/>
    <w:rsid w:val="00101F5F"/>
    <w:rsid w:val="0010205E"/>
    <w:rsid w:val="001020D5"/>
    <w:rsid w:val="00102229"/>
    <w:rsid w:val="001023BE"/>
    <w:rsid w:val="00102523"/>
    <w:rsid w:val="001029E6"/>
    <w:rsid w:val="001030A9"/>
    <w:rsid w:val="00103325"/>
    <w:rsid w:val="00103431"/>
    <w:rsid w:val="001035AF"/>
    <w:rsid w:val="001036C2"/>
    <w:rsid w:val="001037BC"/>
    <w:rsid w:val="001038BF"/>
    <w:rsid w:val="00103971"/>
    <w:rsid w:val="00103AD4"/>
    <w:rsid w:val="00103E7B"/>
    <w:rsid w:val="00103EB3"/>
    <w:rsid w:val="00104435"/>
    <w:rsid w:val="001044FD"/>
    <w:rsid w:val="00104532"/>
    <w:rsid w:val="0010483C"/>
    <w:rsid w:val="00104A04"/>
    <w:rsid w:val="00104AC1"/>
    <w:rsid w:val="00104B99"/>
    <w:rsid w:val="00104CED"/>
    <w:rsid w:val="001050B3"/>
    <w:rsid w:val="0010514C"/>
    <w:rsid w:val="001052A3"/>
    <w:rsid w:val="001053E7"/>
    <w:rsid w:val="0010557D"/>
    <w:rsid w:val="00105822"/>
    <w:rsid w:val="0010596D"/>
    <w:rsid w:val="00105CFC"/>
    <w:rsid w:val="00105E11"/>
    <w:rsid w:val="00105F6E"/>
    <w:rsid w:val="00105F85"/>
    <w:rsid w:val="00106706"/>
    <w:rsid w:val="00106AB6"/>
    <w:rsid w:val="00106CC7"/>
    <w:rsid w:val="00107055"/>
    <w:rsid w:val="001075CA"/>
    <w:rsid w:val="001078A5"/>
    <w:rsid w:val="001079E4"/>
    <w:rsid w:val="00107E65"/>
    <w:rsid w:val="001100F5"/>
    <w:rsid w:val="0011015C"/>
    <w:rsid w:val="00110436"/>
    <w:rsid w:val="001106E7"/>
    <w:rsid w:val="00110C26"/>
    <w:rsid w:val="00110DA9"/>
    <w:rsid w:val="00111034"/>
    <w:rsid w:val="00111041"/>
    <w:rsid w:val="001110B5"/>
    <w:rsid w:val="00111390"/>
    <w:rsid w:val="0011157D"/>
    <w:rsid w:val="00111615"/>
    <w:rsid w:val="001117CA"/>
    <w:rsid w:val="001117F4"/>
    <w:rsid w:val="00111A1C"/>
    <w:rsid w:val="00111AB8"/>
    <w:rsid w:val="00111DA0"/>
    <w:rsid w:val="00112267"/>
    <w:rsid w:val="00112272"/>
    <w:rsid w:val="00112816"/>
    <w:rsid w:val="001128FB"/>
    <w:rsid w:val="00112A15"/>
    <w:rsid w:val="00112A33"/>
    <w:rsid w:val="00112B97"/>
    <w:rsid w:val="00112BB3"/>
    <w:rsid w:val="00112CDC"/>
    <w:rsid w:val="00112E79"/>
    <w:rsid w:val="00113282"/>
    <w:rsid w:val="0011372B"/>
    <w:rsid w:val="00113C29"/>
    <w:rsid w:val="00113C30"/>
    <w:rsid w:val="00113EFE"/>
    <w:rsid w:val="001142B2"/>
    <w:rsid w:val="00114471"/>
    <w:rsid w:val="001145A8"/>
    <w:rsid w:val="001147FF"/>
    <w:rsid w:val="00114849"/>
    <w:rsid w:val="00114CED"/>
    <w:rsid w:val="001150A2"/>
    <w:rsid w:val="001150E7"/>
    <w:rsid w:val="001151ED"/>
    <w:rsid w:val="0011587A"/>
    <w:rsid w:val="001159EB"/>
    <w:rsid w:val="00115EFF"/>
    <w:rsid w:val="001162DA"/>
    <w:rsid w:val="00116773"/>
    <w:rsid w:val="00116AB8"/>
    <w:rsid w:val="001170B0"/>
    <w:rsid w:val="00117129"/>
    <w:rsid w:val="00117270"/>
    <w:rsid w:val="00117406"/>
    <w:rsid w:val="001175A5"/>
    <w:rsid w:val="0011762B"/>
    <w:rsid w:val="00117643"/>
    <w:rsid w:val="0011768E"/>
    <w:rsid w:val="001176A4"/>
    <w:rsid w:val="00117821"/>
    <w:rsid w:val="00117832"/>
    <w:rsid w:val="00117AB1"/>
    <w:rsid w:val="00120332"/>
    <w:rsid w:val="00120713"/>
    <w:rsid w:val="00120AC0"/>
    <w:rsid w:val="00120BE3"/>
    <w:rsid w:val="00120BE5"/>
    <w:rsid w:val="00120E2E"/>
    <w:rsid w:val="00121101"/>
    <w:rsid w:val="001213DF"/>
    <w:rsid w:val="001216AD"/>
    <w:rsid w:val="00121732"/>
    <w:rsid w:val="001223C1"/>
    <w:rsid w:val="001227F9"/>
    <w:rsid w:val="00122B65"/>
    <w:rsid w:val="00122BA5"/>
    <w:rsid w:val="00122D59"/>
    <w:rsid w:val="00122E23"/>
    <w:rsid w:val="00123087"/>
    <w:rsid w:val="00123115"/>
    <w:rsid w:val="0012329F"/>
    <w:rsid w:val="00123B08"/>
    <w:rsid w:val="00123D9E"/>
    <w:rsid w:val="00123DCC"/>
    <w:rsid w:val="00123E15"/>
    <w:rsid w:val="00123E2E"/>
    <w:rsid w:val="00123FB6"/>
    <w:rsid w:val="00124001"/>
    <w:rsid w:val="0012411D"/>
    <w:rsid w:val="0012436B"/>
    <w:rsid w:val="001245BC"/>
    <w:rsid w:val="001249CB"/>
    <w:rsid w:val="00124C91"/>
    <w:rsid w:val="00124DF4"/>
    <w:rsid w:val="00124F20"/>
    <w:rsid w:val="00124FDE"/>
    <w:rsid w:val="001250EE"/>
    <w:rsid w:val="00125582"/>
    <w:rsid w:val="001256F2"/>
    <w:rsid w:val="00125A6B"/>
    <w:rsid w:val="00125DD4"/>
    <w:rsid w:val="0012641E"/>
    <w:rsid w:val="00126451"/>
    <w:rsid w:val="001266DB"/>
    <w:rsid w:val="00126735"/>
    <w:rsid w:val="001267E7"/>
    <w:rsid w:val="00126ED8"/>
    <w:rsid w:val="0012738C"/>
    <w:rsid w:val="00127621"/>
    <w:rsid w:val="00127AC5"/>
    <w:rsid w:val="00127B60"/>
    <w:rsid w:val="001300CF"/>
    <w:rsid w:val="001302CA"/>
    <w:rsid w:val="001303FD"/>
    <w:rsid w:val="001309C5"/>
    <w:rsid w:val="00130BD0"/>
    <w:rsid w:val="00130F02"/>
    <w:rsid w:val="0013135E"/>
    <w:rsid w:val="00131364"/>
    <w:rsid w:val="001316FC"/>
    <w:rsid w:val="00131D6B"/>
    <w:rsid w:val="00132087"/>
    <w:rsid w:val="001328B6"/>
    <w:rsid w:val="001328C2"/>
    <w:rsid w:val="001328EE"/>
    <w:rsid w:val="00132A0C"/>
    <w:rsid w:val="00132F3C"/>
    <w:rsid w:val="001332C0"/>
    <w:rsid w:val="00133519"/>
    <w:rsid w:val="00133A0C"/>
    <w:rsid w:val="00133B18"/>
    <w:rsid w:val="00133C7B"/>
    <w:rsid w:val="00133EEE"/>
    <w:rsid w:val="00133FB7"/>
    <w:rsid w:val="001341C4"/>
    <w:rsid w:val="0013452F"/>
    <w:rsid w:val="00134545"/>
    <w:rsid w:val="001349E2"/>
    <w:rsid w:val="00134C7E"/>
    <w:rsid w:val="00135217"/>
    <w:rsid w:val="001354AC"/>
    <w:rsid w:val="001355CC"/>
    <w:rsid w:val="001356D3"/>
    <w:rsid w:val="0013585C"/>
    <w:rsid w:val="00135ED8"/>
    <w:rsid w:val="0013601D"/>
    <w:rsid w:val="00136056"/>
    <w:rsid w:val="00136255"/>
    <w:rsid w:val="001366AC"/>
    <w:rsid w:val="0013671F"/>
    <w:rsid w:val="00136971"/>
    <w:rsid w:val="00136B50"/>
    <w:rsid w:val="00136CE2"/>
    <w:rsid w:val="00136FCA"/>
    <w:rsid w:val="0013799D"/>
    <w:rsid w:val="00137C0C"/>
    <w:rsid w:val="00137C19"/>
    <w:rsid w:val="00137C29"/>
    <w:rsid w:val="0014002B"/>
    <w:rsid w:val="001402D2"/>
    <w:rsid w:val="00140417"/>
    <w:rsid w:val="00140510"/>
    <w:rsid w:val="00140677"/>
    <w:rsid w:val="001409DF"/>
    <w:rsid w:val="00140DD2"/>
    <w:rsid w:val="00140E90"/>
    <w:rsid w:val="00141063"/>
    <w:rsid w:val="001410D6"/>
    <w:rsid w:val="0014175C"/>
    <w:rsid w:val="00141DE2"/>
    <w:rsid w:val="001420C0"/>
    <w:rsid w:val="00142105"/>
    <w:rsid w:val="001421D8"/>
    <w:rsid w:val="001421E9"/>
    <w:rsid w:val="00142774"/>
    <w:rsid w:val="0014290A"/>
    <w:rsid w:val="00142978"/>
    <w:rsid w:val="00142BC2"/>
    <w:rsid w:val="00142C35"/>
    <w:rsid w:val="00143118"/>
    <w:rsid w:val="00143385"/>
    <w:rsid w:val="001434D0"/>
    <w:rsid w:val="0014375F"/>
    <w:rsid w:val="001437D9"/>
    <w:rsid w:val="00143AC0"/>
    <w:rsid w:val="00143F35"/>
    <w:rsid w:val="00144266"/>
    <w:rsid w:val="001445B9"/>
    <w:rsid w:val="0014474B"/>
    <w:rsid w:val="00144A12"/>
    <w:rsid w:val="00144AA3"/>
    <w:rsid w:val="00144B58"/>
    <w:rsid w:val="00144BD6"/>
    <w:rsid w:val="00144FC2"/>
    <w:rsid w:val="001450EB"/>
    <w:rsid w:val="0014516E"/>
    <w:rsid w:val="00145272"/>
    <w:rsid w:val="00145395"/>
    <w:rsid w:val="001454E3"/>
    <w:rsid w:val="00145898"/>
    <w:rsid w:val="001459EA"/>
    <w:rsid w:val="00145AB0"/>
    <w:rsid w:val="00145ADE"/>
    <w:rsid w:val="00145BEF"/>
    <w:rsid w:val="00145F97"/>
    <w:rsid w:val="0014636A"/>
    <w:rsid w:val="0014654E"/>
    <w:rsid w:val="001465A4"/>
    <w:rsid w:val="001465F0"/>
    <w:rsid w:val="00146A48"/>
    <w:rsid w:val="00146B6C"/>
    <w:rsid w:val="00146E75"/>
    <w:rsid w:val="00147012"/>
    <w:rsid w:val="0014725A"/>
    <w:rsid w:val="0014742C"/>
    <w:rsid w:val="001474FA"/>
    <w:rsid w:val="00147506"/>
    <w:rsid w:val="00147B78"/>
    <w:rsid w:val="00147E9B"/>
    <w:rsid w:val="00150726"/>
    <w:rsid w:val="00150A27"/>
    <w:rsid w:val="00150A9D"/>
    <w:rsid w:val="00150C6E"/>
    <w:rsid w:val="00150E78"/>
    <w:rsid w:val="00150F8C"/>
    <w:rsid w:val="00150F98"/>
    <w:rsid w:val="00151283"/>
    <w:rsid w:val="001512B5"/>
    <w:rsid w:val="0015139A"/>
    <w:rsid w:val="001516D4"/>
    <w:rsid w:val="001517E1"/>
    <w:rsid w:val="0015188E"/>
    <w:rsid w:val="00151EB9"/>
    <w:rsid w:val="00151FCE"/>
    <w:rsid w:val="001521A8"/>
    <w:rsid w:val="00152826"/>
    <w:rsid w:val="00153004"/>
    <w:rsid w:val="0015326B"/>
    <w:rsid w:val="001535AE"/>
    <w:rsid w:val="001538CF"/>
    <w:rsid w:val="00153CEE"/>
    <w:rsid w:val="00153D3B"/>
    <w:rsid w:val="00153DE3"/>
    <w:rsid w:val="00154670"/>
    <w:rsid w:val="00154DD4"/>
    <w:rsid w:val="00155246"/>
    <w:rsid w:val="00155435"/>
    <w:rsid w:val="00155566"/>
    <w:rsid w:val="001555F5"/>
    <w:rsid w:val="001559C1"/>
    <w:rsid w:val="00155E97"/>
    <w:rsid w:val="0015607D"/>
    <w:rsid w:val="0015636F"/>
    <w:rsid w:val="001563DE"/>
    <w:rsid w:val="00156428"/>
    <w:rsid w:val="00156C02"/>
    <w:rsid w:val="00157758"/>
    <w:rsid w:val="001578EE"/>
    <w:rsid w:val="00157A87"/>
    <w:rsid w:val="00157B9B"/>
    <w:rsid w:val="00157E28"/>
    <w:rsid w:val="001605FD"/>
    <w:rsid w:val="0016106F"/>
    <w:rsid w:val="001610FE"/>
    <w:rsid w:val="0016118E"/>
    <w:rsid w:val="001611FB"/>
    <w:rsid w:val="001612CE"/>
    <w:rsid w:val="001612DC"/>
    <w:rsid w:val="0016156B"/>
    <w:rsid w:val="00161EBF"/>
    <w:rsid w:val="00162048"/>
    <w:rsid w:val="00162074"/>
    <w:rsid w:val="001624D1"/>
    <w:rsid w:val="00162813"/>
    <w:rsid w:val="00162A6C"/>
    <w:rsid w:val="00162F4F"/>
    <w:rsid w:val="0016308D"/>
    <w:rsid w:val="00163405"/>
    <w:rsid w:val="00163785"/>
    <w:rsid w:val="00163904"/>
    <w:rsid w:val="00163DBE"/>
    <w:rsid w:val="00164310"/>
    <w:rsid w:val="00164566"/>
    <w:rsid w:val="00164841"/>
    <w:rsid w:val="00164BA9"/>
    <w:rsid w:val="00164F2C"/>
    <w:rsid w:val="00165119"/>
    <w:rsid w:val="00165139"/>
    <w:rsid w:val="0016550F"/>
    <w:rsid w:val="0016587D"/>
    <w:rsid w:val="00165DD5"/>
    <w:rsid w:val="00165DFB"/>
    <w:rsid w:val="00165E5E"/>
    <w:rsid w:val="00165F18"/>
    <w:rsid w:val="0016617A"/>
    <w:rsid w:val="001662B2"/>
    <w:rsid w:val="0016641D"/>
    <w:rsid w:val="0016659F"/>
    <w:rsid w:val="00166CC8"/>
    <w:rsid w:val="00166E30"/>
    <w:rsid w:val="0016717A"/>
    <w:rsid w:val="00167517"/>
    <w:rsid w:val="001676A2"/>
    <w:rsid w:val="001678CB"/>
    <w:rsid w:val="00167C44"/>
    <w:rsid w:val="00167DA0"/>
    <w:rsid w:val="00167E82"/>
    <w:rsid w:val="00167F15"/>
    <w:rsid w:val="0017004F"/>
    <w:rsid w:val="00170502"/>
    <w:rsid w:val="001706B3"/>
    <w:rsid w:val="00170E46"/>
    <w:rsid w:val="00171198"/>
    <w:rsid w:val="0017159A"/>
    <w:rsid w:val="001715F0"/>
    <w:rsid w:val="00171975"/>
    <w:rsid w:val="00171A97"/>
    <w:rsid w:val="00171B1E"/>
    <w:rsid w:val="001721AD"/>
    <w:rsid w:val="0017273C"/>
    <w:rsid w:val="00172A38"/>
    <w:rsid w:val="00172D00"/>
    <w:rsid w:val="00172EEE"/>
    <w:rsid w:val="00172F4D"/>
    <w:rsid w:val="0017322A"/>
    <w:rsid w:val="00173466"/>
    <w:rsid w:val="001739A9"/>
    <w:rsid w:val="00173CE5"/>
    <w:rsid w:val="00173FCC"/>
    <w:rsid w:val="00173FE3"/>
    <w:rsid w:val="0017402C"/>
    <w:rsid w:val="0017411C"/>
    <w:rsid w:val="00174210"/>
    <w:rsid w:val="00174250"/>
    <w:rsid w:val="00174328"/>
    <w:rsid w:val="00174788"/>
    <w:rsid w:val="00174990"/>
    <w:rsid w:val="00175047"/>
    <w:rsid w:val="00175090"/>
    <w:rsid w:val="0017527A"/>
    <w:rsid w:val="00175450"/>
    <w:rsid w:val="001754A0"/>
    <w:rsid w:val="0017565D"/>
    <w:rsid w:val="00175763"/>
    <w:rsid w:val="00175792"/>
    <w:rsid w:val="001759E7"/>
    <w:rsid w:val="00175ABF"/>
    <w:rsid w:val="00175D61"/>
    <w:rsid w:val="001760B5"/>
    <w:rsid w:val="0017668F"/>
    <w:rsid w:val="001769E2"/>
    <w:rsid w:val="00176A7E"/>
    <w:rsid w:val="00177108"/>
    <w:rsid w:val="0017715E"/>
    <w:rsid w:val="00177418"/>
    <w:rsid w:val="001777E9"/>
    <w:rsid w:val="00177803"/>
    <w:rsid w:val="00177941"/>
    <w:rsid w:val="00177D75"/>
    <w:rsid w:val="00180051"/>
    <w:rsid w:val="0018008D"/>
    <w:rsid w:val="001800CA"/>
    <w:rsid w:val="0018049C"/>
    <w:rsid w:val="0018055E"/>
    <w:rsid w:val="00180890"/>
    <w:rsid w:val="00180944"/>
    <w:rsid w:val="001809F7"/>
    <w:rsid w:val="0018118B"/>
    <w:rsid w:val="0018141D"/>
    <w:rsid w:val="0018159C"/>
    <w:rsid w:val="0018160F"/>
    <w:rsid w:val="001819B5"/>
    <w:rsid w:val="00182095"/>
    <w:rsid w:val="00182168"/>
    <w:rsid w:val="001821FC"/>
    <w:rsid w:val="001822E2"/>
    <w:rsid w:val="0018244C"/>
    <w:rsid w:val="001825BA"/>
    <w:rsid w:val="001825E5"/>
    <w:rsid w:val="00182648"/>
    <w:rsid w:val="0018268A"/>
    <w:rsid w:val="00182782"/>
    <w:rsid w:val="001828A2"/>
    <w:rsid w:val="001829E4"/>
    <w:rsid w:val="00182B66"/>
    <w:rsid w:val="00182F53"/>
    <w:rsid w:val="0018303F"/>
    <w:rsid w:val="00183230"/>
    <w:rsid w:val="00183725"/>
    <w:rsid w:val="00183A06"/>
    <w:rsid w:val="00183C0B"/>
    <w:rsid w:val="00183D54"/>
    <w:rsid w:val="0018401E"/>
    <w:rsid w:val="001840C2"/>
    <w:rsid w:val="00184248"/>
    <w:rsid w:val="0018429A"/>
    <w:rsid w:val="001842EE"/>
    <w:rsid w:val="001850B2"/>
    <w:rsid w:val="0018565F"/>
    <w:rsid w:val="0018578F"/>
    <w:rsid w:val="00185A12"/>
    <w:rsid w:val="00185E8F"/>
    <w:rsid w:val="00185E9E"/>
    <w:rsid w:val="00185F7C"/>
    <w:rsid w:val="00185FF2"/>
    <w:rsid w:val="001861E4"/>
    <w:rsid w:val="001862B6"/>
    <w:rsid w:val="001864FA"/>
    <w:rsid w:val="00186548"/>
    <w:rsid w:val="00186577"/>
    <w:rsid w:val="0018672A"/>
    <w:rsid w:val="00186B81"/>
    <w:rsid w:val="00186D34"/>
    <w:rsid w:val="00187CA6"/>
    <w:rsid w:val="00187F44"/>
    <w:rsid w:val="00190156"/>
    <w:rsid w:val="001901F6"/>
    <w:rsid w:val="001902F8"/>
    <w:rsid w:val="001903F4"/>
    <w:rsid w:val="001903FA"/>
    <w:rsid w:val="001904E7"/>
    <w:rsid w:val="00190BCA"/>
    <w:rsid w:val="00191014"/>
    <w:rsid w:val="001912EA"/>
    <w:rsid w:val="0019154B"/>
    <w:rsid w:val="001916DE"/>
    <w:rsid w:val="00191DAE"/>
    <w:rsid w:val="00191F57"/>
    <w:rsid w:val="00191FD0"/>
    <w:rsid w:val="00192096"/>
    <w:rsid w:val="001921A9"/>
    <w:rsid w:val="0019253A"/>
    <w:rsid w:val="001929B1"/>
    <w:rsid w:val="0019302B"/>
    <w:rsid w:val="0019308C"/>
    <w:rsid w:val="00193105"/>
    <w:rsid w:val="00193351"/>
    <w:rsid w:val="00193577"/>
    <w:rsid w:val="00193B06"/>
    <w:rsid w:val="00193C4E"/>
    <w:rsid w:val="001940B2"/>
    <w:rsid w:val="00194166"/>
    <w:rsid w:val="00194364"/>
    <w:rsid w:val="00194410"/>
    <w:rsid w:val="00194568"/>
    <w:rsid w:val="00194C45"/>
    <w:rsid w:val="00194D0A"/>
    <w:rsid w:val="00194FEF"/>
    <w:rsid w:val="0019513F"/>
    <w:rsid w:val="00195581"/>
    <w:rsid w:val="00195770"/>
    <w:rsid w:val="00195792"/>
    <w:rsid w:val="00195966"/>
    <w:rsid w:val="00195A4A"/>
    <w:rsid w:val="00195D74"/>
    <w:rsid w:val="00196012"/>
    <w:rsid w:val="00196218"/>
    <w:rsid w:val="00196256"/>
    <w:rsid w:val="00196337"/>
    <w:rsid w:val="00196365"/>
    <w:rsid w:val="00196472"/>
    <w:rsid w:val="00196656"/>
    <w:rsid w:val="0019678C"/>
    <w:rsid w:val="001967D1"/>
    <w:rsid w:val="00196AB9"/>
    <w:rsid w:val="00196B3A"/>
    <w:rsid w:val="00196CAE"/>
    <w:rsid w:val="0019700B"/>
    <w:rsid w:val="001970BE"/>
    <w:rsid w:val="001973E1"/>
    <w:rsid w:val="001977DB"/>
    <w:rsid w:val="001977E0"/>
    <w:rsid w:val="00197A18"/>
    <w:rsid w:val="00197C19"/>
    <w:rsid w:val="00197E1E"/>
    <w:rsid w:val="00197E3E"/>
    <w:rsid w:val="001A00BC"/>
    <w:rsid w:val="001A03DC"/>
    <w:rsid w:val="001A06CF"/>
    <w:rsid w:val="001A0813"/>
    <w:rsid w:val="001A08B1"/>
    <w:rsid w:val="001A0B18"/>
    <w:rsid w:val="001A0B40"/>
    <w:rsid w:val="001A0DB6"/>
    <w:rsid w:val="001A0FA2"/>
    <w:rsid w:val="001A155B"/>
    <w:rsid w:val="001A1E55"/>
    <w:rsid w:val="001A20BE"/>
    <w:rsid w:val="001A22E9"/>
    <w:rsid w:val="001A2417"/>
    <w:rsid w:val="001A24E6"/>
    <w:rsid w:val="001A2616"/>
    <w:rsid w:val="001A2A0C"/>
    <w:rsid w:val="001A2C91"/>
    <w:rsid w:val="001A2C98"/>
    <w:rsid w:val="001A2F94"/>
    <w:rsid w:val="001A30D3"/>
    <w:rsid w:val="001A3639"/>
    <w:rsid w:val="001A36AC"/>
    <w:rsid w:val="001A3A70"/>
    <w:rsid w:val="001A3E09"/>
    <w:rsid w:val="001A3E8A"/>
    <w:rsid w:val="001A4041"/>
    <w:rsid w:val="001A41A3"/>
    <w:rsid w:val="001A4236"/>
    <w:rsid w:val="001A451E"/>
    <w:rsid w:val="001A4E67"/>
    <w:rsid w:val="001A4F8B"/>
    <w:rsid w:val="001A50C6"/>
    <w:rsid w:val="001A5166"/>
    <w:rsid w:val="001A53D8"/>
    <w:rsid w:val="001A5594"/>
    <w:rsid w:val="001A5BCB"/>
    <w:rsid w:val="001A5D94"/>
    <w:rsid w:val="001A666A"/>
    <w:rsid w:val="001A68E1"/>
    <w:rsid w:val="001A6A87"/>
    <w:rsid w:val="001A6D37"/>
    <w:rsid w:val="001A6E88"/>
    <w:rsid w:val="001A72C3"/>
    <w:rsid w:val="001A755D"/>
    <w:rsid w:val="001A7936"/>
    <w:rsid w:val="001A7B1E"/>
    <w:rsid w:val="001B006F"/>
    <w:rsid w:val="001B012C"/>
    <w:rsid w:val="001B0173"/>
    <w:rsid w:val="001B03E8"/>
    <w:rsid w:val="001B0504"/>
    <w:rsid w:val="001B08CD"/>
    <w:rsid w:val="001B0A3E"/>
    <w:rsid w:val="001B1001"/>
    <w:rsid w:val="001B1078"/>
    <w:rsid w:val="001B10E5"/>
    <w:rsid w:val="001B1277"/>
    <w:rsid w:val="001B1C3F"/>
    <w:rsid w:val="001B2177"/>
    <w:rsid w:val="001B225E"/>
    <w:rsid w:val="001B2301"/>
    <w:rsid w:val="001B2351"/>
    <w:rsid w:val="001B2748"/>
    <w:rsid w:val="001B2768"/>
    <w:rsid w:val="001B2E59"/>
    <w:rsid w:val="001B3C49"/>
    <w:rsid w:val="001B3D00"/>
    <w:rsid w:val="001B3E82"/>
    <w:rsid w:val="001B42CF"/>
    <w:rsid w:val="001B4530"/>
    <w:rsid w:val="001B4882"/>
    <w:rsid w:val="001B4F79"/>
    <w:rsid w:val="001B50FA"/>
    <w:rsid w:val="001B53E5"/>
    <w:rsid w:val="001B5735"/>
    <w:rsid w:val="001B57B3"/>
    <w:rsid w:val="001B585B"/>
    <w:rsid w:val="001B5DAE"/>
    <w:rsid w:val="001B5E98"/>
    <w:rsid w:val="001B659A"/>
    <w:rsid w:val="001B676E"/>
    <w:rsid w:val="001B677D"/>
    <w:rsid w:val="001B6AA3"/>
    <w:rsid w:val="001B6ABB"/>
    <w:rsid w:val="001B7140"/>
    <w:rsid w:val="001B75B8"/>
    <w:rsid w:val="001B7813"/>
    <w:rsid w:val="001B7BA7"/>
    <w:rsid w:val="001B7E8B"/>
    <w:rsid w:val="001C02D6"/>
    <w:rsid w:val="001C0451"/>
    <w:rsid w:val="001C0849"/>
    <w:rsid w:val="001C097C"/>
    <w:rsid w:val="001C0ABC"/>
    <w:rsid w:val="001C1064"/>
    <w:rsid w:val="001C15E2"/>
    <w:rsid w:val="001C1832"/>
    <w:rsid w:val="001C18D7"/>
    <w:rsid w:val="001C19DE"/>
    <w:rsid w:val="001C1ABB"/>
    <w:rsid w:val="001C1FF6"/>
    <w:rsid w:val="001C22DF"/>
    <w:rsid w:val="001C25A6"/>
    <w:rsid w:val="001C2779"/>
    <w:rsid w:val="001C2970"/>
    <w:rsid w:val="001C2A4E"/>
    <w:rsid w:val="001C2C73"/>
    <w:rsid w:val="001C2E6A"/>
    <w:rsid w:val="001C316F"/>
    <w:rsid w:val="001C3229"/>
    <w:rsid w:val="001C32E4"/>
    <w:rsid w:val="001C34CA"/>
    <w:rsid w:val="001C34E9"/>
    <w:rsid w:val="001C35D7"/>
    <w:rsid w:val="001C387F"/>
    <w:rsid w:val="001C3AC4"/>
    <w:rsid w:val="001C3B34"/>
    <w:rsid w:val="001C3B6F"/>
    <w:rsid w:val="001C3E80"/>
    <w:rsid w:val="001C3E82"/>
    <w:rsid w:val="001C4052"/>
    <w:rsid w:val="001C40CF"/>
    <w:rsid w:val="001C45B3"/>
    <w:rsid w:val="001C47DE"/>
    <w:rsid w:val="001C491D"/>
    <w:rsid w:val="001C4FF2"/>
    <w:rsid w:val="001C50CD"/>
    <w:rsid w:val="001C5222"/>
    <w:rsid w:val="001C5261"/>
    <w:rsid w:val="001C5279"/>
    <w:rsid w:val="001C534A"/>
    <w:rsid w:val="001C5360"/>
    <w:rsid w:val="001C5383"/>
    <w:rsid w:val="001C57C9"/>
    <w:rsid w:val="001C5856"/>
    <w:rsid w:val="001C58C8"/>
    <w:rsid w:val="001C5BB5"/>
    <w:rsid w:val="001C5F6A"/>
    <w:rsid w:val="001C61D9"/>
    <w:rsid w:val="001C62BA"/>
    <w:rsid w:val="001C6728"/>
    <w:rsid w:val="001C6917"/>
    <w:rsid w:val="001C6C20"/>
    <w:rsid w:val="001C6EAB"/>
    <w:rsid w:val="001C7073"/>
    <w:rsid w:val="001C74D7"/>
    <w:rsid w:val="001C763D"/>
    <w:rsid w:val="001C765C"/>
    <w:rsid w:val="001C781B"/>
    <w:rsid w:val="001C78EB"/>
    <w:rsid w:val="001C7DDD"/>
    <w:rsid w:val="001C7E41"/>
    <w:rsid w:val="001D03DB"/>
    <w:rsid w:val="001D040B"/>
    <w:rsid w:val="001D062C"/>
    <w:rsid w:val="001D064B"/>
    <w:rsid w:val="001D07D7"/>
    <w:rsid w:val="001D09C7"/>
    <w:rsid w:val="001D0BA3"/>
    <w:rsid w:val="001D0BC9"/>
    <w:rsid w:val="001D0F15"/>
    <w:rsid w:val="001D1019"/>
    <w:rsid w:val="001D1270"/>
    <w:rsid w:val="001D12D4"/>
    <w:rsid w:val="001D15AC"/>
    <w:rsid w:val="001D18D6"/>
    <w:rsid w:val="001D1A0C"/>
    <w:rsid w:val="001D1D24"/>
    <w:rsid w:val="001D1D5A"/>
    <w:rsid w:val="001D1E8C"/>
    <w:rsid w:val="001D2482"/>
    <w:rsid w:val="001D2B22"/>
    <w:rsid w:val="001D2CFE"/>
    <w:rsid w:val="001D2D22"/>
    <w:rsid w:val="001D2D8B"/>
    <w:rsid w:val="001D2DF1"/>
    <w:rsid w:val="001D2EA4"/>
    <w:rsid w:val="001D3A9D"/>
    <w:rsid w:val="001D3F0E"/>
    <w:rsid w:val="001D3F4E"/>
    <w:rsid w:val="001D42C3"/>
    <w:rsid w:val="001D451F"/>
    <w:rsid w:val="001D4782"/>
    <w:rsid w:val="001D4A22"/>
    <w:rsid w:val="001D4C20"/>
    <w:rsid w:val="001D4C28"/>
    <w:rsid w:val="001D4C59"/>
    <w:rsid w:val="001D4D51"/>
    <w:rsid w:val="001D508D"/>
    <w:rsid w:val="001D5249"/>
    <w:rsid w:val="001D553C"/>
    <w:rsid w:val="001D55EB"/>
    <w:rsid w:val="001D5769"/>
    <w:rsid w:val="001D5C50"/>
    <w:rsid w:val="001D5C8E"/>
    <w:rsid w:val="001D5D63"/>
    <w:rsid w:val="001D6315"/>
    <w:rsid w:val="001D66B7"/>
    <w:rsid w:val="001D679E"/>
    <w:rsid w:val="001D6A22"/>
    <w:rsid w:val="001D6A74"/>
    <w:rsid w:val="001D6C4B"/>
    <w:rsid w:val="001D6EAA"/>
    <w:rsid w:val="001D6EC4"/>
    <w:rsid w:val="001D755D"/>
    <w:rsid w:val="001D7891"/>
    <w:rsid w:val="001D7A09"/>
    <w:rsid w:val="001D7A17"/>
    <w:rsid w:val="001D7DAD"/>
    <w:rsid w:val="001E00FF"/>
    <w:rsid w:val="001E015C"/>
    <w:rsid w:val="001E01EE"/>
    <w:rsid w:val="001E05D9"/>
    <w:rsid w:val="001E0770"/>
    <w:rsid w:val="001E0887"/>
    <w:rsid w:val="001E0B61"/>
    <w:rsid w:val="001E0F69"/>
    <w:rsid w:val="001E111F"/>
    <w:rsid w:val="001E1575"/>
    <w:rsid w:val="001E158C"/>
    <w:rsid w:val="001E20AE"/>
    <w:rsid w:val="001E2177"/>
    <w:rsid w:val="001E2AA7"/>
    <w:rsid w:val="001E2DF9"/>
    <w:rsid w:val="001E2E3A"/>
    <w:rsid w:val="001E3187"/>
    <w:rsid w:val="001E32DB"/>
    <w:rsid w:val="001E334A"/>
    <w:rsid w:val="001E34D0"/>
    <w:rsid w:val="001E3565"/>
    <w:rsid w:val="001E366E"/>
    <w:rsid w:val="001E3848"/>
    <w:rsid w:val="001E3A62"/>
    <w:rsid w:val="001E3A6B"/>
    <w:rsid w:val="001E3E61"/>
    <w:rsid w:val="001E47EF"/>
    <w:rsid w:val="001E4882"/>
    <w:rsid w:val="001E4AFE"/>
    <w:rsid w:val="001E4B1F"/>
    <w:rsid w:val="001E4B7A"/>
    <w:rsid w:val="001E4B93"/>
    <w:rsid w:val="001E4E98"/>
    <w:rsid w:val="001E5621"/>
    <w:rsid w:val="001E577F"/>
    <w:rsid w:val="001E5A0F"/>
    <w:rsid w:val="001E5A1A"/>
    <w:rsid w:val="001E5BE1"/>
    <w:rsid w:val="001E5CBE"/>
    <w:rsid w:val="001E61D5"/>
    <w:rsid w:val="001E6639"/>
    <w:rsid w:val="001E67C3"/>
    <w:rsid w:val="001E7008"/>
    <w:rsid w:val="001E7010"/>
    <w:rsid w:val="001E709B"/>
    <w:rsid w:val="001E7304"/>
    <w:rsid w:val="001E76E1"/>
    <w:rsid w:val="001E77D0"/>
    <w:rsid w:val="001E786A"/>
    <w:rsid w:val="001E7D42"/>
    <w:rsid w:val="001F01CD"/>
    <w:rsid w:val="001F076F"/>
    <w:rsid w:val="001F07C4"/>
    <w:rsid w:val="001F0EA7"/>
    <w:rsid w:val="001F0FE9"/>
    <w:rsid w:val="001F1246"/>
    <w:rsid w:val="001F1482"/>
    <w:rsid w:val="001F14AC"/>
    <w:rsid w:val="001F1559"/>
    <w:rsid w:val="001F1582"/>
    <w:rsid w:val="001F159E"/>
    <w:rsid w:val="001F16F6"/>
    <w:rsid w:val="001F1B8C"/>
    <w:rsid w:val="001F21A2"/>
    <w:rsid w:val="001F26AE"/>
    <w:rsid w:val="001F2885"/>
    <w:rsid w:val="001F29F2"/>
    <w:rsid w:val="001F2D02"/>
    <w:rsid w:val="001F2DA0"/>
    <w:rsid w:val="001F2DA6"/>
    <w:rsid w:val="001F33EA"/>
    <w:rsid w:val="001F379E"/>
    <w:rsid w:val="001F3982"/>
    <w:rsid w:val="001F3D03"/>
    <w:rsid w:val="001F3D29"/>
    <w:rsid w:val="001F3D97"/>
    <w:rsid w:val="001F3EA7"/>
    <w:rsid w:val="001F415B"/>
    <w:rsid w:val="001F4277"/>
    <w:rsid w:val="001F44F1"/>
    <w:rsid w:val="001F4675"/>
    <w:rsid w:val="001F4879"/>
    <w:rsid w:val="001F49D2"/>
    <w:rsid w:val="001F4ACB"/>
    <w:rsid w:val="001F4B0B"/>
    <w:rsid w:val="001F5384"/>
    <w:rsid w:val="001F57AE"/>
    <w:rsid w:val="001F5B6C"/>
    <w:rsid w:val="001F62F5"/>
    <w:rsid w:val="001F6326"/>
    <w:rsid w:val="001F6B43"/>
    <w:rsid w:val="001F6B6E"/>
    <w:rsid w:val="001F6C2A"/>
    <w:rsid w:val="001F6C9D"/>
    <w:rsid w:val="001F6D76"/>
    <w:rsid w:val="001F6E0A"/>
    <w:rsid w:val="001F6E9E"/>
    <w:rsid w:val="001F712C"/>
    <w:rsid w:val="001F7147"/>
    <w:rsid w:val="001F7648"/>
    <w:rsid w:val="001F79B7"/>
    <w:rsid w:val="001F7A7B"/>
    <w:rsid w:val="001F7BD0"/>
    <w:rsid w:val="00200285"/>
    <w:rsid w:val="00200512"/>
    <w:rsid w:val="00200609"/>
    <w:rsid w:val="002007E0"/>
    <w:rsid w:val="00200BD4"/>
    <w:rsid w:val="00200C52"/>
    <w:rsid w:val="00201579"/>
    <w:rsid w:val="0020159C"/>
    <w:rsid w:val="002015D8"/>
    <w:rsid w:val="0020168B"/>
    <w:rsid w:val="002018A8"/>
    <w:rsid w:val="0020197A"/>
    <w:rsid w:val="00201B28"/>
    <w:rsid w:val="00201B52"/>
    <w:rsid w:val="00201E4B"/>
    <w:rsid w:val="00201EDD"/>
    <w:rsid w:val="002026A6"/>
    <w:rsid w:val="002027DB"/>
    <w:rsid w:val="00202983"/>
    <w:rsid w:val="00202AE9"/>
    <w:rsid w:val="00202B20"/>
    <w:rsid w:val="00202C60"/>
    <w:rsid w:val="00202CA4"/>
    <w:rsid w:val="00203087"/>
    <w:rsid w:val="0020350E"/>
    <w:rsid w:val="00203929"/>
    <w:rsid w:val="00203E71"/>
    <w:rsid w:val="00204325"/>
    <w:rsid w:val="002044ED"/>
    <w:rsid w:val="00204595"/>
    <w:rsid w:val="0020460E"/>
    <w:rsid w:val="00204898"/>
    <w:rsid w:val="00204966"/>
    <w:rsid w:val="0020543A"/>
    <w:rsid w:val="002059D1"/>
    <w:rsid w:val="00205C6E"/>
    <w:rsid w:val="00205CFF"/>
    <w:rsid w:val="00205D5F"/>
    <w:rsid w:val="00205E96"/>
    <w:rsid w:val="002065C7"/>
    <w:rsid w:val="00206607"/>
    <w:rsid w:val="0020670A"/>
    <w:rsid w:val="0020683C"/>
    <w:rsid w:val="00206982"/>
    <w:rsid w:val="00206B99"/>
    <w:rsid w:val="00207488"/>
    <w:rsid w:val="002074B9"/>
    <w:rsid w:val="002074E1"/>
    <w:rsid w:val="002076BD"/>
    <w:rsid w:val="002077EB"/>
    <w:rsid w:val="0020789C"/>
    <w:rsid w:val="00207944"/>
    <w:rsid w:val="00207D82"/>
    <w:rsid w:val="00207DCA"/>
    <w:rsid w:val="0021019E"/>
    <w:rsid w:val="00210531"/>
    <w:rsid w:val="002106C3"/>
    <w:rsid w:val="00210983"/>
    <w:rsid w:val="00210B52"/>
    <w:rsid w:val="00210C5A"/>
    <w:rsid w:val="002110D3"/>
    <w:rsid w:val="0021154E"/>
    <w:rsid w:val="002115C9"/>
    <w:rsid w:val="002117F2"/>
    <w:rsid w:val="00211819"/>
    <w:rsid w:val="00211C70"/>
    <w:rsid w:val="00211D75"/>
    <w:rsid w:val="00212812"/>
    <w:rsid w:val="00212914"/>
    <w:rsid w:val="00212933"/>
    <w:rsid w:val="00212BF9"/>
    <w:rsid w:val="00212C27"/>
    <w:rsid w:val="00212EFE"/>
    <w:rsid w:val="00212FF3"/>
    <w:rsid w:val="0021321F"/>
    <w:rsid w:val="00213360"/>
    <w:rsid w:val="002137AC"/>
    <w:rsid w:val="00213808"/>
    <w:rsid w:val="0021387C"/>
    <w:rsid w:val="00213948"/>
    <w:rsid w:val="002139B7"/>
    <w:rsid w:val="00213AEC"/>
    <w:rsid w:val="00213B84"/>
    <w:rsid w:val="00213C5A"/>
    <w:rsid w:val="00213EA9"/>
    <w:rsid w:val="00214354"/>
    <w:rsid w:val="0021458E"/>
    <w:rsid w:val="002146B0"/>
    <w:rsid w:val="00214810"/>
    <w:rsid w:val="002148C4"/>
    <w:rsid w:val="00214E31"/>
    <w:rsid w:val="00214E7F"/>
    <w:rsid w:val="002151BB"/>
    <w:rsid w:val="00215810"/>
    <w:rsid w:val="00215861"/>
    <w:rsid w:val="0021590E"/>
    <w:rsid w:val="00215A51"/>
    <w:rsid w:val="00215BC6"/>
    <w:rsid w:val="00215C8D"/>
    <w:rsid w:val="002161B3"/>
    <w:rsid w:val="00216270"/>
    <w:rsid w:val="0021646B"/>
    <w:rsid w:val="00216525"/>
    <w:rsid w:val="0021681C"/>
    <w:rsid w:val="00216A33"/>
    <w:rsid w:val="00216C0C"/>
    <w:rsid w:val="00216F73"/>
    <w:rsid w:val="0021754F"/>
    <w:rsid w:val="0021762A"/>
    <w:rsid w:val="0021778A"/>
    <w:rsid w:val="0021784F"/>
    <w:rsid w:val="00217A6D"/>
    <w:rsid w:val="00217A98"/>
    <w:rsid w:val="00217CF3"/>
    <w:rsid w:val="00217E45"/>
    <w:rsid w:val="00220019"/>
    <w:rsid w:val="00220029"/>
    <w:rsid w:val="00220165"/>
    <w:rsid w:val="002201E0"/>
    <w:rsid w:val="00220227"/>
    <w:rsid w:val="00220857"/>
    <w:rsid w:val="00220C65"/>
    <w:rsid w:val="00220D22"/>
    <w:rsid w:val="002215B1"/>
    <w:rsid w:val="00221669"/>
    <w:rsid w:val="00221A29"/>
    <w:rsid w:val="00221BA5"/>
    <w:rsid w:val="00221CFA"/>
    <w:rsid w:val="0022218C"/>
    <w:rsid w:val="00222318"/>
    <w:rsid w:val="00222332"/>
    <w:rsid w:val="002225A1"/>
    <w:rsid w:val="00222817"/>
    <w:rsid w:val="002228D4"/>
    <w:rsid w:val="00222A13"/>
    <w:rsid w:val="00222B92"/>
    <w:rsid w:val="00222C11"/>
    <w:rsid w:val="00222DEE"/>
    <w:rsid w:val="002231E1"/>
    <w:rsid w:val="00223251"/>
    <w:rsid w:val="00223411"/>
    <w:rsid w:val="00223470"/>
    <w:rsid w:val="00223AE4"/>
    <w:rsid w:val="00223EBB"/>
    <w:rsid w:val="002243B9"/>
    <w:rsid w:val="002249CA"/>
    <w:rsid w:val="00224F44"/>
    <w:rsid w:val="00225293"/>
    <w:rsid w:val="002252DD"/>
    <w:rsid w:val="0022534D"/>
    <w:rsid w:val="00225E0C"/>
    <w:rsid w:val="00226385"/>
    <w:rsid w:val="002263B6"/>
    <w:rsid w:val="002263BA"/>
    <w:rsid w:val="002265B4"/>
    <w:rsid w:val="002265D1"/>
    <w:rsid w:val="00226CF8"/>
    <w:rsid w:val="002271FF"/>
    <w:rsid w:val="002275C1"/>
    <w:rsid w:val="00227718"/>
    <w:rsid w:val="002277E9"/>
    <w:rsid w:val="00227A1C"/>
    <w:rsid w:val="00227CAA"/>
    <w:rsid w:val="00227D23"/>
    <w:rsid w:val="00227EE8"/>
    <w:rsid w:val="00230350"/>
    <w:rsid w:val="0023037C"/>
    <w:rsid w:val="00230AD5"/>
    <w:rsid w:val="00230B76"/>
    <w:rsid w:val="00230C7D"/>
    <w:rsid w:val="00230CDF"/>
    <w:rsid w:val="002313A2"/>
    <w:rsid w:val="00231AD0"/>
    <w:rsid w:val="00231C00"/>
    <w:rsid w:val="00231C62"/>
    <w:rsid w:val="00231D61"/>
    <w:rsid w:val="0023206D"/>
    <w:rsid w:val="0023283C"/>
    <w:rsid w:val="00232AAC"/>
    <w:rsid w:val="00232E9E"/>
    <w:rsid w:val="00232EF5"/>
    <w:rsid w:val="00233107"/>
    <w:rsid w:val="00233141"/>
    <w:rsid w:val="00233416"/>
    <w:rsid w:val="002338D8"/>
    <w:rsid w:val="00233B85"/>
    <w:rsid w:val="00233C4E"/>
    <w:rsid w:val="00233E5B"/>
    <w:rsid w:val="0023409E"/>
    <w:rsid w:val="002344F7"/>
    <w:rsid w:val="002346CA"/>
    <w:rsid w:val="00234C16"/>
    <w:rsid w:val="00234F3A"/>
    <w:rsid w:val="00234F68"/>
    <w:rsid w:val="00235211"/>
    <w:rsid w:val="00235778"/>
    <w:rsid w:val="002357BC"/>
    <w:rsid w:val="002359BB"/>
    <w:rsid w:val="00235B4C"/>
    <w:rsid w:val="00236456"/>
    <w:rsid w:val="00236675"/>
    <w:rsid w:val="0023669D"/>
    <w:rsid w:val="002368B7"/>
    <w:rsid w:val="00236C7C"/>
    <w:rsid w:val="00236E19"/>
    <w:rsid w:val="00236E58"/>
    <w:rsid w:val="0023731C"/>
    <w:rsid w:val="0023757E"/>
    <w:rsid w:val="00237752"/>
    <w:rsid w:val="00237AF2"/>
    <w:rsid w:val="00237B62"/>
    <w:rsid w:val="00240568"/>
    <w:rsid w:val="00240620"/>
    <w:rsid w:val="002406B0"/>
    <w:rsid w:val="00240BD8"/>
    <w:rsid w:val="00240C88"/>
    <w:rsid w:val="00240D57"/>
    <w:rsid w:val="00240DF8"/>
    <w:rsid w:val="00240ED7"/>
    <w:rsid w:val="002410D5"/>
    <w:rsid w:val="0024117B"/>
    <w:rsid w:val="0024175F"/>
    <w:rsid w:val="00241928"/>
    <w:rsid w:val="002424C3"/>
    <w:rsid w:val="002425C1"/>
    <w:rsid w:val="002426CD"/>
    <w:rsid w:val="002427F2"/>
    <w:rsid w:val="00242AB5"/>
    <w:rsid w:val="00242ABC"/>
    <w:rsid w:val="00242B2A"/>
    <w:rsid w:val="00242C0E"/>
    <w:rsid w:val="00242C81"/>
    <w:rsid w:val="00242E84"/>
    <w:rsid w:val="0024335A"/>
    <w:rsid w:val="0024354C"/>
    <w:rsid w:val="00244480"/>
    <w:rsid w:val="00244601"/>
    <w:rsid w:val="00244773"/>
    <w:rsid w:val="0024488B"/>
    <w:rsid w:val="00244B0D"/>
    <w:rsid w:val="00244DB4"/>
    <w:rsid w:val="00244F9F"/>
    <w:rsid w:val="00245177"/>
    <w:rsid w:val="00245190"/>
    <w:rsid w:val="002451F9"/>
    <w:rsid w:val="00245324"/>
    <w:rsid w:val="00245776"/>
    <w:rsid w:val="0024602B"/>
    <w:rsid w:val="00246343"/>
    <w:rsid w:val="002466E0"/>
    <w:rsid w:val="00246C15"/>
    <w:rsid w:val="00246D58"/>
    <w:rsid w:val="00247859"/>
    <w:rsid w:val="00247AF7"/>
    <w:rsid w:val="00247AF8"/>
    <w:rsid w:val="00247D4F"/>
    <w:rsid w:val="00247D94"/>
    <w:rsid w:val="0025030A"/>
    <w:rsid w:val="0025064C"/>
    <w:rsid w:val="002506D5"/>
    <w:rsid w:val="002506F2"/>
    <w:rsid w:val="00250936"/>
    <w:rsid w:val="002509FB"/>
    <w:rsid w:val="00250AA8"/>
    <w:rsid w:val="00250D24"/>
    <w:rsid w:val="00250DEB"/>
    <w:rsid w:val="00250E58"/>
    <w:rsid w:val="002511F1"/>
    <w:rsid w:val="002513D8"/>
    <w:rsid w:val="0025167A"/>
    <w:rsid w:val="0025168A"/>
    <w:rsid w:val="002520AC"/>
    <w:rsid w:val="00252A39"/>
    <w:rsid w:val="00252AAB"/>
    <w:rsid w:val="00252DDC"/>
    <w:rsid w:val="00253032"/>
    <w:rsid w:val="00253409"/>
    <w:rsid w:val="00253592"/>
    <w:rsid w:val="00253751"/>
    <w:rsid w:val="0025396F"/>
    <w:rsid w:val="00253B44"/>
    <w:rsid w:val="00253D85"/>
    <w:rsid w:val="00253D8E"/>
    <w:rsid w:val="00253E55"/>
    <w:rsid w:val="00253F89"/>
    <w:rsid w:val="00254235"/>
    <w:rsid w:val="00254C66"/>
    <w:rsid w:val="00254EAD"/>
    <w:rsid w:val="002550A4"/>
    <w:rsid w:val="0025516F"/>
    <w:rsid w:val="00255176"/>
    <w:rsid w:val="002551B7"/>
    <w:rsid w:val="00255320"/>
    <w:rsid w:val="002553E6"/>
    <w:rsid w:val="0025560A"/>
    <w:rsid w:val="002558C8"/>
    <w:rsid w:val="002559B6"/>
    <w:rsid w:val="00255D3F"/>
    <w:rsid w:val="00255D90"/>
    <w:rsid w:val="00255F2C"/>
    <w:rsid w:val="00255FA7"/>
    <w:rsid w:val="002561AF"/>
    <w:rsid w:val="002562B9"/>
    <w:rsid w:val="002568F2"/>
    <w:rsid w:val="0025690A"/>
    <w:rsid w:val="00256AB7"/>
    <w:rsid w:val="00256BEB"/>
    <w:rsid w:val="00256DD2"/>
    <w:rsid w:val="00256E6E"/>
    <w:rsid w:val="00256F6D"/>
    <w:rsid w:val="00257225"/>
    <w:rsid w:val="002576C1"/>
    <w:rsid w:val="00257A13"/>
    <w:rsid w:val="00257BD1"/>
    <w:rsid w:val="00257D6C"/>
    <w:rsid w:val="00257E72"/>
    <w:rsid w:val="00260607"/>
    <w:rsid w:val="00260A91"/>
    <w:rsid w:val="00260CB8"/>
    <w:rsid w:val="00260CCB"/>
    <w:rsid w:val="00260DE9"/>
    <w:rsid w:val="0026102E"/>
    <w:rsid w:val="002613D2"/>
    <w:rsid w:val="002618A0"/>
    <w:rsid w:val="00261DDC"/>
    <w:rsid w:val="002620CD"/>
    <w:rsid w:val="0026223C"/>
    <w:rsid w:val="0026253B"/>
    <w:rsid w:val="002627B7"/>
    <w:rsid w:val="00262BD5"/>
    <w:rsid w:val="00263055"/>
    <w:rsid w:val="0026305F"/>
    <w:rsid w:val="002631F8"/>
    <w:rsid w:val="002633E0"/>
    <w:rsid w:val="00263916"/>
    <w:rsid w:val="00263A19"/>
    <w:rsid w:val="00263A30"/>
    <w:rsid w:val="00263F81"/>
    <w:rsid w:val="002640BB"/>
    <w:rsid w:val="002640FD"/>
    <w:rsid w:val="002645E9"/>
    <w:rsid w:val="0026478A"/>
    <w:rsid w:val="00265065"/>
    <w:rsid w:val="002652E0"/>
    <w:rsid w:val="0026544C"/>
    <w:rsid w:val="0026569E"/>
    <w:rsid w:val="00265CD6"/>
    <w:rsid w:val="00265D6B"/>
    <w:rsid w:val="00265E0D"/>
    <w:rsid w:val="00265FE8"/>
    <w:rsid w:val="002660D1"/>
    <w:rsid w:val="00266230"/>
    <w:rsid w:val="00266B15"/>
    <w:rsid w:val="00266BF7"/>
    <w:rsid w:val="00266F7F"/>
    <w:rsid w:val="00267019"/>
    <w:rsid w:val="00267094"/>
    <w:rsid w:val="0026766C"/>
    <w:rsid w:val="00267E5F"/>
    <w:rsid w:val="00267F96"/>
    <w:rsid w:val="0026B8A9"/>
    <w:rsid w:val="002703E6"/>
    <w:rsid w:val="00270A74"/>
    <w:rsid w:val="0027146D"/>
    <w:rsid w:val="0027148C"/>
    <w:rsid w:val="002716C3"/>
    <w:rsid w:val="0027172A"/>
    <w:rsid w:val="002717C4"/>
    <w:rsid w:val="00271A3A"/>
    <w:rsid w:val="00271D79"/>
    <w:rsid w:val="00271E62"/>
    <w:rsid w:val="00271E78"/>
    <w:rsid w:val="002721CA"/>
    <w:rsid w:val="00272516"/>
    <w:rsid w:val="00272528"/>
    <w:rsid w:val="002725EF"/>
    <w:rsid w:val="00272665"/>
    <w:rsid w:val="0027286E"/>
    <w:rsid w:val="00273284"/>
    <w:rsid w:val="00273558"/>
    <w:rsid w:val="00273569"/>
    <w:rsid w:val="002736C7"/>
    <w:rsid w:val="0027375B"/>
    <w:rsid w:val="00273774"/>
    <w:rsid w:val="00273E18"/>
    <w:rsid w:val="00273ED0"/>
    <w:rsid w:val="0027414E"/>
    <w:rsid w:val="00274721"/>
    <w:rsid w:val="0027490C"/>
    <w:rsid w:val="00274D8F"/>
    <w:rsid w:val="0027506D"/>
    <w:rsid w:val="0027522C"/>
    <w:rsid w:val="002756D9"/>
    <w:rsid w:val="002757BE"/>
    <w:rsid w:val="00275B2D"/>
    <w:rsid w:val="00275B2F"/>
    <w:rsid w:val="00275FB0"/>
    <w:rsid w:val="002765E8"/>
    <w:rsid w:val="00276A33"/>
    <w:rsid w:val="00276F38"/>
    <w:rsid w:val="00277313"/>
    <w:rsid w:val="002774C3"/>
    <w:rsid w:val="00277B90"/>
    <w:rsid w:val="00277DBA"/>
    <w:rsid w:val="00277E6A"/>
    <w:rsid w:val="0028000D"/>
    <w:rsid w:val="002805D5"/>
    <w:rsid w:val="00280810"/>
    <w:rsid w:val="002808D0"/>
    <w:rsid w:val="00280E56"/>
    <w:rsid w:val="00281185"/>
    <w:rsid w:val="00281275"/>
    <w:rsid w:val="0028143D"/>
    <w:rsid w:val="00281649"/>
    <w:rsid w:val="002816A1"/>
    <w:rsid w:val="0028191B"/>
    <w:rsid w:val="00281941"/>
    <w:rsid w:val="00281962"/>
    <w:rsid w:val="002819A1"/>
    <w:rsid w:val="002819AD"/>
    <w:rsid w:val="002819F8"/>
    <w:rsid w:val="00281F79"/>
    <w:rsid w:val="00282348"/>
    <w:rsid w:val="0028258F"/>
    <w:rsid w:val="00282947"/>
    <w:rsid w:val="00282A67"/>
    <w:rsid w:val="00282B97"/>
    <w:rsid w:val="00282CD8"/>
    <w:rsid w:val="00282D80"/>
    <w:rsid w:val="00283376"/>
    <w:rsid w:val="002836C9"/>
    <w:rsid w:val="002837DA"/>
    <w:rsid w:val="00283901"/>
    <w:rsid w:val="0028393B"/>
    <w:rsid w:val="00283AE8"/>
    <w:rsid w:val="00283E0D"/>
    <w:rsid w:val="00283E5C"/>
    <w:rsid w:val="00283F5F"/>
    <w:rsid w:val="002842F1"/>
    <w:rsid w:val="00284B67"/>
    <w:rsid w:val="002850D6"/>
    <w:rsid w:val="002852CB"/>
    <w:rsid w:val="00285416"/>
    <w:rsid w:val="00285AF3"/>
    <w:rsid w:val="00285C5E"/>
    <w:rsid w:val="00285FA3"/>
    <w:rsid w:val="002861E3"/>
    <w:rsid w:val="002862E7"/>
    <w:rsid w:val="00286584"/>
    <w:rsid w:val="002866D6"/>
    <w:rsid w:val="002866EA"/>
    <w:rsid w:val="00286887"/>
    <w:rsid w:val="0028697F"/>
    <w:rsid w:val="00286C6E"/>
    <w:rsid w:val="00286E81"/>
    <w:rsid w:val="00286FC6"/>
    <w:rsid w:val="00287245"/>
    <w:rsid w:val="0028738D"/>
    <w:rsid w:val="002873D8"/>
    <w:rsid w:val="002879C1"/>
    <w:rsid w:val="002879E8"/>
    <w:rsid w:val="00287C20"/>
    <w:rsid w:val="00287D30"/>
    <w:rsid w:val="00287EB7"/>
    <w:rsid w:val="00287F6D"/>
    <w:rsid w:val="00290050"/>
    <w:rsid w:val="00290342"/>
    <w:rsid w:val="002903A2"/>
    <w:rsid w:val="002904FB"/>
    <w:rsid w:val="0029065D"/>
    <w:rsid w:val="002907F9"/>
    <w:rsid w:val="00290E1A"/>
    <w:rsid w:val="00290E6D"/>
    <w:rsid w:val="002915E0"/>
    <w:rsid w:val="0029192E"/>
    <w:rsid w:val="00291B3D"/>
    <w:rsid w:val="00291DFB"/>
    <w:rsid w:val="00292062"/>
    <w:rsid w:val="00292068"/>
    <w:rsid w:val="00292400"/>
    <w:rsid w:val="002924E7"/>
    <w:rsid w:val="0029255A"/>
    <w:rsid w:val="00292648"/>
    <w:rsid w:val="002927D4"/>
    <w:rsid w:val="00292D02"/>
    <w:rsid w:val="0029306A"/>
    <w:rsid w:val="002931FA"/>
    <w:rsid w:val="00293B6D"/>
    <w:rsid w:val="00293C8E"/>
    <w:rsid w:val="00293D02"/>
    <w:rsid w:val="0029439A"/>
    <w:rsid w:val="0029442C"/>
    <w:rsid w:val="002945C7"/>
    <w:rsid w:val="002949DE"/>
    <w:rsid w:val="002949EB"/>
    <w:rsid w:val="00294F2F"/>
    <w:rsid w:val="00294F58"/>
    <w:rsid w:val="00295106"/>
    <w:rsid w:val="0029520F"/>
    <w:rsid w:val="00295684"/>
    <w:rsid w:val="0029572E"/>
    <w:rsid w:val="0029586A"/>
    <w:rsid w:val="00295882"/>
    <w:rsid w:val="002958B2"/>
    <w:rsid w:val="00295B94"/>
    <w:rsid w:val="00296325"/>
    <w:rsid w:val="00296746"/>
    <w:rsid w:val="00296A76"/>
    <w:rsid w:val="00296D1F"/>
    <w:rsid w:val="00296D30"/>
    <w:rsid w:val="00297362"/>
    <w:rsid w:val="002978F8"/>
    <w:rsid w:val="00297A3F"/>
    <w:rsid w:val="00297A79"/>
    <w:rsid w:val="00297B2D"/>
    <w:rsid w:val="00297C61"/>
    <w:rsid w:val="00297DE2"/>
    <w:rsid w:val="00297FB5"/>
    <w:rsid w:val="00297FF5"/>
    <w:rsid w:val="002A0293"/>
    <w:rsid w:val="002A04AD"/>
    <w:rsid w:val="002A04BA"/>
    <w:rsid w:val="002A08BE"/>
    <w:rsid w:val="002A0A63"/>
    <w:rsid w:val="002A0CBE"/>
    <w:rsid w:val="002A121B"/>
    <w:rsid w:val="002A15DA"/>
    <w:rsid w:val="002A1650"/>
    <w:rsid w:val="002A197A"/>
    <w:rsid w:val="002A1AB2"/>
    <w:rsid w:val="002A234A"/>
    <w:rsid w:val="002A236A"/>
    <w:rsid w:val="002A259A"/>
    <w:rsid w:val="002A27F7"/>
    <w:rsid w:val="002A2C25"/>
    <w:rsid w:val="002A2E22"/>
    <w:rsid w:val="002A2E38"/>
    <w:rsid w:val="002A380B"/>
    <w:rsid w:val="002A380E"/>
    <w:rsid w:val="002A4279"/>
    <w:rsid w:val="002A4521"/>
    <w:rsid w:val="002A4878"/>
    <w:rsid w:val="002A49D7"/>
    <w:rsid w:val="002A4CBC"/>
    <w:rsid w:val="002A52D1"/>
    <w:rsid w:val="002A53BB"/>
    <w:rsid w:val="002A53EA"/>
    <w:rsid w:val="002A5766"/>
    <w:rsid w:val="002A5AFE"/>
    <w:rsid w:val="002A6471"/>
    <w:rsid w:val="002A66D5"/>
    <w:rsid w:val="002A68C8"/>
    <w:rsid w:val="002A6981"/>
    <w:rsid w:val="002A6B08"/>
    <w:rsid w:val="002A6CE9"/>
    <w:rsid w:val="002A7200"/>
    <w:rsid w:val="002A7666"/>
    <w:rsid w:val="002A769E"/>
    <w:rsid w:val="002A79B8"/>
    <w:rsid w:val="002A7B4D"/>
    <w:rsid w:val="002B03C5"/>
    <w:rsid w:val="002B0F14"/>
    <w:rsid w:val="002B0FB8"/>
    <w:rsid w:val="002B116D"/>
    <w:rsid w:val="002B140E"/>
    <w:rsid w:val="002B14D4"/>
    <w:rsid w:val="002B1652"/>
    <w:rsid w:val="002B16CD"/>
    <w:rsid w:val="002B1926"/>
    <w:rsid w:val="002B1C0A"/>
    <w:rsid w:val="002B1C0F"/>
    <w:rsid w:val="002B2095"/>
    <w:rsid w:val="002B229D"/>
    <w:rsid w:val="002B254F"/>
    <w:rsid w:val="002B289E"/>
    <w:rsid w:val="002B28FF"/>
    <w:rsid w:val="002B29FD"/>
    <w:rsid w:val="002B2A13"/>
    <w:rsid w:val="002B2E15"/>
    <w:rsid w:val="002B310F"/>
    <w:rsid w:val="002B319D"/>
    <w:rsid w:val="002B3308"/>
    <w:rsid w:val="002B3CF8"/>
    <w:rsid w:val="002B4205"/>
    <w:rsid w:val="002B451F"/>
    <w:rsid w:val="002B47F2"/>
    <w:rsid w:val="002B4840"/>
    <w:rsid w:val="002B4A46"/>
    <w:rsid w:val="002B5382"/>
    <w:rsid w:val="002B54FB"/>
    <w:rsid w:val="002B60B3"/>
    <w:rsid w:val="002B658E"/>
    <w:rsid w:val="002B67D1"/>
    <w:rsid w:val="002B68E5"/>
    <w:rsid w:val="002B6BAD"/>
    <w:rsid w:val="002B6C70"/>
    <w:rsid w:val="002B6E79"/>
    <w:rsid w:val="002B6F4D"/>
    <w:rsid w:val="002B7010"/>
    <w:rsid w:val="002B7046"/>
    <w:rsid w:val="002B71B4"/>
    <w:rsid w:val="002B751F"/>
    <w:rsid w:val="002B792F"/>
    <w:rsid w:val="002B7ABC"/>
    <w:rsid w:val="002B7D7B"/>
    <w:rsid w:val="002B7FB6"/>
    <w:rsid w:val="002C00FF"/>
    <w:rsid w:val="002C03CC"/>
    <w:rsid w:val="002C048A"/>
    <w:rsid w:val="002C0653"/>
    <w:rsid w:val="002C06F1"/>
    <w:rsid w:val="002C09AD"/>
    <w:rsid w:val="002C0CDB"/>
    <w:rsid w:val="002C0D39"/>
    <w:rsid w:val="002C11D4"/>
    <w:rsid w:val="002C1396"/>
    <w:rsid w:val="002C13FE"/>
    <w:rsid w:val="002C166C"/>
    <w:rsid w:val="002C16B5"/>
    <w:rsid w:val="002C1B0B"/>
    <w:rsid w:val="002C1C7B"/>
    <w:rsid w:val="002C1DB2"/>
    <w:rsid w:val="002C235B"/>
    <w:rsid w:val="002C23C7"/>
    <w:rsid w:val="002C2A9E"/>
    <w:rsid w:val="002C3013"/>
    <w:rsid w:val="002C307C"/>
    <w:rsid w:val="002C3108"/>
    <w:rsid w:val="002C3378"/>
    <w:rsid w:val="002C3708"/>
    <w:rsid w:val="002C37B0"/>
    <w:rsid w:val="002C37B9"/>
    <w:rsid w:val="002C3E15"/>
    <w:rsid w:val="002C3F03"/>
    <w:rsid w:val="002C412E"/>
    <w:rsid w:val="002C414E"/>
    <w:rsid w:val="002C432C"/>
    <w:rsid w:val="002C4338"/>
    <w:rsid w:val="002C45CF"/>
    <w:rsid w:val="002C4B14"/>
    <w:rsid w:val="002C4DC5"/>
    <w:rsid w:val="002C4E8B"/>
    <w:rsid w:val="002C4ED3"/>
    <w:rsid w:val="002C4F4C"/>
    <w:rsid w:val="002C523B"/>
    <w:rsid w:val="002C55A3"/>
    <w:rsid w:val="002C5607"/>
    <w:rsid w:val="002C56BE"/>
    <w:rsid w:val="002C57C8"/>
    <w:rsid w:val="002C5858"/>
    <w:rsid w:val="002C62DF"/>
    <w:rsid w:val="002C6514"/>
    <w:rsid w:val="002C658D"/>
    <w:rsid w:val="002C68DD"/>
    <w:rsid w:val="002C6A31"/>
    <w:rsid w:val="002C6C4F"/>
    <w:rsid w:val="002C6CE9"/>
    <w:rsid w:val="002C70E4"/>
    <w:rsid w:val="002C7202"/>
    <w:rsid w:val="002C7248"/>
    <w:rsid w:val="002C72B8"/>
    <w:rsid w:val="002C74CD"/>
    <w:rsid w:val="002C75F8"/>
    <w:rsid w:val="002C78D2"/>
    <w:rsid w:val="002C7BF8"/>
    <w:rsid w:val="002C7EFC"/>
    <w:rsid w:val="002D0153"/>
    <w:rsid w:val="002D0159"/>
    <w:rsid w:val="002D072D"/>
    <w:rsid w:val="002D0895"/>
    <w:rsid w:val="002D0B92"/>
    <w:rsid w:val="002D1329"/>
    <w:rsid w:val="002D132C"/>
    <w:rsid w:val="002D1418"/>
    <w:rsid w:val="002D1599"/>
    <w:rsid w:val="002D18D2"/>
    <w:rsid w:val="002D1918"/>
    <w:rsid w:val="002D227A"/>
    <w:rsid w:val="002D2370"/>
    <w:rsid w:val="002D2382"/>
    <w:rsid w:val="002D2745"/>
    <w:rsid w:val="002D27F8"/>
    <w:rsid w:val="002D2BD2"/>
    <w:rsid w:val="002D2FCE"/>
    <w:rsid w:val="002D35BD"/>
    <w:rsid w:val="002D3765"/>
    <w:rsid w:val="002D382C"/>
    <w:rsid w:val="002D3C78"/>
    <w:rsid w:val="002D3D23"/>
    <w:rsid w:val="002D44D4"/>
    <w:rsid w:val="002D46B1"/>
    <w:rsid w:val="002D4AEC"/>
    <w:rsid w:val="002D4B01"/>
    <w:rsid w:val="002D4DD6"/>
    <w:rsid w:val="002D52C0"/>
    <w:rsid w:val="002D52EC"/>
    <w:rsid w:val="002D5317"/>
    <w:rsid w:val="002D5CA8"/>
    <w:rsid w:val="002D5E42"/>
    <w:rsid w:val="002D5E5B"/>
    <w:rsid w:val="002D5F1B"/>
    <w:rsid w:val="002D6060"/>
    <w:rsid w:val="002D6431"/>
    <w:rsid w:val="002D66B8"/>
    <w:rsid w:val="002D6724"/>
    <w:rsid w:val="002D6903"/>
    <w:rsid w:val="002D69DB"/>
    <w:rsid w:val="002D6A35"/>
    <w:rsid w:val="002D6E84"/>
    <w:rsid w:val="002D6F5C"/>
    <w:rsid w:val="002D716F"/>
    <w:rsid w:val="002D7432"/>
    <w:rsid w:val="002D74F3"/>
    <w:rsid w:val="002D7521"/>
    <w:rsid w:val="002D78D5"/>
    <w:rsid w:val="002D790C"/>
    <w:rsid w:val="002D791E"/>
    <w:rsid w:val="002D79C0"/>
    <w:rsid w:val="002D7B7C"/>
    <w:rsid w:val="002D7BEA"/>
    <w:rsid w:val="002D7CE3"/>
    <w:rsid w:val="002D7E29"/>
    <w:rsid w:val="002D7EE3"/>
    <w:rsid w:val="002E01B8"/>
    <w:rsid w:val="002E033B"/>
    <w:rsid w:val="002E061B"/>
    <w:rsid w:val="002E0C76"/>
    <w:rsid w:val="002E0E48"/>
    <w:rsid w:val="002E0F58"/>
    <w:rsid w:val="002E0F74"/>
    <w:rsid w:val="002E1193"/>
    <w:rsid w:val="002E14B0"/>
    <w:rsid w:val="002E16E3"/>
    <w:rsid w:val="002E1773"/>
    <w:rsid w:val="002E1A73"/>
    <w:rsid w:val="002E1C6A"/>
    <w:rsid w:val="002E206C"/>
    <w:rsid w:val="002E2164"/>
    <w:rsid w:val="002E23E4"/>
    <w:rsid w:val="002E2478"/>
    <w:rsid w:val="002E2926"/>
    <w:rsid w:val="002E2AE4"/>
    <w:rsid w:val="002E3127"/>
    <w:rsid w:val="002E3171"/>
    <w:rsid w:val="002E33E8"/>
    <w:rsid w:val="002E33F7"/>
    <w:rsid w:val="002E3633"/>
    <w:rsid w:val="002E3A1E"/>
    <w:rsid w:val="002E44A3"/>
    <w:rsid w:val="002E45B2"/>
    <w:rsid w:val="002E4E0B"/>
    <w:rsid w:val="002E4E1B"/>
    <w:rsid w:val="002E50ED"/>
    <w:rsid w:val="002E50F3"/>
    <w:rsid w:val="002E518B"/>
    <w:rsid w:val="002E5596"/>
    <w:rsid w:val="002E5729"/>
    <w:rsid w:val="002E5952"/>
    <w:rsid w:val="002E5B26"/>
    <w:rsid w:val="002E5B70"/>
    <w:rsid w:val="002E5D8D"/>
    <w:rsid w:val="002E5E3F"/>
    <w:rsid w:val="002E5EE7"/>
    <w:rsid w:val="002E5F8F"/>
    <w:rsid w:val="002E667B"/>
    <w:rsid w:val="002E69B1"/>
    <w:rsid w:val="002E6A45"/>
    <w:rsid w:val="002E70EC"/>
    <w:rsid w:val="002E726C"/>
    <w:rsid w:val="002E7335"/>
    <w:rsid w:val="002E733D"/>
    <w:rsid w:val="002E761F"/>
    <w:rsid w:val="002E785B"/>
    <w:rsid w:val="002E7E86"/>
    <w:rsid w:val="002F002B"/>
    <w:rsid w:val="002F0496"/>
    <w:rsid w:val="002F09CE"/>
    <w:rsid w:val="002F0EB1"/>
    <w:rsid w:val="002F1004"/>
    <w:rsid w:val="002F1400"/>
    <w:rsid w:val="002F1647"/>
    <w:rsid w:val="002F17A7"/>
    <w:rsid w:val="002F1925"/>
    <w:rsid w:val="002F1BD7"/>
    <w:rsid w:val="002F1C71"/>
    <w:rsid w:val="002F22E1"/>
    <w:rsid w:val="002F24B4"/>
    <w:rsid w:val="002F2648"/>
    <w:rsid w:val="002F27EF"/>
    <w:rsid w:val="002F28AF"/>
    <w:rsid w:val="002F2999"/>
    <w:rsid w:val="002F3272"/>
    <w:rsid w:val="002F3AB5"/>
    <w:rsid w:val="002F3AE1"/>
    <w:rsid w:val="002F3C07"/>
    <w:rsid w:val="002F40EF"/>
    <w:rsid w:val="002F41BF"/>
    <w:rsid w:val="002F41F7"/>
    <w:rsid w:val="002F4545"/>
    <w:rsid w:val="002F45DD"/>
    <w:rsid w:val="002F471F"/>
    <w:rsid w:val="002F48F6"/>
    <w:rsid w:val="002F4B9B"/>
    <w:rsid w:val="002F51A9"/>
    <w:rsid w:val="002F58A5"/>
    <w:rsid w:val="002F58D8"/>
    <w:rsid w:val="002F5D84"/>
    <w:rsid w:val="002F5DEA"/>
    <w:rsid w:val="002F5F11"/>
    <w:rsid w:val="002F615A"/>
    <w:rsid w:val="002F6281"/>
    <w:rsid w:val="002F66F6"/>
    <w:rsid w:val="002F67A7"/>
    <w:rsid w:val="002F6AF9"/>
    <w:rsid w:val="002F6E7E"/>
    <w:rsid w:val="002F7121"/>
    <w:rsid w:val="002F7236"/>
    <w:rsid w:val="002F751B"/>
    <w:rsid w:val="002F7D21"/>
    <w:rsid w:val="002F7D23"/>
    <w:rsid w:val="003000DA"/>
    <w:rsid w:val="003000E6"/>
    <w:rsid w:val="0030064F"/>
    <w:rsid w:val="00300691"/>
    <w:rsid w:val="00300AD9"/>
    <w:rsid w:val="00300F4A"/>
    <w:rsid w:val="00301028"/>
    <w:rsid w:val="0030124A"/>
    <w:rsid w:val="003018D1"/>
    <w:rsid w:val="003022F8"/>
    <w:rsid w:val="00302410"/>
    <w:rsid w:val="00302498"/>
    <w:rsid w:val="003024D1"/>
    <w:rsid w:val="00302817"/>
    <w:rsid w:val="00302BD0"/>
    <w:rsid w:val="00302D90"/>
    <w:rsid w:val="00302F01"/>
    <w:rsid w:val="003031DF"/>
    <w:rsid w:val="0030351A"/>
    <w:rsid w:val="00303521"/>
    <w:rsid w:val="00303696"/>
    <w:rsid w:val="00303A27"/>
    <w:rsid w:val="00304101"/>
    <w:rsid w:val="003045CD"/>
    <w:rsid w:val="003046AC"/>
    <w:rsid w:val="00304919"/>
    <w:rsid w:val="00304C04"/>
    <w:rsid w:val="00304DFA"/>
    <w:rsid w:val="003050FF"/>
    <w:rsid w:val="0030525D"/>
    <w:rsid w:val="00305437"/>
    <w:rsid w:val="0030563F"/>
    <w:rsid w:val="003059CB"/>
    <w:rsid w:val="00305B64"/>
    <w:rsid w:val="00305BFC"/>
    <w:rsid w:val="00305EE3"/>
    <w:rsid w:val="0030628E"/>
    <w:rsid w:val="00306361"/>
    <w:rsid w:val="003065A1"/>
    <w:rsid w:val="003068A3"/>
    <w:rsid w:val="00306A4B"/>
    <w:rsid w:val="00306A6A"/>
    <w:rsid w:val="00306BE9"/>
    <w:rsid w:val="00306DE6"/>
    <w:rsid w:val="00306E87"/>
    <w:rsid w:val="00306F8E"/>
    <w:rsid w:val="00307015"/>
    <w:rsid w:val="003072E4"/>
    <w:rsid w:val="003072FB"/>
    <w:rsid w:val="003074F9"/>
    <w:rsid w:val="0030779A"/>
    <w:rsid w:val="00307A6D"/>
    <w:rsid w:val="00307D59"/>
    <w:rsid w:val="0031024C"/>
    <w:rsid w:val="00310C9F"/>
    <w:rsid w:val="00310DCD"/>
    <w:rsid w:val="0031120D"/>
    <w:rsid w:val="00311498"/>
    <w:rsid w:val="00311730"/>
    <w:rsid w:val="00311CC5"/>
    <w:rsid w:val="003122AB"/>
    <w:rsid w:val="003128FD"/>
    <w:rsid w:val="00312D41"/>
    <w:rsid w:val="00312FEA"/>
    <w:rsid w:val="0031319A"/>
    <w:rsid w:val="00313461"/>
    <w:rsid w:val="00313673"/>
    <w:rsid w:val="0031391A"/>
    <w:rsid w:val="00313B88"/>
    <w:rsid w:val="00313E63"/>
    <w:rsid w:val="00313F25"/>
    <w:rsid w:val="003140B8"/>
    <w:rsid w:val="00314133"/>
    <w:rsid w:val="00314631"/>
    <w:rsid w:val="0031466B"/>
    <w:rsid w:val="0031486F"/>
    <w:rsid w:val="00314943"/>
    <w:rsid w:val="003149C8"/>
    <w:rsid w:val="00314B0E"/>
    <w:rsid w:val="00314CBC"/>
    <w:rsid w:val="00314D7E"/>
    <w:rsid w:val="00314D87"/>
    <w:rsid w:val="00314F84"/>
    <w:rsid w:val="00314FE0"/>
    <w:rsid w:val="003150A3"/>
    <w:rsid w:val="00315335"/>
    <w:rsid w:val="00315353"/>
    <w:rsid w:val="00315441"/>
    <w:rsid w:val="003155B1"/>
    <w:rsid w:val="003156DA"/>
    <w:rsid w:val="00315878"/>
    <w:rsid w:val="00315A0E"/>
    <w:rsid w:val="00315B84"/>
    <w:rsid w:val="00315CF3"/>
    <w:rsid w:val="00316164"/>
    <w:rsid w:val="00316435"/>
    <w:rsid w:val="003169B0"/>
    <w:rsid w:val="00316A23"/>
    <w:rsid w:val="00316C85"/>
    <w:rsid w:val="00317045"/>
    <w:rsid w:val="00317046"/>
    <w:rsid w:val="0031704C"/>
    <w:rsid w:val="00317171"/>
    <w:rsid w:val="00317298"/>
    <w:rsid w:val="0031781B"/>
    <w:rsid w:val="00317F21"/>
    <w:rsid w:val="00317F32"/>
    <w:rsid w:val="00320189"/>
    <w:rsid w:val="003203F9"/>
    <w:rsid w:val="00320480"/>
    <w:rsid w:val="00320559"/>
    <w:rsid w:val="003209BF"/>
    <w:rsid w:val="003209C5"/>
    <w:rsid w:val="00320A46"/>
    <w:rsid w:val="00320C83"/>
    <w:rsid w:val="00320E63"/>
    <w:rsid w:val="00320F08"/>
    <w:rsid w:val="00320F4A"/>
    <w:rsid w:val="00321471"/>
    <w:rsid w:val="00321BC3"/>
    <w:rsid w:val="00321CCB"/>
    <w:rsid w:val="00321E57"/>
    <w:rsid w:val="00322175"/>
    <w:rsid w:val="0032231B"/>
    <w:rsid w:val="0032281D"/>
    <w:rsid w:val="003228A3"/>
    <w:rsid w:val="00322BD9"/>
    <w:rsid w:val="0032335B"/>
    <w:rsid w:val="00323A95"/>
    <w:rsid w:val="00323ADB"/>
    <w:rsid w:val="00323E48"/>
    <w:rsid w:val="00324003"/>
    <w:rsid w:val="00324329"/>
    <w:rsid w:val="0032468F"/>
    <w:rsid w:val="00324813"/>
    <w:rsid w:val="00324853"/>
    <w:rsid w:val="00324C23"/>
    <w:rsid w:val="003251C4"/>
    <w:rsid w:val="00325773"/>
    <w:rsid w:val="003259EE"/>
    <w:rsid w:val="00325EC7"/>
    <w:rsid w:val="003262BB"/>
    <w:rsid w:val="003267A3"/>
    <w:rsid w:val="00326911"/>
    <w:rsid w:val="0032698A"/>
    <w:rsid w:val="00326BC7"/>
    <w:rsid w:val="00327092"/>
    <w:rsid w:val="0032735F"/>
    <w:rsid w:val="003274A6"/>
    <w:rsid w:val="00327575"/>
    <w:rsid w:val="00327641"/>
    <w:rsid w:val="003276E9"/>
    <w:rsid w:val="00327829"/>
    <w:rsid w:val="00327FA2"/>
    <w:rsid w:val="00330328"/>
    <w:rsid w:val="003303BC"/>
    <w:rsid w:val="0033048E"/>
    <w:rsid w:val="00330605"/>
    <w:rsid w:val="00330724"/>
    <w:rsid w:val="00330DB5"/>
    <w:rsid w:val="00330E29"/>
    <w:rsid w:val="00330F0E"/>
    <w:rsid w:val="00330F31"/>
    <w:rsid w:val="00330FEE"/>
    <w:rsid w:val="00331077"/>
    <w:rsid w:val="0033176B"/>
    <w:rsid w:val="003317C3"/>
    <w:rsid w:val="0033181D"/>
    <w:rsid w:val="0033182D"/>
    <w:rsid w:val="0033198E"/>
    <w:rsid w:val="00331D47"/>
    <w:rsid w:val="00331D9C"/>
    <w:rsid w:val="00331F1C"/>
    <w:rsid w:val="0033215F"/>
    <w:rsid w:val="003328CB"/>
    <w:rsid w:val="00332941"/>
    <w:rsid w:val="00332AE6"/>
    <w:rsid w:val="00332BAA"/>
    <w:rsid w:val="00332F39"/>
    <w:rsid w:val="00333277"/>
    <w:rsid w:val="00333717"/>
    <w:rsid w:val="0033387F"/>
    <w:rsid w:val="003338D2"/>
    <w:rsid w:val="00333C26"/>
    <w:rsid w:val="00333DC1"/>
    <w:rsid w:val="00333F06"/>
    <w:rsid w:val="00333FD3"/>
    <w:rsid w:val="0033401C"/>
    <w:rsid w:val="003340A3"/>
    <w:rsid w:val="003340E1"/>
    <w:rsid w:val="003347BF"/>
    <w:rsid w:val="003347DC"/>
    <w:rsid w:val="00335132"/>
    <w:rsid w:val="003356C5"/>
    <w:rsid w:val="00335858"/>
    <w:rsid w:val="003358EB"/>
    <w:rsid w:val="00335C0B"/>
    <w:rsid w:val="00335DDF"/>
    <w:rsid w:val="00335E64"/>
    <w:rsid w:val="00336053"/>
    <w:rsid w:val="0033609F"/>
    <w:rsid w:val="0033650F"/>
    <w:rsid w:val="003366C7"/>
    <w:rsid w:val="00336739"/>
    <w:rsid w:val="00336D5D"/>
    <w:rsid w:val="0033727F"/>
    <w:rsid w:val="00337903"/>
    <w:rsid w:val="00337DD2"/>
    <w:rsid w:val="00340036"/>
    <w:rsid w:val="003404AA"/>
    <w:rsid w:val="003406A1"/>
    <w:rsid w:val="00340BB1"/>
    <w:rsid w:val="00340CAD"/>
    <w:rsid w:val="00340CC2"/>
    <w:rsid w:val="00340E6F"/>
    <w:rsid w:val="00340EBB"/>
    <w:rsid w:val="00341266"/>
    <w:rsid w:val="003412D3"/>
    <w:rsid w:val="00341801"/>
    <w:rsid w:val="003418B9"/>
    <w:rsid w:val="00341983"/>
    <w:rsid w:val="00341EB9"/>
    <w:rsid w:val="003420CD"/>
    <w:rsid w:val="003426E4"/>
    <w:rsid w:val="0034298F"/>
    <w:rsid w:val="00342C4A"/>
    <w:rsid w:val="00342DCB"/>
    <w:rsid w:val="00343130"/>
    <w:rsid w:val="00343219"/>
    <w:rsid w:val="0034324A"/>
    <w:rsid w:val="00343253"/>
    <w:rsid w:val="003432D6"/>
    <w:rsid w:val="0034341F"/>
    <w:rsid w:val="003436CB"/>
    <w:rsid w:val="003438C5"/>
    <w:rsid w:val="00343F95"/>
    <w:rsid w:val="00344122"/>
    <w:rsid w:val="00344127"/>
    <w:rsid w:val="00344182"/>
    <w:rsid w:val="003446B7"/>
    <w:rsid w:val="003447B7"/>
    <w:rsid w:val="00344AC4"/>
    <w:rsid w:val="00344D2E"/>
    <w:rsid w:val="00344F1F"/>
    <w:rsid w:val="0034506C"/>
    <w:rsid w:val="00345591"/>
    <w:rsid w:val="0034594C"/>
    <w:rsid w:val="00345C18"/>
    <w:rsid w:val="00345DEB"/>
    <w:rsid w:val="00345F5F"/>
    <w:rsid w:val="00346009"/>
    <w:rsid w:val="0034640A"/>
    <w:rsid w:val="0034659D"/>
    <w:rsid w:val="00346722"/>
    <w:rsid w:val="00346B63"/>
    <w:rsid w:val="00346D6C"/>
    <w:rsid w:val="00346FD7"/>
    <w:rsid w:val="00347083"/>
    <w:rsid w:val="003473D2"/>
    <w:rsid w:val="003474BB"/>
    <w:rsid w:val="0034765B"/>
    <w:rsid w:val="003479C2"/>
    <w:rsid w:val="00347A8E"/>
    <w:rsid w:val="0035008C"/>
    <w:rsid w:val="0035015C"/>
    <w:rsid w:val="0035067F"/>
    <w:rsid w:val="00350876"/>
    <w:rsid w:val="00350A06"/>
    <w:rsid w:val="00350A59"/>
    <w:rsid w:val="00350DDF"/>
    <w:rsid w:val="00350ECD"/>
    <w:rsid w:val="00350F66"/>
    <w:rsid w:val="00350FC0"/>
    <w:rsid w:val="00351071"/>
    <w:rsid w:val="00351085"/>
    <w:rsid w:val="00351181"/>
    <w:rsid w:val="00351195"/>
    <w:rsid w:val="003514DE"/>
    <w:rsid w:val="003515B4"/>
    <w:rsid w:val="003515CC"/>
    <w:rsid w:val="00351815"/>
    <w:rsid w:val="00351987"/>
    <w:rsid w:val="00351A31"/>
    <w:rsid w:val="00351E6D"/>
    <w:rsid w:val="0035228E"/>
    <w:rsid w:val="0035259D"/>
    <w:rsid w:val="003526D8"/>
    <w:rsid w:val="0035273F"/>
    <w:rsid w:val="003527D9"/>
    <w:rsid w:val="00352B28"/>
    <w:rsid w:val="00352B34"/>
    <w:rsid w:val="00352DFF"/>
    <w:rsid w:val="00352E01"/>
    <w:rsid w:val="00352F36"/>
    <w:rsid w:val="0035321F"/>
    <w:rsid w:val="00353477"/>
    <w:rsid w:val="003538F4"/>
    <w:rsid w:val="003539D4"/>
    <w:rsid w:val="00353A52"/>
    <w:rsid w:val="00353D82"/>
    <w:rsid w:val="00354096"/>
    <w:rsid w:val="003543C6"/>
    <w:rsid w:val="0035463D"/>
    <w:rsid w:val="0035464D"/>
    <w:rsid w:val="0035466F"/>
    <w:rsid w:val="00354859"/>
    <w:rsid w:val="00354D84"/>
    <w:rsid w:val="00354E37"/>
    <w:rsid w:val="00354E6D"/>
    <w:rsid w:val="00354F92"/>
    <w:rsid w:val="003554D9"/>
    <w:rsid w:val="0035581B"/>
    <w:rsid w:val="003558D5"/>
    <w:rsid w:val="0035591F"/>
    <w:rsid w:val="00355C81"/>
    <w:rsid w:val="00355CD6"/>
    <w:rsid w:val="00355D02"/>
    <w:rsid w:val="00355F25"/>
    <w:rsid w:val="00356168"/>
    <w:rsid w:val="0035685F"/>
    <w:rsid w:val="00356D7B"/>
    <w:rsid w:val="00356F67"/>
    <w:rsid w:val="00356FAC"/>
    <w:rsid w:val="003575CD"/>
    <w:rsid w:val="00357A0F"/>
    <w:rsid w:val="00357CAF"/>
    <w:rsid w:val="00357E08"/>
    <w:rsid w:val="00357EE6"/>
    <w:rsid w:val="00360066"/>
    <w:rsid w:val="00360616"/>
    <w:rsid w:val="00360C85"/>
    <w:rsid w:val="00360E40"/>
    <w:rsid w:val="0036119C"/>
    <w:rsid w:val="00361338"/>
    <w:rsid w:val="00361380"/>
    <w:rsid w:val="00361898"/>
    <w:rsid w:val="00361900"/>
    <w:rsid w:val="00361A49"/>
    <w:rsid w:val="00361DA5"/>
    <w:rsid w:val="00361DC5"/>
    <w:rsid w:val="00361DF3"/>
    <w:rsid w:val="00361F7E"/>
    <w:rsid w:val="00362265"/>
    <w:rsid w:val="0036274A"/>
    <w:rsid w:val="00362893"/>
    <w:rsid w:val="0036296A"/>
    <w:rsid w:val="00362F46"/>
    <w:rsid w:val="0036309F"/>
    <w:rsid w:val="0036314A"/>
    <w:rsid w:val="00363274"/>
    <w:rsid w:val="003632B6"/>
    <w:rsid w:val="003632DE"/>
    <w:rsid w:val="003634D6"/>
    <w:rsid w:val="00363C49"/>
    <w:rsid w:val="00363F4D"/>
    <w:rsid w:val="00364939"/>
    <w:rsid w:val="00364EB3"/>
    <w:rsid w:val="00364FFF"/>
    <w:rsid w:val="0036521B"/>
    <w:rsid w:val="00365676"/>
    <w:rsid w:val="003656C9"/>
    <w:rsid w:val="00365C6D"/>
    <w:rsid w:val="00365DAD"/>
    <w:rsid w:val="00366002"/>
    <w:rsid w:val="00366713"/>
    <w:rsid w:val="00366DC9"/>
    <w:rsid w:val="00366F11"/>
    <w:rsid w:val="00367A3D"/>
    <w:rsid w:val="00367DFE"/>
    <w:rsid w:val="00370513"/>
    <w:rsid w:val="0037059D"/>
    <w:rsid w:val="003705C1"/>
    <w:rsid w:val="00370B1E"/>
    <w:rsid w:val="00370B8A"/>
    <w:rsid w:val="00370DFD"/>
    <w:rsid w:val="0037127E"/>
    <w:rsid w:val="0037137C"/>
    <w:rsid w:val="00371448"/>
    <w:rsid w:val="00371EA7"/>
    <w:rsid w:val="0037251C"/>
    <w:rsid w:val="00372576"/>
    <w:rsid w:val="00372638"/>
    <w:rsid w:val="00372A94"/>
    <w:rsid w:val="00372AEE"/>
    <w:rsid w:val="00372FC5"/>
    <w:rsid w:val="0037309E"/>
    <w:rsid w:val="0037387E"/>
    <w:rsid w:val="003738E0"/>
    <w:rsid w:val="00373DFA"/>
    <w:rsid w:val="00373EAF"/>
    <w:rsid w:val="00373F98"/>
    <w:rsid w:val="003742AA"/>
    <w:rsid w:val="00374450"/>
    <w:rsid w:val="003744E5"/>
    <w:rsid w:val="0037452E"/>
    <w:rsid w:val="003745BC"/>
    <w:rsid w:val="00374666"/>
    <w:rsid w:val="0037466B"/>
    <w:rsid w:val="0037487C"/>
    <w:rsid w:val="0037494B"/>
    <w:rsid w:val="003749F4"/>
    <w:rsid w:val="00374A16"/>
    <w:rsid w:val="00374CEB"/>
    <w:rsid w:val="00374E61"/>
    <w:rsid w:val="00374E67"/>
    <w:rsid w:val="00374ECD"/>
    <w:rsid w:val="00375201"/>
    <w:rsid w:val="003752AA"/>
    <w:rsid w:val="00375405"/>
    <w:rsid w:val="00375411"/>
    <w:rsid w:val="00375758"/>
    <w:rsid w:val="00375ADE"/>
    <w:rsid w:val="00375BFA"/>
    <w:rsid w:val="00375C5E"/>
    <w:rsid w:val="00376052"/>
    <w:rsid w:val="003760C3"/>
    <w:rsid w:val="003765A7"/>
    <w:rsid w:val="00376691"/>
    <w:rsid w:val="0037686B"/>
    <w:rsid w:val="003768CE"/>
    <w:rsid w:val="00376BBF"/>
    <w:rsid w:val="00376EA3"/>
    <w:rsid w:val="00376F83"/>
    <w:rsid w:val="003771F0"/>
    <w:rsid w:val="00377253"/>
    <w:rsid w:val="003773C0"/>
    <w:rsid w:val="003777E9"/>
    <w:rsid w:val="003779DF"/>
    <w:rsid w:val="00377BBD"/>
    <w:rsid w:val="003801AE"/>
    <w:rsid w:val="0038042F"/>
    <w:rsid w:val="00380719"/>
    <w:rsid w:val="00380824"/>
    <w:rsid w:val="00380A5C"/>
    <w:rsid w:val="00380AC0"/>
    <w:rsid w:val="00380CFA"/>
    <w:rsid w:val="00380F9D"/>
    <w:rsid w:val="00381094"/>
    <w:rsid w:val="003813C4"/>
    <w:rsid w:val="003814B2"/>
    <w:rsid w:val="003814BC"/>
    <w:rsid w:val="003814EE"/>
    <w:rsid w:val="0038170C"/>
    <w:rsid w:val="0038191F"/>
    <w:rsid w:val="00381AFF"/>
    <w:rsid w:val="00381B1C"/>
    <w:rsid w:val="00381D8C"/>
    <w:rsid w:val="00381FA1"/>
    <w:rsid w:val="00382168"/>
    <w:rsid w:val="0038256E"/>
    <w:rsid w:val="00382731"/>
    <w:rsid w:val="00382837"/>
    <w:rsid w:val="003828C3"/>
    <w:rsid w:val="00382FEC"/>
    <w:rsid w:val="003834CF"/>
    <w:rsid w:val="003834DD"/>
    <w:rsid w:val="003836AE"/>
    <w:rsid w:val="003838CB"/>
    <w:rsid w:val="00383951"/>
    <w:rsid w:val="00384154"/>
    <w:rsid w:val="00384397"/>
    <w:rsid w:val="0038479B"/>
    <w:rsid w:val="003847CE"/>
    <w:rsid w:val="003848D7"/>
    <w:rsid w:val="00384C39"/>
    <w:rsid w:val="00384DCD"/>
    <w:rsid w:val="00384EA6"/>
    <w:rsid w:val="00384F21"/>
    <w:rsid w:val="0038508E"/>
    <w:rsid w:val="003854F4"/>
    <w:rsid w:val="00385638"/>
    <w:rsid w:val="0038570C"/>
    <w:rsid w:val="003857A5"/>
    <w:rsid w:val="003859D8"/>
    <w:rsid w:val="00385B2D"/>
    <w:rsid w:val="00385D73"/>
    <w:rsid w:val="00385D9C"/>
    <w:rsid w:val="00385F45"/>
    <w:rsid w:val="0038623C"/>
    <w:rsid w:val="00386371"/>
    <w:rsid w:val="00386384"/>
    <w:rsid w:val="0038675C"/>
    <w:rsid w:val="00386995"/>
    <w:rsid w:val="003872A2"/>
    <w:rsid w:val="003872B6"/>
    <w:rsid w:val="003875CE"/>
    <w:rsid w:val="00387743"/>
    <w:rsid w:val="003879F4"/>
    <w:rsid w:val="00387F56"/>
    <w:rsid w:val="00390242"/>
    <w:rsid w:val="0039075D"/>
    <w:rsid w:val="003909AE"/>
    <w:rsid w:val="00390CFF"/>
    <w:rsid w:val="00390E0A"/>
    <w:rsid w:val="00390F05"/>
    <w:rsid w:val="00390F60"/>
    <w:rsid w:val="003910B3"/>
    <w:rsid w:val="00391190"/>
    <w:rsid w:val="00391203"/>
    <w:rsid w:val="00391215"/>
    <w:rsid w:val="0039124E"/>
    <w:rsid w:val="003912FF"/>
    <w:rsid w:val="00391467"/>
    <w:rsid w:val="003914F3"/>
    <w:rsid w:val="0039161F"/>
    <w:rsid w:val="00391628"/>
    <w:rsid w:val="0039179A"/>
    <w:rsid w:val="003917A1"/>
    <w:rsid w:val="00392148"/>
    <w:rsid w:val="003921A7"/>
    <w:rsid w:val="0039242D"/>
    <w:rsid w:val="00392A1F"/>
    <w:rsid w:val="00392E71"/>
    <w:rsid w:val="0039303A"/>
    <w:rsid w:val="0039309A"/>
    <w:rsid w:val="003932DE"/>
    <w:rsid w:val="00393536"/>
    <w:rsid w:val="00393895"/>
    <w:rsid w:val="00393AD5"/>
    <w:rsid w:val="00393C81"/>
    <w:rsid w:val="00393FDC"/>
    <w:rsid w:val="003942C9"/>
    <w:rsid w:val="00394BE4"/>
    <w:rsid w:val="003950BD"/>
    <w:rsid w:val="0039519D"/>
    <w:rsid w:val="003954B1"/>
    <w:rsid w:val="00395A1B"/>
    <w:rsid w:val="00395AAB"/>
    <w:rsid w:val="00395B0B"/>
    <w:rsid w:val="00395B61"/>
    <w:rsid w:val="00395DF2"/>
    <w:rsid w:val="00396457"/>
    <w:rsid w:val="00396840"/>
    <w:rsid w:val="003969C1"/>
    <w:rsid w:val="00396D1F"/>
    <w:rsid w:val="00396DB6"/>
    <w:rsid w:val="00396DF6"/>
    <w:rsid w:val="00396F79"/>
    <w:rsid w:val="00397189"/>
    <w:rsid w:val="003971A2"/>
    <w:rsid w:val="003A00DF"/>
    <w:rsid w:val="003A016C"/>
    <w:rsid w:val="003A073D"/>
    <w:rsid w:val="003A0763"/>
    <w:rsid w:val="003A08B9"/>
    <w:rsid w:val="003A120C"/>
    <w:rsid w:val="003A1355"/>
    <w:rsid w:val="003A1441"/>
    <w:rsid w:val="003A15AC"/>
    <w:rsid w:val="003A1657"/>
    <w:rsid w:val="003A1BFC"/>
    <w:rsid w:val="003A1D09"/>
    <w:rsid w:val="003A1F05"/>
    <w:rsid w:val="003A1F4E"/>
    <w:rsid w:val="003A20AF"/>
    <w:rsid w:val="003A23B3"/>
    <w:rsid w:val="003A2574"/>
    <w:rsid w:val="003A29C6"/>
    <w:rsid w:val="003A2A02"/>
    <w:rsid w:val="003A2C68"/>
    <w:rsid w:val="003A2CB4"/>
    <w:rsid w:val="003A310C"/>
    <w:rsid w:val="003A32F3"/>
    <w:rsid w:val="003A3301"/>
    <w:rsid w:val="003A346F"/>
    <w:rsid w:val="003A35ED"/>
    <w:rsid w:val="003A3B4F"/>
    <w:rsid w:val="003A3FCB"/>
    <w:rsid w:val="003A40B4"/>
    <w:rsid w:val="003A41AA"/>
    <w:rsid w:val="003A432F"/>
    <w:rsid w:val="003A43A2"/>
    <w:rsid w:val="003A471B"/>
    <w:rsid w:val="003A4774"/>
    <w:rsid w:val="003A47EB"/>
    <w:rsid w:val="003A4D1B"/>
    <w:rsid w:val="003A5060"/>
    <w:rsid w:val="003A5268"/>
    <w:rsid w:val="003A52BB"/>
    <w:rsid w:val="003A53C6"/>
    <w:rsid w:val="003A542A"/>
    <w:rsid w:val="003A54E1"/>
    <w:rsid w:val="003A5517"/>
    <w:rsid w:val="003A57DA"/>
    <w:rsid w:val="003A58B2"/>
    <w:rsid w:val="003A5AE3"/>
    <w:rsid w:val="003A5B82"/>
    <w:rsid w:val="003A5D63"/>
    <w:rsid w:val="003A5E9D"/>
    <w:rsid w:val="003A6185"/>
    <w:rsid w:val="003A6453"/>
    <w:rsid w:val="003A6680"/>
    <w:rsid w:val="003A6A1E"/>
    <w:rsid w:val="003A6A5B"/>
    <w:rsid w:val="003A7182"/>
    <w:rsid w:val="003A73DA"/>
    <w:rsid w:val="003A7528"/>
    <w:rsid w:val="003A7695"/>
    <w:rsid w:val="003A7770"/>
    <w:rsid w:val="003A792A"/>
    <w:rsid w:val="003A7B07"/>
    <w:rsid w:val="003A7C4D"/>
    <w:rsid w:val="003A7EFB"/>
    <w:rsid w:val="003A7FBB"/>
    <w:rsid w:val="003A7FC6"/>
    <w:rsid w:val="003B0016"/>
    <w:rsid w:val="003B003D"/>
    <w:rsid w:val="003B0060"/>
    <w:rsid w:val="003B0371"/>
    <w:rsid w:val="003B04DF"/>
    <w:rsid w:val="003B059C"/>
    <w:rsid w:val="003B070D"/>
    <w:rsid w:val="003B08CF"/>
    <w:rsid w:val="003B09CA"/>
    <w:rsid w:val="003B0D5D"/>
    <w:rsid w:val="003B0E58"/>
    <w:rsid w:val="003B12D7"/>
    <w:rsid w:val="003B12F2"/>
    <w:rsid w:val="003B1575"/>
    <w:rsid w:val="003B15E1"/>
    <w:rsid w:val="003B20E8"/>
    <w:rsid w:val="003B2260"/>
    <w:rsid w:val="003B2511"/>
    <w:rsid w:val="003B25AF"/>
    <w:rsid w:val="003B2D6F"/>
    <w:rsid w:val="003B2E3A"/>
    <w:rsid w:val="003B3099"/>
    <w:rsid w:val="003B3111"/>
    <w:rsid w:val="003B3348"/>
    <w:rsid w:val="003B3443"/>
    <w:rsid w:val="003B3930"/>
    <w:rsid w:val="003B3A15"/>
    <w:rsid w:val="003B3AB9"/>
    <w:rsid w:val="003B4011"/>
    <w:rsid w:val="003B4050"/>
    <w:rsid w:val="003B43F2"/>
    <w:rsid w:val="003B4852"/>
    <w:rsid w:val="003B5064"/>
    <w:rsid w:val="003B5581"/>
    <w:rsid w:val="003B5628"/>
    <w:rsid w:val="003B5792"/>
    <w:rsid w:val="003B5954"/>
    <w:rsid w:val="003B59B0"/>
    <w:rsid w:val="003B59ED"/>
    <w:rsid w:val="003B5C29"/>
    <w:rsid w:val="003B5FEF"/>
    <w:rsid w:val="003B6510"/>
    <w:rsid w:val="003B651E"/>
    <w:rsid w:val="003B69F7"/>
    <w:rsid w:val="003B6F14"/>
    <w:rsid w:val="003B70C0"/>
    <w:rsid w:val="003B74E6"/>
    <w:rsid w:val="003B7906"/>
    <w:rsid w:val="003B7AB6"/>
    <w:rsid w:val="003B7C16"/>
    <w:rsid w:val="003B7CD0"/>
    <w:rsid w:val="003B7D3F"/>
    <w:rsid w:val="003B7D5E"/>
    <w:rsid w:val="003B7FF7"/>
    <w:rsid w:val="003C02FE"/>
    <w:rsid w:val="003C05B3"/>
    <w:rsid w:val="003C0656"/>
    <w:rsid w:val="003C0BCF"/>
    <w:rsid w:val="003C12EB"/>
    <w:rsid w:val="003C1327"/>
    <w:rsid w:val="003C148D"/>
    <w:rsid w:val="003C1555"/>
    <w:rsid w:val="003C16BA"/>
    <w:rsid w:val="003C176A"/>
    <w:rsid w:val="003C1AC1"/>
    <w:rsid w:val="003C1B8E"/>
    <w:rsid w:val="003C1E03"/>
    <w:rsid w:val="003C1E46"/>
    <w:rsid w:val="003C1EA4"/>
    <w:rsid w:val="003C1EEE"/>
    <w:rsid w:val="003C242C"/>
    <w:rsid w:val="003C349D"/>
    <w:rsid w:val="003C3543"/>
    <w:rsid w:val="003C35BD"/>
    <w:rsid w:val="003C3918"/>
    <w:rsid w:val="003C3A83"/>
    <w:rsid w:val="003C3CAA"/>
    <w:rsid w:val="003C3CF7"/>
    <w:rsid w:val="003C4135"/>
    <w:rsid w:val="003C44E3"/>
    <w:rsid w:val="003C48DD"/>
    <w:rsid w:val="003C4951"/>
    <w:rsid w:val="003C4B12"/>
    <w:rsid w:val="003C4D9A"/>
    <w:rsid w:val="003C4F6A"/>
    <w:rsid w:val="003C5761"/>
    <w:rsid w:val="003C579A"/>
    <w:rsid w:val="003C593D"/>
    <w:rsid w:val="003C5C5B"/>
    <w:rsid w:val="003C5EDB"/>
    <w:rsid w:val="003C6092"/>
    <w:rsid w:val="003C6133"/>
    <w:rsid w:val="003C61CB"/>
    <w:rsid w:val="003C6A20"/>
    <w:rsid w:val="003C6ADD"/>
    <w:rsid w:val="003C6DD5"/>
    <w:rsid w:val="003C70B1"/>
    <w:rsid w:val="003C70BD"/>
    <w:rsid w:val="003C7F1F"/>
    <w:rsid w:val="003D0221"/>
    <w:rsid w:val="003D05A8"/>
    <w:rsid w:val="003D0668"/>
    <w:rsid w:val="003D0876"/>
    <w:rsid w:val="003D0CDA"/>
    <w:rsid w:val="003D0EBF"/>
    <w:rsid w:val="003D126B"/>
    <w:rsid w:val="003D1274"/>
    <w:rsid w:val="003D12ED"/>
    <w:rsid w:val="003D134D"/>
    <w:rsid w:val="003D1894"/>
    <w:rsid w:val="003D1F2F"/>
    <w:rsid w:val="003D1FBE"/>
    <w:rsid w:val="003D1FF1"/>
    <w:rsid w:val="003D2288"/>
    <w:rsid w:val="003D2390"/>
    <w:rsid w:val="003D2403"/>
    <w:rsid w:val="003D251A"/>
    <w:rsid w:val="003D283B"/>
    <w:rsid w:val="003D2B34"/>
    <w:rsid w:val="003D2D75"/>
    <w:rsid w:val="003D3470"/>
    <w:rsid w:val="003D36BB"/>
    <w:rsid w:val="003D3986"/>
    <w:rsid w:val="003D39B4"/>
    <w:rsid w:val="003D3A15"/>
    <w:rsid w:val="003D3A5D"/>
    <w:rsid w:val="003D3DCA"/>
    <w:rsid w:val="003D3E8D"/>
    <w:rsid w:val="003D4551"/>
    <w:rsid w:val="003D468C"/>
    <w:rsid w:val="003D472A"/>
    <w:rsid w:val="003D47A9"/>
    <w:rsid w:val="003D492D"/>
    <w:rsid w:val="003D4E6F"/>
    <w:rsid w:val="003D50C2"/>
    <w:rsid w:val="003D51D2"/>
    <w:rsid w:val="003D56D3"/>
    <w:rsid w:val="003D58FD"/>
    <w:rsid w:val="003D5B6E"/>
    <w:rsid w:val="003D5E95"/>
    <w:rsid w:val="003D615F"/>
    <w:rsid w:val="003D6169"/>
    <w:rsid w:val="003D6706"/>
    <w:rsid w:val="003D69E4"/>
    <w:rsid w:val="003D6F67"/>
    <w:rsid w:val="003D7509"/>
    <w:rsid w:val="003D761F"/>
    <w:rsid w:val="003D7714"/>
    <w:rsid w:val="003D7B8F"/>
    <w:rsid w:val="003D7D2B"/>
    <w:rsid w:val="003E0286"/>
    <w:rsid w:val="003E09F7"/>
    <w:rsid w:val="003E0A9E"/>
    <w:rsid w:val="003E0C4B"/>
    <w:rsid w:val="003E125F"/>
    <w:rsid w:val="003E129A"/>
    <w:rsid w:val="003E1553"/>
    <w:rsid w:val="003E197C"/>
    <w:rsid w:val="003E1D1C"/>
    <w:rsid w:val="003E1E7F"/>
    <w:rsid w:val="003E2051"/>
    <w:rsid w:val="003E2220"/>
    <w:rsid w:val="003E2627"/>
    <w:rsid w:val="003E2C68"/>
    <w:rsid w:val="003E2EB1"/>
    <w:rsid w:val="003E3020"/>
    <w:rsid w:val="003E302C"/>
    <w:rsid w:val="003E31CE"/>
    <w:rsid w:val="003E31FE"/>
    <w:rsid w:val="003E3540"/>
    <w:rsid w:val="003E369B"/>
    <w:rsid w:val="003E3796"/>
    <w:rsid w:val="003E37EE"/>
    <w:rsid w:val="003E385B"/>
    <w:rsid w:val="003E3977"/>
    <w:rsid w:val="003E3C8D"/>
    <w:rsid w:val="003E3DB9"/>
    <w:rsid w:val="003E43BB"/>
    <w:rsid w:val="003E47AF"/>
    <w:rsid w:val="003E4C28"/>
    <w:rsid w:val="003E4C46"/>
    <w:rsid w:val="003E4CA0"/>
    <w:rsid w:val="003E4CB7"/>
    <w:rsid w:val="003E4CF0"/>
    <w:rsid w:val="003E4D03"/>
    <w:rsid w:val="003E4FFB"/>
    <w:rsid w:val="003E53E8"/>
    <w:rsid w:val="003E5540"/>
    <w:rsid w:val="003E5802"/>
    <w:rsid w:val="003E5BDD"/>
    <w:rsid w:val="003E60CC"/>
    <w:rsid w:val="003E62D8"/>
    <w:rsid w:val="003E6340"/>
    <w:rsid w:val="003E64C6"/>
    <w:rsid w:val="003E68B8"/>
    <w:rsid w:val="003E68DD"/>
    <w:rsid w:val="003E6AB2"/>
    <w:rsid w:val="003E6DA2"/>
    <w:rsid w:val="003E6F33"/>
    <w:rsid w:val="003E728B"/>
    <w:rsid w:val="003E74BD"/>
    <w:rsid w:val="003E74F6"/>
    <w:rsid w:val="003E752A"/>
    <w:rsid w:val="003E7552"/>
    <w:rsid w:val="003F0115"/>
    <w:rsid w:val="003F0657"/>
    <w:rsid w:val="003F0664"/>
    <w:rsid w:val="003F0783"/>
    <w:rsid w:val="003F08CC"/>
    <w:rsid w:val="003F0A40"/>
    <w:rsid w:val="003F154F"/>
    <w:rsid w:val="003F1602"/>
    <w:rsid w:val="003F1787"/>
    <w:rsid w:val="003F1792"/>
    <w:rsid w:val="003F1A65"/>
    <w:rsid w:val="003F230C"/>
    <w:rsid w:val="003F2645"/>
    <w:rsid w:val="003F29C0"/>
    <w:rsid w:val="003F2D57"/>
    <w:rsid w:val="003F302A"/>
    <w:rsid w:val="003F319A"/>
    <w:rsid w:val="003F335C"/>
    <w:rsid w:val="003F35CF"/>
    <w:rsid w:val="003F35D9"/>
    <w:rsid w:val="003F3E2C"/>
    <w:rsid w:val="003F48E5"/>
    <w:rsid w:val="003F492F"/>
    <w:rsid w:val="003F4B6E"/>
    <w:rsid w:val="003F54A4"/>
    <w:rsid w:val="003F57DD"/>
    <w:rsid w:val="003F58FB"/>
    <w:rsid w:val="003F5AA3"/>
    <w:rsid w:val="003F5C40"/>
    <w:rsid w:val="003F5DF3"/>
    <w:rsid w:val="003F5E39"/>
    <w:rsid w:val="003F5F3D"/>
    <w:rsid w:val="003F5FF4"/>
    <w:rsid w:val="003F633C"/>
    <w:rsid w:val="003F6655"/>
    <w:rsid w:val="003F66DF"/>
    <w:rsid w:val="003F68F4"/>
    <w:rsid w:val="003F6DC6"/>
    <w:rsid w:val="003F7235"/>
    <w:rsid w:val="003F7493"/>
    <w:rsid w:val="003F75F1"/>
    <w:rsid w:val="003F7722"/>
    <w:rsid w:val="003F7B34"/>
    <w:rsid w:val="003F7E2B"/>
    <w:rsid w:val="003F7E8E"/>
    <w:rsid w:val="003F7FD3"/>
    <w:rsid w:val="003F7FFA"/>
    <w:rsid w:val="00400090"/>
    <w:rsid w:val="004001E5"/>
    <w:rsid w:val="00400442"/>
    <w:rsid w:val="004004BF"/>
    <w:rsid w:val="004006F8"/>
    <w:rsid w:val="00400AE2"/>
    <w:rsid w:val="00400BF4"/>
    <w:rsid w:val="004013F3"/>
    <w:rsid w:val="00401440"/>
    <w:rsid w:val="0040163C"/>
    <w:rsid w:val="0040175B"/>
    <w:rsid w:val="004018E4"/>
    <w:rsid w:val="00401A02"/>
    <w:rsid w:val="00401AAD"/>
    <w:rsid w:val="00401BD2"/>
    <w:rsid w:val="00401C0F"/>
    <w:rsid w:val="00401CAB"/>
    <w:rsid w:val="00401F02"/>
    <w:rsid w:val="00402085"/>
    <w:rsid w:val="00402407"/>
    <w:rsid w:val="00402715"/>
    <w:rsid w:val="00402B25"/>
    <w:rsid w:val="00402EEE"/>
    <w:rsid w:val="00403164"/>
    <w:rsid w:val="00403295"/>
    <w:rsid w:val="0040367D"/>
    <w:rsid w:val="00403774"/>
    <w:rsid w:val="00403857"/>
    <w:rsid w:val="004039F5"/>
    <w:rsid w:val="00403DEB"/>
    <w:rsid w:val="00403DFE"/>
    <w:rsid w:val="00403FC3"/>
    <w:rsid w:val="004041B1"/>
    <w:rsid w:val="00404416"/>
    <w:rsid w:val="00404475"/>
    <w:rsid w:val="00404624"/>
    <w:rsid w:val="004047D3"/>
    <w:rsid w:val="004048D4"/>
    <w:rsid w:val="00404998"/>
    <w:rsid w:val="00404C04"/>
    <w:rsid w:val="00404DE8"/>
    <w:rsid w:val="00404E57"/>
    <w:rsid w:val="00405073"/>
    <w:rsid w:val="0040525E"/>
    <w:rsid w:val="00405405"/>
    <w:rsid w:val="00405740"/>
    <w:rsid w:val="00405833"/>
    <w:rsid w:val="00405946"/>
    <w:rsid w:val="00405D6D"/>
    <w:rsid w:val="0040617B"/>
    <w:rsid w:val="0040623B"/>
    <w:rsid w:val="004063C7"/>
    <w:rsid w:val="00406672"/>
    <w:rsid w:val="0040677B"/>
    <w:rsid w:val="004067D7"/>
    <w:rsid w:val="004069FC"/>
    <w:rsid w:val="00406B16"/>
    <w:rsid w:val="00406B6B"/>
    <w:rsid w:val="00406C9B"/>
    <w:rsid w:val="00406CBF"/>
    <w:rsid w:val="00406F12"/>
    <w:rsid w:val="004072F0"/>
    <w:rsid w:val="0040733B"/>
    <w:rsid w:val="0040743C"/>
    <w:rsid w:val="00407683"/>
    <w:rsid w:val="00407B41"/>
    <w:rsid w:val="00407BB8"/>
    <w:rsid w:val="00407DDA"/>
    <w:rsid w:val="004100AE"/>
    <w:rsid w:val="0041043E"/>
    <w:rsid w:val="00410A64"/>
    <w:rsid w:val="00410DE9"/>
    <w:rsid w:val="00411C52"/>
    <w:rsid w:val="00412069"/>
    <w:rsid w:val="004120A2"/>
    <w:rsid w:val="004121D6"/>
    <w:rsid w:val="00412249"/>
    <w:rsid w:val="00412429"/>
    <w:rsid w:val="00412665"/>
    <w:rsid w:val="00412779"/>
    <w:rsid w:val="00412B12"/>
    <w:rsid w:val="00412E6E"/>
    <w:rsid w:val="00412F66"/>
    <w:rsid w:val="00413303"/>
    <w:rsid w:val="004139EB"/>
    <w:rsid w:val="00413BF7"/>
    <w:rsid w:val="00413DE4"/>
    <w:rsid w:val="0041418D"/>
    <w:rsid w:val="0041461E"/>
    <w:rsid w:val="00414622"/>
    <w:rsid w:val="00414647"/>
    <w:rsid w:val="004147C1"/>
    <w:rsid w:val="00414C87"/>
    <w:rsid w:val="00414D30"/>
    <w:rsid w:val="00414E48"/>
    <w:rsid w:val="0041500C"/>
    <w:rsid w:val="00415373"/>
    <w:rsid w:val="0041554A"/>
    <w:rsid w:val="004155CC"/>
    <w:rsid w:val="004157D7"/>
    <w:rsid w:val="00415837"/>
    <w:rsid w:val="00415934"/>
    <w:rsid w:val="00415BD7"/>
    <w:rsid w:val="00415DC3"/>
    <w:rsid w:val="00415ED9"/>
    <w:rsid w:val="004162E8"/>
    <w:rsid w:val="004164B2"/>
    <w:rsid w:val="00416576"/>
    <w:rsid w:val="0041667B"/>
    <w:rsid w:val="00416725"/>
    <w:rsid w:val="00416CD2"/>
    <w:rsid w:val="00416FAF"/>
    <w:rsid w:val="00417296"/>
    <w:rsid w:val="00417AF2"/>
    <w:rsid w:val="00417D6F"/>
    <w:rsid w:val="00417F67"/>
    <w:rsid w:val="00417FD4"/>
    <w:rsid w:val="00417FDC"/>
    <w:rsid w:val="00420B84"/>
    <w:rsid w:val="00420D0F"/>
    <w:rsid w:val="00420E77"/>
    <w:rsid w:val="0042124C"/>
    <w:rsid w:val="00421598"/>
    <w:rsid w:val="004217F3"/>
    <w:rsid w:val="00421AFF"/>
    <w:rsid w:val="00421C42"/>
    <w:rsid w:val="00421E02"/>
    <w:rsid w:val="00421E9D"/>
    <w:rsid w:val="00421F95"/>
    <w:rsid w:val="00421FCB"/>
    <w:rsid w:val="00422950"/>
    <w:rsid w:val="004229AB"/>
    <w:rsid w:val="00422E1C"/>
    <w:rsid w:val="00422EBA"/>
    <w:rsid w:val="00423117"/>
    <w:rsid w:val="004231DF"/>
    <w:rsid w:val="0042341B"/>
    <w:rsid w:val="00423E43"/>
    <w:rsid w:val="0042401A"/>
    <w:rsid w:val="00424109"/>
    <w:rsid w:val="0042416D"/>
    <w:rsid w:val="004246EC"/>
    <w:rsid w:val="00424830"/>
    <w:rsid w:val="00424912"/>
    <w:rsid w:val="00424A67"/>
    <w:rsid w:val="00424C78"/>
    <w:rsid w:val="00424EAB"/>
    <w:rsid w:val="00425074"/>
    <w:rsid w:val="0042593A"/>
    <w:rsid w:val="00425AA4"/>
    <w:rsid w:val="00425CA3"/>
    <w:rsid w:val="00425D4F"/>
    <w:rsid w:val="00425D6E"/>
    <w:rsid w:val="00425D7A"/>
    <w:rsid w:val="0042610B"/>
    <w:rsid w:val="0042636B"/>
    <w:rsid w:val="0042679C"/>
    <w:rsid w:val="00426895"/>
    <w:rsid w:val="00426D2F"/>
    <w:rsid w:val="00426DCC"/>
    <w:rsid w:val="00426E1E"/>
    <w:rsid w:val="004270E8"/>
    <w:rsid w:val="00427147"/>
    <w:rsid w:val="004272E9"/>
    <w:rsid w:val="004274DE"/>
    <w:rsid w:val="004274F9"/>
    <w:rsid w:val="0042754C"/>
    <w:rsid w:val="004278C3"/>
    <w:rsid w:val="00427A6D"/>
    <w:rsid w:val="00427BA8"/>
    <w:rsid w:val="00427C29"/>
    <w:rsid w:val="00427E2E"/>
    <w:rsid w:val="0042ECDD"/>
    <w:rsid w:val="0043096F"/>
    <w:rsid w:val="004309F6"/>
    <w:rsid w:val="00430B09"/>
    <w:rsid w:val="0043110E"/>
    <w:rsid w:val="00431358"/>
    <w:rsid w:val="004315E0"/>
    <w:rsid w:val="00431746"/>
    <w:rsid w:val="0043186B"/>
    <w:rsid w:val="00431924"/>
    <w:rsid w:val="00431E7A"/>
    <w:rsid w:val="004322F6"/>
    <w:rsid w:val="00432332"/>
    <w:rsid w:val="00432B4A"/>
    <w:rsid w:val="00433038"/>
    <w:rsid w:val="00433384"/>
    <w:rsid w:val="004333A3"/>
    <w:rsid w:val="00433433"/>
    <w:rsid w:val="004336E4"/>
    <w:rsid w:val="00433C19"/>
    <w:rsid w:val="00433C29"/>
    <w:rsid w:val="0043405E"/>
    <w:rsid w:val="0043410F"/>
    <w:rsid w:val="004347AD"/>
    <w:rsid w:val="00434A91"/>
    <w:rsid w:val="00434AC1"/>
    <w:rsid w:val="00434B6E"/>
    <w:rsid w:val="00434EB5"/>
    <w:rsid w:val="0043529F"/>
    <w:rsid w:val="0043533C"/>
    <w:rsid w:val="00435812"/>
    <w:rsid w:val="0043598B"/>
    <w:rsid w:val="00435B9F"/>
    <w:rsid w:val="00435E9C"/>
    <w:rsid w:val="00435FE4"/>
    <w:rsid w:val="00436075"/>
    <w:rsid w:val="004361E5"/>
    <w:rsid w:val="00436567"/>
    <w:rsid w:val="00436810"/>
    <w:rsid w:val="00436AA8"/>
    <w:rsid w:val="00436F77"/>
    <w:rsid w:val="004371B9"/>
    <w:rsid w:val="004371F4"/>
    <w:rsid w:val="004372C4"/>
    <w:rsid w:val="0043732A"/>
    <w:rsid w:val="0043738F"/>
    <w:rsid w:val="004374B2"/>
    <w:rsid w:val="004374B4"/>
    <w:rsid w:val="00437826"/>
    <w:rsid w:val="00437A03"/>
    <w:rsid w:val="00437BB2"/>
    <w:rsid w:val="004401C3"/>
    <w:rsid w:val="00440465"/>
    <w:rsid w:val="00441026"/>
    <w:rsid w:val="004411F7"/>
    <w:rsid w:val="004412B6"/>
    <w:rsid w:val="00441750"/>
    <w:rsid w:val="00441AEA"/>
    <w:rsid w:val="00441C15"/>
    <w:rsid w:val="00441E62"/>
    <w:rsid w:val="00441F71"/>
    <w:rsid w:val="004421A5"/>
    <w:rsid w:val="004424D4"/>
    <w:rsid w:val="004424FA"/>
    <w:rsid w:val="004428C9"/>
    <w:rsid w:val="00443588"/>
    <w:rsid w:val="004436E8"/>
    <w:rsid w:val="00443A25"/>
    <w:rsid w:val="00443B3F"/>
    <w:rsid w:val="00443D4E"/>
    <w:rsid w:val="00444179"/>
    <w:rsid w:val="0044472A"/>
    <w:rsid w:val="004447BE"/>
    <w:rsid w:val="0044484B"/>
    <w:rsid w:val="0044491E"/>
    <w:rsid w:val="00444DE5"/>
    <w:rsid w:val="00444F54"/>
    <w:rsid w:val="004451AE"/>
    <w:rsid w:val="00445466"/>
    <w:rsid w:val="0044555C"/>
    <w:rsid w:val="0044559E"/>
    <w:rsid w:val="004456D8"/>
    <w:rsid w:val="004458CC"/>
    <w:rsid w:val="00445C40"/>
    <w:rsid w:val="0044600E"/>
    <w:rsid w:val="004461C4"/>
    <w:rsid w:val="00446274"/>
    <w:rsid w:val="00446439"/>
    <w:rsid w:val="0044666E"/>
    <w:rsid w:val="004466FB"/>
    <w:rsid w:val="004473A3"/>
    <w:rsid w:val="004474FF"/>
    <w:rsid w:val="004478E7"/>
    <w:rsid w:val="00447B11"/>
    <w:rsid w:val="0045004D"/>
    <w:rsid w:val="00450491"/>
    <w:rsid w:val="00450516"/>
    <w:rsid w:val="0045069F"/>
    <w:rsid w:val="00450875"/>
    <w:rsid w:val="0045088E"/>
    <w:rsid w:val="00450892"/>
    <w:rsid w:val="00450BCB"/>
    <w:rsid w:val="00450C51"/>
    <w:rsid w:val="00450D0C"/>
    <w:rsid w:val="00450E7E"/>
    <w:rsid w:val="004512E3"/>
    <w:rsid w:val="0045131D"/>
    <w:rsid w:val="0045137C"/>
    <w:rsid w:val="004519C6"/>
    <w:rsid w:val="00451A47"/>
    <w:rsid w:val="004520AB"/>
    <w:rsid w:val="0045212B"/>
    <w:rsid w:val="004522DB"/>
    <w:rsid w:val="0045235D"/>
    <w:rsid w:val="00452491"/>
    <w:rsid w:val="00452580"/>
    <w:rsid w:val="00452789"/>
    <w:rsid w:val="00453132"/>
    <w:rsid w:val="004531DB"/>
    <w:rsid w:val="004533F4"/>
    <w:rsid w:val="004534AA"/>
    <w:rsid w:val="004535C4"/>
    <w:rsid w:val="00453740"/>
    <w:rsid w:val="00453D03"/>
    <w:rsid w:val="00453D52"/>
    <w:rsid w:val="00453F01"/>
    <w:rsid w:val="00454289"/>
    <w:rsid w:val="004545F8"/>
    <w:rsid w:val="004549A8"/>
    <w:rsid w:val="00454A4F"/>
    <w:rsid w:val="00454AF7"/>
    <w:rsid w:val="00454C49"/>
    <w:rsid w:val="00454D97"/>
    <w:rsid w:val="004551E5"/>
    <w:rsid w:val="0045523C"/>
    <w:rsid w:val="00455283"/>
    <w:rsid w:val="0045537A"/>
    <w:rsid w:val="004553A4"/>
    <w:rsid w:val="00455830"/>
    <w:rsid w:val="0045586A"/>
    <w:rsid w:val="004559B6"/>
    <w:rsid w:val="00455CA2"/>
    <w:rsid w:val="00455DFA"/>
    <w:rsid w:val="00455E04"/>
    <w:rsid w:val="00455F2E"/>
    <w:rsid w:val="00456391"/>
    <w:rsid w:val="004563C5"/>
    <w:rsid w:val="00456475"/>
    <w:rsid w:val="00456679"/>
    <w:rsid w:val="00456692"/>
    <w:rsid w:val="0045718E"/>
    <w:rsid w:val="004571E1"/>
    <w:rsid w:val="004572B0"/>
    <w:rsid w:val="004572CD"/>
    <w:rsid w:val="004573A6"/>
    <w:rsid w:val="00457685"/>
    <w:rsid w:val="004576FA"/>
    <w:rsid w:val="0045786C"/>
    <w:rsid w:val="004579E0"/>
    <w:rsid w:val="00457B7D"/>
    <w:rsid w:val="00457BC2"/>
    <w:rsid w:val="00460281"/>
    <w:rsid w:val="00460438"/>
    <w:rsid w:val="00460671"/>
    <w:rsid w:val="00460E79"/>
    <w:rsid w:val="00460FCC"/>
    <w:rsid w:val="0046134F"/>
    <w:rsid w:val="004613E3"/>
    <w:rsid w:val="00461545"/>
    <w:rsid w:val="00461587"/>
    <w:rsid w:val="0046183D"/>
    <w:rsid w:val="00461ADD"/>
    <w:rsid w:val="00461D3F"/>
    <w:rsid w:val="004621D1"/>
    <w:rsid w:val="0046233A"/>
    <w:rsid w:val="00462349"/>
    <w:rsid w:val="00462884"/>
    <w:rsid w:val="00462A33"/>
    <w:rsid w:val="00462B2C"/>
    <w:rsid w:val="00462C58"/>
    <w:rsid w:val="00462ED5"/>
    <w:rsid w:val="00462FAA"/>
    <w:rsid w:val="00463204"/>
    <w:rsid w:val="004633CE"/>
    <w:rsid w:val="004637E9"/>
    <w:rsid w:val="00463841"/>
    <w:rsid w:val="0046394B"/>
    <w:rsid w:val="004639F8"/>
    <w:rsid w:val="00463A4C"/>
    <w:rsid w:val="00463CFE"/>
    <w:rsid w:val="00463D18"/>
    <w:rsid w:val="00463D26"/>
    <w:rsid w:val="00463D4E"/>
    <w:rsid w:val="004640A1"/>
    <w:rsid w:val="004645C4"/>
    <w:rsid w:val="00464E3A"/>
    <w:rsid w:val="00464FEA"/>
    <w:rsid w:val="00465296"/>
    <w:rsid w:val="00465785"/>
    <w:rsid w:val="0046584F"/>
    <w:rsid w:val="00465BD1"/>
    <w:rsid w:val="00465E26"/>
    <w:rsid w:val="00466054"/>
    <w:rsid w:val="004660F2"/>
    <w:rsid w:val="00466418"/>
    <w:rsid w:val="00466490"/>
    <w:rsid w:val="004666F2"/>
    <w:rsid w:val="0046695D"/>
    <w:rsid w:val="00466977"/>
    <w:rsid w:val="00466BDF"/>
    <w:rsid w:val="00466E4B"/>
    <w:rsid w:val="00466E77"/>
    <w:rsid w:val="00466FAF"/>
    <w:rsid w:val="0046732D"/>
    <w:rsid w:val="00467555"/>
    <w:rsid w:val="00467849"/>
    <w:rsid w:val="00467943"/>
    <w:rsid w:val="00467B51"/>
    <w:rsid w:val="0047008B"/>
    <w:rsid w:val="004700A5"/>
    <w:rsid w:val="00470121"/>
    <w:rsid w:val="004701C6"/>
    <w:rsid w:val="004703A3"/>
    <w:rsid w:val="004704A4"/>
    <w:rsid w:val="00470681"/>
    <w:rsid w:val="004706A9"/>
    <w:rsid w:val="0047070A"/>
    <w:rsid w:val="004709FC"/>
    <w:rsid w:val="00470AC8"/>
    <w:rsid w:val="004710F0"/>
    <w:rsid w:val="004711FE"/>
    <w:rsid w:val="0047125C"/>
    <w:rsid w:val="0047136A"/>
    <w:rsid w:val="004713C3"/>
    <w:rsid w:val="004715CC"/>
    <w:rsid w:val="00471A0D"/>
    <w:rsid w:val="00471CF6"/>
    <w:rsid w:val="00471D82"/>
    <w:rsid w:val="00471DD6"/>
    <w:rsid w:val="0047236A"/>
    <w:rsid w:val="004723C9"/>
    <w:rsid w:val="0047270D"/>
    <w:rsid w:val="00472785"/>
    <w:rsid w:val="004728A8"/>
    <w:rsid w:val="00472A0C"/>
    <w:rsid w:val="00472BB3"/>
    <w:rsid w:val="00472C53"/>
    <w:rsid w:val="00472C94"/>
    <w:rsid w:val="00472E5F"/>
    <w:rsid w:val="00472FC2"/>
    <w:rsid w:val="00473607"/>
    <w:rsid w:val="00473888"/>
    <w:rsid w:val="00473922"/>
    <w:rsid w:val="00473FD8"/>
    <w:rsid w:val="0047432E"/>
    <w:rsid w:val="00474392"/>
    <w:rsid w:val="00474447"/>
    <w:rsid w:val="00474796"/>
    <w:rsid w:val="004749BE"/>
    <w:rsid w:val="00474A47"/>
    <w:rsid w:val="00474E73"/>
    <w:rsid w:val="00475071"/>
    <w:rsid w:val="0047527F"/>
    <w:rsid w:val="0047537C"/>
    <w:rsid w:val="00475833"/>
    <w:rsid w:val="004759F3"/>
    <w:rsid w:val="004759FE"/>
    <w:rsid w:val="00475F75"/>
    <w:rsid w:val="0047678A"/>
    <w:rsid w:val="0047682F"/>
    <w:rsid w:val="00476C2A"/>
    <w:rsid w:val="00476C4B"/>
    <w:rsid w:val="00476CAB"/>
    <w:rsid w:val="00477013"/>
    <w:rsid w:val="0047724A"/>
    <w:rsid w:val="004772DF"/>
    <w:rsid w:val="00477329"/>
    <w:rsid w:val="004775C3"/>
    <w:rsid w:val="004775DE"/>
    <w:rsid w:val="00477B17"/>
    <w:rsid w:val="00477C33"/>
    <w:rsid w:val="00477CEF"/>
    <w:rsid w:val="00477E8F"/>
    <w:rsid w:val="00477FA4"/>
    <w:rsid w:val="0048020A"/>
    <w:rsid w:val="004802AE"/>
    <w:rsid w:val="00480543"/>
    <w:rsid w:val="004805E4"/>
    <w:rsid w:val="004809B1"/>
    <w:rsid w:val="00480D60"/>
    <w:rsid w:val="00480F8F"/>
    <w:rsid w:val="0048112A"/>
    <w:rsid w:val="00481240"/>
    <w:rsid w:val="00481411"/>
    <w:rsid w:val="004819EC"/>
    <w:rsid w:val="00481BC2"/>
    <w:rsid w:val="00481C16"/>
    <w:rsid w:val="00481C29"/>
    <w:rsid w:val="00482090"/>
    <w:rsid w:val="0048235C"/>
    <w:rsid w:val="0048272A"/>
    <w:rsid w:val="00482955"/>
    <w:rsid w:val="00482CB1"/>
    <w:rsid w:val="00482F24"/>
    <w:rsid w:val="00483525"/>
    <w:rsid w:val="00483632"/>
    <w:rsid w:val="00483A01"/>
    <w:rsid w:val="004844C3"/>
    <w:rsid w:val="004847D1"/>
    <w:rsid w:val="00484D2B"/>
    <w:rsid w:val="00484E2E"/>
    <w:rsid w:val="00484F39"/>
    <w:rsid w:val="00484FDF"/>
    <w:rsid w:val="00485140"/>
    <w:rsid w:val="0048533D"/>
    <w:rsid w:val="0048533F"/>
    <w:rsid w:val="00485583"/>
    <w:rsid w:val="00485620"/>
    <w:rsid w:val="00485642"/>
    <w:rsid w:val="0048576D"/>
    <w:rsid w:val="004858AF"/>
    <w:rsid w:val="00485E8D"/>
    <w:rsid w:val="00485FBD"/>
    <w:rsid w:val="00486056"/>
    <w:rsid w:val="004860BC"/>
    <w:rsid w:val="00486780"/>
    <w:rsid w:val="0048678F"/>
    <w:rsid w:val="004868A6"/>
    <w:rsid w:val="004869B0"/>
    <w:rsid w:val="004869EA"/>
    <w:rsid w:val="00486AA0"/>
    <w:rsid w:val="00486CB6"/>
    <w:rsid w:val="00486EBE"/>
    <w:rsid w:val="00486FBB"/>
    <w:rsid w:val="00487239"/>
    <w:rsid w:val="004873DA"/>
    <w:rsid w:val="00487CBC"/>
    <w:rsid w:val="00487E2C"/>
    <w:rsid w:val="00487EDE"/>
    <w:rsid w:val="0049030F"/>
    <w:rsid w:val="0049034B"/>
    <w:rsid w:val="00490418"/>
    <w:rsid w:val="0049072B"/>
    <w:rsid w:val="00490871"/>
    <w:rsid w:val="00490C8C"/>
    <w:rsid w:val="00490E07"/>
    <w:rsid w:val="00490F00"/>
    <w:rsid w:val="0049142B"/>
    <w:rsid w:val="004916F3"/>
    <w:rsid w:val="00491B12"/>
    <w:rsid w:val="00491EF4"/>
    <w:rsid w:val="00492010"/>
    <w:rsid w:val="0049222C"/>
    <w:rsid w:val="00492455"/>
    <w:rsid w:val="00492796"/>
    <w:rsid w:val="004927EE"/>
    <w:rsid w:val="00492C07"/>
    <w:rsid w:val="00492C2A"/>
    <w:rsid w:val="00492CA8"/>
    <w:rsid w:val="00493037"/>
    <w:rsid w:val="00493130"/>
    <w:rsid w:val="00493233"/>
    <w:rsid w:val="0049331E"/>
    <w:rsid w:val="00493797"/>
    <w:rsid w:val="00493B65"/>
    <w:rsid w:val="00493B99"/>
    <w:rsid w:val="00493C22"/>
    <w:rsid w:val="00493D6E"/>
    <w:rsid w:val="00493DE3"/>
    <w:rsid w:val="00493E63"/>
    <w:rsid w:val="00493EDF"/>
    <w:rsid w:val="00493FDB"/>
    <w:rsid w:val="004943CB"/>
    <w:rsid w:val="004943D5"/>
    <w:rsid w:val="0049444C"/>
    <w:rsid w:val="00494599"/>
    <w:rsid w:val="004949F6"/>
    <w:rsid w:val="00494C15"/>
    <w:rsid w:val="00494C23"/>
    <w:rsid w:val="00494F0B"/>
    <w:rsid w:val="00495072"/>
    <w:rsid w:val="00495169"/>
    <w:rsid w:val="0049533C"/>
    <w:rsid w:val="00495715"/>
    <w:rsid w:val="00495F8B"/>
    <w:rsid w:val="00496635"/>
    <w:rsid w:val="00496728"/>
    <w:rsid w:val="00496D03"/>
    <w:rsid w:val="00496FA5"/>
    <w:rsid w:val="00497238"/>
    <w:rsid w:val="00497915"/>
    <w:rsid w:val="00497959"/>
    <w:rsid w:val="00497D16"/>
    <w:rsid w:val="00497F96"/>
    <w:rsid w:val="004A01F8"/>
    <w:rsid w:val="004A02EA"/>
    <w:rsid w:val="004A0941"/>
    <w:rsid w:val="004A0971"/>
    <w:rsid w:val="004A0DB9"/>
    <w:rsid w:val="004A1229"/>
    <w:rsid w:val="004A12D8"/>
    <w:rsid w:val="004A131B"/>
    <w:rsid w:val="004A13EA"/>
    <w:rsid w:val="004A17F5"/>
    <w:rsid w:val="004A19B5"/>
    <w:rsid w:val="004A1A4A"/>
    <w:rsid w:val="004A205B"/>
    <w:rsid w:val="004A21A3"/>
    <w:rsid w:val="004A2E69"/>
    <w:rsid w:val="004A2F86"/>
    <w:rsid w:val="004A30B1"/>
    <w:rsid w:val="004A313B"/>
    <w:rsid w:val="004A315D"/>
    <w:rsid w:val="004A3215"/>
    <w:rsid w:val="004A32AA"/>
    <w:rsid w:val="004A3419"/>
    <w:rsid w:val="004A36F7"/>
    <w:rsid w:val="004A3888"/>
    <w:rsid w:val="004A3892"/>
    <w:rsid w:val="004A3CA9"/>
    <w:rsid w:val="004A3EE3"/>
    <w:rsid w:val="004A3F66"/>
    <w:rsid w:val="004A4603"/>
    <w:rsid w:val="004A4C46"/>
    <w:rsid w:val="004A4D4F"/>
    <w:rsid w:val="004A519D"/>
    <w:rsid w:val="004A51EE"/>
    <w:rsid w:val="004A5453"/>
    <w:rsid w:val="004A55FC"/>
    <w:rsid w:val="004A58E2"/>
    <w:rsid w:val="004A5A12"/>
    <w:rsid w:val="004A5A73"/>
    <w:rsid w:val="004A5B54"/>
    <w:rsid w:val="004A5D1F"/>
    <w:rsid w:val="004A5E2C"/>
    <w:rsid w:val="004A5FA2"/>
    <w:rsid w:val="004A5FC8"/>
    <w:rsid w:val="004A6531"/>
    <w:rsid w:val="004A65DF"/>
    <w:rsid w:val="004A701E"/>
    <w:rsid w:val="004A72FD"/>
    <w:rsid w:val="004A7393"/>
    <w:rsid w:val="004A73D6"/>
    <w:rsid w:val="004A7549"/>
    <w:rsid w:val="004A79F9"/>
    <w:rsid w:val="004A7A44"/>
    <w:rsid w:val="004A7AAB"/>
    <w:rsid w:val="004A7E41"/>
    <w:rsid w:val="004B0024"/>
    <w:rsid w:val="004B0512"/>
    <w:rsid w:val="004B0536"/>
    <w:rsid w:val="004B095D"/>
    <w:rsid w:val="004B0ABE"/>
    <w:rsid w:val="004B0AE1"/>
    <w:rsid w:val="004B0F4B"/>
    <w:rsid w:val="004B1621"/>
    <w:rsid w:val="004B1A12"/>
    <w:rsid w:val="004B1D25"/>
    <w:rsid w:val="004B2290"/>
    <w:rsid w:val="004B22C8"/>
    <w:rsid w:val="004B23C1"/>
    <w:rsid w:val="004B26FF"/>
    <w:rsid w:val="004B270F"/>
    <w:rsid w:val="004B28AE"/>
    <w:rsid w:val="004B2A24"/>
    <w:rsid w:val="004B3263"/>
    <w:rsid w:val="004B3701"/>
    <w:rsid w:val="004B377C"/>
    <w:rsid w:val="004B38C1"/>
    <w:rsid w:val="004B3951"/>
    <w:rsid w:val="004B3AFB"/>
    <w:rsid w:val="004B3E2E"/>
    <w:rsid w:val="004B3ED8"/>
    <w:rsid w:val="004B40B2"/>
    <w:rsid w:val="004B420C"/>
    <w:rsid w:val="004B4469"/>
    <w:rsid w:val="004B45D7"/>
    <w:rsid w:val="004B4678"/>
    <w:rsid w:val="004B4863"/>
    <w:rsid w:val="004B4B08"/>
    <w:rsid w:val="004B4C8D"/>
    <w:rsid w:val="004B51CB"/>
    <w:rsid w:val="004B522D"/>
    <w:rsid w:val="004B55CD"/>
    <w:rsid w:val="004B6497"/>
    <w:rsid w:val="004B6499"/>
    <w:rsid w:val="004B6AC9"/>
    <w:rsid w:val="004B72A5"/>
    <w:rsid w:val="004B7620"/>
    <w:rsid w:val="004B7A46"/>
    <w:rsid w:val="004B7E7C"/>
    <w:rsid w:val="004C0165"/>
    <w:rsid w:val="004C057A"/>
    <w:rsid w:val="004C09F7"/>
    <w:rsid w:val="004C0A6E"/>
    <w:rsid w:val="004C0E54"/>
    <w:rsid w:val="004C0F7F"/>
    <w:rsid w:val="004C139E"/>
    <w:rsid w:val="004C1509"/>
    <w:rsid w:val="004C1839"/>
    <w:rsid w:val="004C18B0"/>
    <w:rsid w:val="004C199C"/>
    <w:rsid w:val="004C19B9"/>
    <w:rsid w:val="004C1D3F"/>
    <w:rsid w:val="004C20FD"/>
    <w:rsid w:val="004C2135"/>
    <w:rsid w:val="004C2380"/>
    <w:rsid w:val="004C23FD"/>
    <w:rsid w:val="004C2B9E"/>
    <w:rsid w:val="004C3592"/>
    <w:rsid w:val="004C3A1C"/>
    <w:rsid w:val="004C3C72"/>
    <w:rsid w:val="004C3F81"/>
    <w:rsid w:val="004C42D7"/>
    <w:rsid w:val="004C437F"/>
    <w:rsid w:val="004C4762"/>
    <w:rsid w:val="004C4775"/>
    <w:rsid w:val="004C4B8A"/>
    <w:rsid w:val="004C4CB8"/>
    <w:rsid w:val="004C5155"/>
    <w:rsid w:val="004C532E"/>
    <w:rsid w:val="004C53F3"/>
    <w:rsid w:val="004C5460"/>
    <w:rsid w:val="004C56C1"/>
    <w:rsid w:val="004C5D61"/>
    <w:rsid w:val="004C6038"/>
    <w:rsid w:val="004C64E6"/>
    <w:rsid w:val="004C6604"/>
    <w:rsid w:val="004C6ACB"/>
    <w:rsid w:val="004C6D17"/>
    <w:rsid w:val="004C6F82"/>
    <w:rsid w:val="004C6FA2"/>
    <w:rsid w:val="004C756C"/>
    <w:rsid w:val="004C77EF"/>
    <w:rsid w:val="004C7A0C"/>
    <w:rsid w:val="004C7B7D"/>
    <w:rsid w:val="004C7EDE"/>
    <w:rsid w:val="004D0284"/>
    <w:rsid w:val="004D03B8"/>
    <w:rsid w:val="004D072D"/>
    <w:rsid w:val="004D0912"/>
    <w:rsid w:val="004D0D43"/>
    <w:rsid w:val="004D11ED"/>
    <w:rsid w:val="004D11F3"/>
    <w:rsid w:val="004D12BE"/>
    <w:rsid w:val="004D133E"/>
    <w:rsid w:val="004D17A6"/>
    <w:rsid w:val="004D1830"/>
    <w:rsid w:val="004D18D9"/>
    <w:rsid w:val="004D1A06"/>
    <w:rsid w:val="004D1AEF"/>
    <w:rsid w:val="004D1CB0"/>
    <w:rsid w:val="004D1E12"/>
    <w:rsid w:val="004D1E34"/>
    <w:rsid w:val="004D1E8A"/>
    <w:rsid w:val="004D1F7C"/>
    <w:rsid w:val="004D243D"/>
    <w:rsid w:val="004D2592"/>
    <w:rsid w:val="004D2645"/>
    <w:rsid w:val="004D264F"/>
    <w:rsid w:val="004D2685"/>
    <w:rsid w:val="004D26F4"/>
    <w:rsid w:val="004D27FC"/>
    <w:rsid w:val="004D2E61"/>
    <w:rsid w:val="004D2EFF"/>
    <w:rsid w:val="004D307F"/>
    <w:rsid w:val="004D30C1"/>
    <w:rsid w:val="004D31D7"/>
    <w:rsid w:val="004D3350"/>
    <w:rsid w:val="004D354B"/>
    <w:rsid w:val="004D3580"/>
    <w:rsid w:val="004D373B"/>
    <w:rsid w:val="004D3766"/>
    <w:rsid w:val="004D3C43"/>
    <w:rsid w:val="004D3D88"/>
    <w:rsid w:val="004D3E1D"/>
    <w:rsid w:val="004D46E1"/>
    <w:rsid w:val="004D47FB"/>
    <w:rsid w:val="004D534A"/>
    <w:rsid w:val="004D5452"/>
    <w:rsid w:val="004D593A"/>
    <w:rsid w:val="004D59DB"/>
    <w:rsid w:val="004D5E1D"/>
    <w:rsid w:val="004D5F90"/>
    <w:rsid w:val="004D6022"/>
    <w:rsid w:val="004D6221"/>
    <w:rsid w:val="004D62D3"/>
    <w:rsid w:val="004D6775"/>
    <w:rsid w:val="004D69BF"/>
    <w:rsid w:val="004D6B5C"/>
    <w:rsid w:val="004D6D37"/>
    <w:rsid w:val="004D6F28"/>
    <w:rsid w:val="004D6F5B"/>
    <w:rsid w:val="004D72C0"/>
    <w:rsid w:val="004D731B"/>
    <w:rsid w:val="004D7433"/>
    <w:rsid w:val="004D747D"/>
    <w:rsid w:val="004D74F3"/>
    <w:rsid w:val="004D758F"/>
    <w:rsid w:val="004D76D4"/>
    <w:rsid w:val="004D797B"/>
    <w:rsid w:val="004D7C45"/>
    <w:rsid w:val="004D7C63"/>
    <w:rsid w:val="004D7E8D"/>
    <w:rsid w:val="004E05DA"/>
    <w:rsid w:val="004E0778"/>
    <w:rsid w:val="004E0B0D"/>
    <w:rsid w:val="004E0DF4"/>
    <w:rsid w:val="004E0F5B"/>
    <w:rsid w:val="004E13DE"/>
    <w:rsid w:val="004E17D4"/>
    <w:rsid w:val="004E1B1A"/>
    <w:rsid w:val="004E1BA4"/>
    <w:rsid w:val="004E1C59"/>
    <w:rsid w:val="004E20B7"/>
    <w:rsid w:val="004E2110"/>
    <w:rsid w:val="004E2305"/>
    <w:rsid w:val="004E29E0"/>
    <w:rsid w:val="004E2A51"/>
    <w:rsid w:val="004E2A80"/>
    <w:rsid w:val="004E2AC1"/>
    <w:rsid w:val="004E2B9A"/>
    <w:rsid w:val="004E2F4F"/>
    <w:rsid w:val="004E303F"/>
    <w:rsid w:val="004E3049"/>
    <w:rsid w:val="004E3312"/>
    <w:rsid w:val="004E3401"/>
    <w:rsid w:val="004E359A"/>
    <w:rsid w:val="004E3785"/>
    <w:rsid w:val="004E3A53"/>
    <w:rsid w:val="004E3B4F"/>
    <w:rsid w:val="004E3E71"/>
    <w:rsid w:val="004E3FC9"/>
    <w:rsid w:val="004E4118"/>
    <w:rsid w:val="004E4332"/>
    <w:rsid w:val="004E4564"/>
    <w:rsid w:val="004E52EA"/>
    <w:rsid w:val="004E5779"/>
    <w:rsid w:val="004E5844"/>
    <w:rsid w:val="004E5F86"/>
    <w:rsid w:val="004E610F"/>
    <w:rsid w:val="004E63B9"/>
    <w:rsid w:val="004E63BF"/>
    <w:rsid w:val="004E6790"/>
    <w:rsid w:val="004E67E0"/>
    <w:rsid w:val="004E6862"/>
    <w:rsid w:val="004E697A"/>
    <w:rsid w:val="004E69A5"/>
    <w:rsid w:val="004E69F7"/>
    <w:rsid w:val="004E6A68"/>
    <w:rsid w:val="004E6BA7"/>
    <w:rsid w:val="004E6DF8"/>
    <w:rsid w:val="004E6F75"/>
    <w:rsid w:val="004E70B1"/>
    <w:rsid w:val="004E74D3"/>
    <w:rsid w:val="004E751F"/>
    <w:rsid w:val="004E77E9"/>
    <w:rsid w:val="004E7A27"/>
    <w:rsid w:val="004E7F3A"/>
    <w:rsid w:val="004F009C"/>
    <w:rsid w:val="004F034A"/>
    <w:rsid w:val="004F053D"/>
    <w:rsid w:val="004F0573"/>
    <w:rsid w:val="004F05D6"/>
    <w:rsid w:val="004F0858"/>
    <w:rsid w:val="004F10D1"/>
    <w:rsid w:val="004F1C4C"/>
    <w:rsid w:val="004F1E90"/>
    <w:rsid w:val="004F20C1"/>
    <w:rsid w:val="004F212F"/>
    <w:rsid w:val="004F215F"/>
    <w:rsid w:val="004F220F"/>
    <w:rsid w:val="004F228E"/>
    <w:rsid w:val="004F2574"/>
    <w:rsid w:val="004F25E2"/>
    <w:rsid w:val="004F26BB"/>
    <w:rsid w:val="004F273A"/>
    <w:rsid w:val="004F2F27"/>
    <w:rsid w:val="004F3025"/>
    <w:rsid w:val="004F3399"/>
    <w:rsid w:val="004F360C"/>
    <w:rsid w:val="004F363A"/>
    <w:rsid w:val="004F36F8"/>
    <w:rsid w:val="004F37E3"/>
    <w:rsid w:val="004F3B41"/>
    <w:rsid w:val="004F3E77"/>
    <w:rsid w:val="004F42DA"/>
    <w:rsid w:val="004F4526"/>
    <w:rsid w:val="004F4A47"/>
    <w:rsid w:val="004F4B17"/>
    <w:rsid w:val="004F4B58"/>
    <w:rsid w:val="004F4FF6"/>
    <w:rsid w:val="004F5174"/>
    <w:rsid w:val="004F538F"/>
    <w:rsid w:val="004F5A65"/>
    <w:rsid w:val="004F5AB9"/>
    <w:rsid w:val="004F5ACD"/>
    <w:rsid w:val="004F5C61"/>
    <w:rsid w:val="004F5E91"/>
    <w:rsid w:val="004F5FFA"/>
    <w:rsid w:val="004F61FC"/>
    <w:rsid w:val="004F627F"/>
    <w:rsid w:val="004F6368"/>
    <w:rsid w:val="004F63E8"/>
    <w:rsid w:val="004F6537"/>
    <w:rsid w:val="004F65C3"/>
    <w:rsid w:val="004F6642"/>
    <w:rsid w:val="004F73AB"/>
    <w:rsid w:val="004F7513"/>
    <w:rsid w:val="004F77DE"/>
    <w:rsid w:val="004F7A70"/>
    <w:rsid w:val="004F7B70"/>
    <w:rsid w:val="004F7C32"/>
    <w:rsid w:val="00500255"/>
    <w:rsid w:val="00500263"/>
    <w:rsid w:val="0050031D"/>
    <w:rsid w:val="00500323"/>
    <w:rsid w:val="00500325"/>
    <w:rsid w:val="005004F5"/>
    <w:rsid w:val="005007BD"/>
    <w:rsid w:val="00500856"/>
    <w:rsid w:val="005008CF"/>
    <w:rsid w:val="00500C97"/>
    <w:rsid w:val="00501094"/>
    <w:rsid w:val="00501261"/>
    <w:rsid w:val="00501692"/>
    <w:rsid w:val="00501818"/>
    <w:rsid w:val="00501851"/>
    <w:rsid w:val="00501879"/>
    <w:rsid w:val="00501973"/>
    <w:rsid w:val="00501AAB"/>
    <w:rsid w:val="00501AC5"/>
    <w:rsid w:val="00501EBE"/>
    <w:rsid w:val="00502225"/>
    <w:rsid w:val="00502260"/>
    <w:rsid w:val="005024BC"/>
    <w:rsid w:val="00502ADE"/>
    <w:rsid w:val="00503263"/>
    <w:rsid w:val="0050333D"/>
    <w:rsid w:val="00503473"/>
    <w:rsid w:val="005036A4"/>
    <w:rsid w:val="0050393F"/>
    <w:rsid w:val="00503BDD"/>
    <w:rsid w:val="005043F4"/>
    <w:rsid w:val="00504420"/>
    <w:rsid w:val="0050473F"/>
    <w:rsid w:val="0050502B"/>
    <w:rsid w:val="00505169"/>
    <w:rsid w:val="005051BC"/>
    <w:rsid w:val="00505407"/>
    <w:rsid w:val="005057BA"/>
    <w:rsid w:val="00505B11"/>
    <w:rsid w:val="00505C50"/>
    <w:rsid w:val="005060AD"/>
    <w:rsid w:val="00506261"/>
    <w:rsid w:val="00506713"/>
    <w:rsid w:val="005067C6"/>
    <w:rsid w:val="0050696C"/>
    <w:rsid w:val="00506BDA"/>
    <w:rsid w:val="00506EE0"/>
    <w:rsid w:val="00506F11"/>
    <w:rsid w:val="00506FF5"/>
    <w:rsid w:val="00507461"/>
    <w:rsid w:val="00507A1C"/>
    <w:rsid w:val="00507B8A"/>
    <w:rsid w:val="00507E28"/>
    <w:rsid w:val="00507F35"/>
    <w:rsid w:val="005100A3"/>
    <w:rsid w:val="005106C0"/>
    <w:rsid w:val="0051089A"/>
    <w:rsid w:val="00510C8B"/>
    <w:rsid w:val="00510D86"/>
    <w:rsid w:val="005111D5"/>
    <w:rsid w:val="00511455"/>
    <w:rsid w:val="005119E1"/>
    <w:rsid w:val="00511A00"/>
    <w:rsid w:val="00511CD1"/>
    <w:rsid w:val="00511F9C"/>
    <w:rsid w:val="0051200A"/>
    <w:rsid w:val="0051242C"/>
    <w:rsid w:val="005127D8"/>
    <w:rsid w:val="00512E49"/>
    <w:rsid w:val="00513722"/>
    <w:rsid w:val="0051377D"/>
    <w:rsid w:val="00513842"/>
    <w:rsid w:val="0051395D"/>
    <w:rsid w:val="00513B25"/>
    <w:rsid w:val="00513CFE"/>
    <w:rsid w:val="005141E3"/>
    <w:rsid w:val="00514540"/>
    <w:rsid w:val="00514C7C"/>
    <w:rsid w:val="00514E54"/>
    <w:rsid w:val="00514F2C"/>
    <w:rsid w:val="00514F45"/>
    <w:rsid w:val="00515345"/>
    <w:rsid w:val="00515A37"/>
    <w:rsid w:val="00515BA3"/>
    <w:rsid w:val="00515D00"/>
    <w:rsid w:val="00515EDA"/>
    <w:rsid w:val="00515F45"/>
    <w:rsid w:val="00516081"/>
    <w:rsid w:val="005163F3"/>
    <w:rsid w:val="005164B3"/>
    <w:rsid w:val="005164D2"/>
    <w:rsid w:val="0051652E"/>
    <w:rsid w:val="005165C8"/>
    <w:rsid w:val="00516896"/>
    <w:rsid w:val="005168C6"/>
    <w:rsid w:val="00516D5C"/>
    <w:rsid w:val="00516E34"/>
    <w:rsid w:val="005171C8"/>
    <w:rsid w:val="00517850"/>
    <w:rsid w:val="00517E8C"/>
    <w:rsid w:val="005200C5"/>
    <w:rsid w:val="00520705"/>
    <w:rsid w:val="00520A05"/>
    <w:rsid w:val="00520A9B"/>
    <w:rsid w:val="00520AFB"/>
    <w:rsid w:val="00520EF6"/>
    <w:rsid w:val="00521084"/>
    <w:rsid w:val="00521358"/>
    <w:rsid w:val="00521985"/>
    <w:rsid w:val="00521A72"/>
    <w:rsid w:val="00521A7B"/>
    <w:rsid w:val="00522006"/>
    <w:rsid w:val="0052241D"/>
    <w:rsid w:val="00522660"/>
    <w:rsid w:val="0052283E"/>
    <w:rsid w:val="00522965"/>
    <w:rsid w:val="00522B9A"/>
    <w:rsid w:val="00522BC9"/>
    <w:rsid w:val="00522D24"/>
    <w:rsid w:val="00522E37"/>
    <w:rsid w:val="0052316A"/>
    <w:rsid w:val="00523367"/>
    <w:rsid w:val="005233E9"/>
    <w:rsid w:val="0052374A"/>
    <w:rsid w:val="00523790"/>
    <w:rsid w:val="005237BE"/>
    <w:rsid w:val="005238B6"/>
    <w:rsid w:val="005239C0"/>
    <w:rsid w:val="00523BDF"/>
    <w:rsid w:val="00523CF5"/>
    <w:rsid w:val="00524234"/>
    <w:rsid w:val="00524388"/>
    <w:rsid w:val="00524572"/>
    <w:rsid w:val="00524B37"/>
    <w:rsid w:val="00524C00"/>
    <w:rsid w:val="00525196"/>
    <w:rsid w:val="00525458"/>
    <w:rsid w:val="005254A6"/>
    <w:rsid w:val="005257A0"/>
    <w:rsid w:val="00525A2D"/>
    <w:rsid w:val="00525B66"/>
    <w:rsid w:val="00525C18"/>
    <w:rsid w:val="00525D0A"/>
    <w:rsid w:val="005263BC"/>
    <w:rsid w:val="0052642A"/>
    <w:rsid w:val="005264EF"/>
    <w:rsid w:val="00526643"/>
    <w:rsid w:val="00526B6A"/>
    <w:rsid w:val="00526C6A"/>
    <w:rsid w:val="00526CC5"/>
    <w:rsid w:val="00526DED"/>
    <w:rsid w:val="00526E27"/>
    <w:rsid w:val="00526F90"/>
    <w:rsid w:val="00527024"/>
    <w:rsid w:val="0052728F"/>
    <w:rsid w:val="005274A4"/>
    <w:rsid w:val="0052752C"/>
    <w:rsid w:val="005276F7"/>
    <w:rsid w:val="00527704"/>
    <w:rsid w:val="00527AB9"/>
    <w:rsid w:val="00527D58"/>
    <w:rsid w:val="00530110"/>
    <w:rsid w:val="005302B0"/>
    <w:rsid w:val="005303B6"/>
    <w:rsid w:val="005303B7"/>
    <w:rsid w:val="00530426"/>
    <w:rsid w:val="00530A83"/>
    <w:rsid w:val="00530C86"/>
    <w:rsid w:val="00530D6E"/>
    <w:rsid w:val="00530FCB"/>
    <w:rsid w:val="005311F5"/>
    <w:rsid w:val="0053120E"/>
    <w:rsid w:val="005316AD"/>
    <w:rsid w:val="005319EE"/>
    <w:rsid w:val="00531A0E"/>
    <w:rsid w:val="00531A5B"/>
    <w:rsid w:val="00531AF5"/>
    <w:rsid w:val="005324A2"/>
    <w:rsid w:val="005324E4"/>
    <w:rsid w:val="00532690"/>
    <w:rsid w:val="00532A12"/>
    <w:rsid w:val="00532B49"/>
    <w:rsid w:val="00532D4A"/>
    <w:rsid w:val="00532D4E"/>
    <w:rsid w:val="00532E94"/>
    <w:rsid w:val="00533084"/>
    <w:rsid w:val="0053309A"/>
    <w:rsid w:val="00533467"/>
    <w:rsid w:val="00533569"/>
    <w:rsid w:val="005335A5"/>
    <w:rsid w:val="005336B6"/>
    <w:rsid w:val="00533997"/>
    <w:rsid w:val="00533A14"/>
    <w:rsid w:val="00533BA4"/>
    <w:rsid w:val="00534039"/>
    <w:rsid w:val="00534082"/>
    <w:rsid w:val="0053422C"/>
    <w:rsid w:val="00534464"/>
    <w:rsid w:val="005344DF"/>
    <w:rsid w:val="00534500"/>
    <w:rsid w:val="00534BBB"/>
    <w:rsid w:val="0053502C"/>
    <w:rsid w:val="005357B2"/>
    <w:rsid w:val="00535A1F"/>
    <w:rsid w:val="00535E1C"/>
    <w:rsid w:val="00535E8C"/>
    <w:rsid w:val="005362F4"/>
    <w:rsid w:val="0053648F"/>
    <w:rsid w:val="0053657D"/>
    <w:rsid w:val="005367C7"/>
    <w:rsid w:val="005372DC"/>
    <w:rsid w:val="0053732E"/>
    <w:rsid w:val="005373F4"/>
    <w:rsid w:val="005376CA"/>
    <w:rsid w:val="0053776A"/>
    <w:rsid w:val="005400C9"/>
    <w:rsid w:val="00540392"/>
    <w:rsid w:val="0054047B"/>
    <w:rsid w:val="00540595"/>
    <w:rsid w:val="00540684"/>
    <w:rsid w:val="0054099F"/>
    <w:rsid w:val="00540ADC"/>
    <w:rsid w:val="00540B0C"/>
    <w:rsid w:val="00540E2C"/>
    <w:rsid w:val="00540ED4"/>
    <w:rsid w:val="005411A0"/>
    <w:rsid w:val="00541323"/>
    <w:rsid w:val="00541503"/>
    <w:rsid w:val="00541746"/>
    <w:rsid w:val="00541D7E"/>
    <w:rsid w:val="00542389"/>
    <w:rsid w:val="00542496"/>
    <w:rsid w:val="00542BE7"/>
    <w:rsid w:val="005430A0"/>
    <w:rsid w:val="00544251"/>
    <w:rsid w:val="00544417"/>
    <w:rsid w:val="00544426"/>
    <w:rsid w:val="00544821"/>
    <w:rsid w:val="00544834"/>
    <w:rsid w:val="005448D4"/>
    <w:rsid w:val="00544906"/>
    <w:rsid w:val="00544A5A"/>
    <w:rsid w:val="00544AC9"/>
    <w:rsid w:val="00544F8B"/>
    <w:rsid w:val="0054501E"/>
    <w:rsid w:val="00545126"/>
    <w:rsid w:val="005458BD"/>
    <w:rsid w:val="00546212"/>
    <w:rsid w:val="0054651E"/>
    <w:rsid w:val="0054664D"/>
    <w:rsid w:val="00546AEC"/>
    <w:rsid w:val="00546B46"/>
    <w:rsid w:val="0054740B"/>
    <w:rsid w:val="005476A9"/>
    <w:rsid w:val="00547DFA"/>
    <w:rsid w:val="00547F38"/>
    <w:rsid w:val="00547FFA"/>
    <w:rsid w:val="00550250"/>
    <w:rsid w:val="0055036D"/>
    <w:rsid w:val="0055061F"/>
    <w:rsid w:val="005508A2"/>
    <w:rsid w:val="00550BB1"/>
    <w:rsid w:val="0055138C"/>
    <w:rsid w:val="00551409"/>
    <w:rsid w:val="00551453"/>
    <w:rsid w:val="00551455"/>
    <w:rsid w:val="005515A4"/>
    <w:rsid w:val="00551CC7"/>
    <w:rsid w:val="005520A8"/>
    <w:rsid w:val="005522A4"/>
    <w:rsid w:val="0055242A"/>
    <w:rsid w:val="00552598"/>
    <w:rsid w:val="00552A22"/>
    <w:rsid w:val="00552A8E"/>
    <w:rsid w:val="00552B17"/>
    <w:rsid w:val="00552CB9"/>
    <w:rsid w:val="00552EA8"/>
    <w:rsid w:val="00553373"/>
    <w:rsid w:val="00553627"/>
    <w:rsid w:val="00553855"/>
    <w:rsid w:val="00553881"/>
    <w:rsid w:val="00553D49"/>
    <w:rsid w:val="005545CA"/>
    <w:rsid w:val="005546BC"/>
    <w:rsid w:val="00554B0B"/>
    <w:rsid w:val="00554BCE"/>
    <w:rsid w:val="00554F39"/>
    <w:rsid w:val="0055526D"/>
    <w:rsid w:val="005554BA"/>
    <w:rsid w:val="00555507"/>
    <w:rsid w:val="00555655"/>
    <w:rsid w:val="00555A8D"/>
    <w:rsid w:val="00555D2B"/>
    <w:rsid w:val="0055687F"/>
    <w:rsid w:val="00556D04"/>
    <w:rsid w:val="00556D5D"/>
    <w:rsid w:val="00556E6F"/>
    <w:rsid w:val="00557181"/>
    <w:rsid w:val="00557F29"/>
    <w:rsid w:val="005602F1"/>
    <w:rsid w:val="00560569"/>
    <w:rsid w:val="00560570"/>
    <w:rsid w:val="00560A7A"/>
    <w:rsid w:val="00560CFE"/>
    <w:rsid w:val="00560D88"/>
    <w:rsid w:val="00560E18"/>
    <w:rsid w:val="00560E6E"/>
    <w:rsid w:val="00560FFB"/>
    <w:rsid w:val="0056125A"/>
    <w:rsid w:val="0056141F"/>
    <w:rsid w:val="00561512"/>
    <w:rsid w:val="00562311"/>
    <w:rsid w:val="00562F6A"/>
    <w:rsid w:val="00562FD0"/>
    <w:rsid w:val="005630EA"/>
    <w:rsid w:val="00563349"/>
    <w:rsid w:val="0056335E"/>
    <w:rsid w:val="005634DD"/>
    <w:rsid w:val="00563570"/>
    <w:rsid w:val="005636F1"/>
    <w:rsid w:val="005638A2"/>
    <w:rsid w:val="00563C36"/>
    <w:rsid w:val="00563F28"/>
    <w:rsid w:val="0056459C"/>
    <w:rsid w:val="00564B80"/>
    <w:rsid w:val="00564D10"/>
    <w:rsid w:val="00564E56"/>
    <w:rsid w:val="00565489"/>
    <w:rsid w:val="0056571E"/>
    <w:rsid w:val="00565A64"/>
    <w:rsid w:val="00565AA7"/>
    <w:rsid w:val="00565C9D"/>
    <w:rsid w:val="00565FE4"/>
    <w:rsid w:val="0056608B"/>
    <w:rsid w:val="00566358"/>
    <w:rsid w:val="0056682D"/>
    <w:rsid w:val="00566A6F"/>
    <w:rsid w:val="00566AC1"/>
    <w:rsid w:val="00566ADC"/>
    <w:rsid w:val="00566AF1"/>
    <w:rsid w:val="00566DCC"/>
    <w:rsid w:val="00566F75"/>
    <w:rsid w:val="00566FAE"/>
    <w:rsid w:val="0056725E"/>
    <w:rsid w:val="00567650"/>
    <w:rsid w:val="00567B72"/>
    <w:rsid w:val="00567D44"/>
    <w:rsid w:val="00567DE4"/>
    <w:rsid w:val="00567E2C"/>
    <w:rsid w:val="00567FD2"/>
    <w:rsid w:val="005704C8"/>
    <w:rsid w:val="00570A9F"/>
    <w:rsid w:val="00570C73"/>
    <w:rsid w:val="00570E50"/>
    <w:rsid w:val="00570FB9"/>
    <w:rsid w:val="00571178"/>
    <w:rsid w:val="005711D2"/>
    <w:rsid w:val="005712DD"/>
    <w:rsid w:val="005712E5"/>
    <w:rsid w:val="0057135E"/>
    <w:rsid w:val="005715C9"/>
    <w:rsid w:val="005715F1"/>
    <w:rsid w:val="00571765"/>
    <w:rsid w:val="00571946"/>
    <w:rsid w:val="00571B4B"/>
    <w:rsid w:val="00571E93"/>
    <w:rsid w:val="00571F1E"/>
    <w:rsid w:val="00572002"/>
    <w:rsid w:val="00572447"/>
    <w:rsid w:val="005724E8"/>
    <w:rsid w:val="00572589"/>
    <w:rsid w:val="00572A5F"/>
    <w:rsid w:val="00572AF0"/>
    <w:rsid w:val="00572B0F"/>
    <w:rsid w:val="00572DD3"/>
    <w:rsid w:val="00572FAD"/>
    <w:rsid w:val="00573137"/>
    <w:rsid w:val="0057332B"/>
    <w:rsid w:val="00573588"/>
    <w:rsid w:val="005739EA"/>
    <w:rsid w:val="00573B23"/>
    <w:rsid w:val="00573B58"/>
    <w:rsid w:val="00573BE3"/>
    <w:rsid w:val="005744B3"/>
    <w:rsid w:val="0057486F"/>
    <w:rsid w:val="00574AF8"/>
    <w:rsid w:val="00574B20"/>
    <w:rsid w:val="0057507D"/>
    <w:rsid w:val="00575599"/>
    <w:rsid w:val="00575650"/>
    <w:rsid w:val="00575871"/>
    <w:rsid w:val="00575E37"/>
    <w:rsid w:val="0057603D"/>
    <w:rsid w:val="00576043"/>
    <w:rsid w:val="00576317"/>
    <w:rsid w:val="005764B3"/>
    <w:rsid w:val="00576628"/>
    <w:rsid w:val="0057664B"/>
    <w:rsid w:val="005767CB"/>
    <w:rsid w:val="00576A31"/>
    <w:rsid w:val="00576BAF"/>
    <w:rsid w:val="00576C1E"/>
    <w:rsid w:val="00576D10"/>
    <w:rsid w:val="00576DC3"/>
    <w:rsid w:val="00576EF0"/>
    <w:rsid w:val="005772C1"/>
    <w:rsid w:val="00577384"/>
    <w:rsid w:val="005773FA"/>
    <w:rsid w:val="00577D7F"/>
    <w:rsid w:val="00580383"/>
    <w:rsid w:val="00580434"/>
    <w:rsid w:val="005805BF"/>
    <w:rsid w:val="00580E7B"/>
    <w:rsid w:val="00580F3D"/>
    <w:rsid w:val="005815A7"/>
    <w:rsid w:val="005817B5"/>
    <w:rsid w:val="0058191D"/>
    <w:rsid w:val="00581B5F"/>
    <w:rsid w:val="005823F1"/>
    <w:rsid w:val="005824B3"/>
    <w:rsid w:val="00582688"/>
    <w:rsid w:val="00582775"/>
    <w:rsid w:val="00582880"/>
    <w:rsid w:val="00582B33"/>
    <w:rsid w:val="005831B4"/>
    <w:rsid w:val="005833F3"/>
    <w:rsid w:val="005839FC"/>
    <w:rsid w:val="00583FC0"/>
    <w:rsid w:val="0058401D"/>
    <w:rsid w:val="00584038"/>
    <w:rsid w:val="005843F1"/>
    <w:rsid w:val="0058443E"/>
    <w:rsid w:val="005844BB"/>
    <w:rsid w:val="00584625"/>
    <w:rsid w:val="00584BBD"/>
    <w:rsid w:val="00584C8A"/>
    <w:rsid w:val="00584DC3"/>
    <w:rsid w:val="0058542A"/>
    <w:rsid w:val="005855F6"/>
    <w:rsid w:val="00585719"/>
    <w:rsid w:val="005857CD"/>
    <w:rsid w:val="005860CB"/>
    <w:rsid w:val="005865D2"/>
    <w:rsid w:val="00586663"/>
    <w:rsid w:val="00586A1D"/>
    <w:rsid w:val="00586AEA"/>
    <w:rsid w:val="00586B8C"/>
    <w:rsid w:val="00586EB5"/>
    <w:rsid w:val="00587026"/>
    <w:rsid w:val="005871A9"/>
    <w:rsid w:val="0058777D"/>
    <w:rsid w:val="00587D07"/>
    <w:rsid w:val="00587F27"/>
    <w:rsid w:val="00590228"/>
    <w:rsid w:val="00590342"/>
    <w:rsid w:val="005903D1"/>
    <w:rsid w:val="005904E7"/>
    <w:rsid w:val="00590C7E"/>
    <w:rsid w:val="00590FB9"/>
    <w:rsid w:val="00591218"/>
    <w:rsid w:val="00591702"/>
    <w:rsid w:val="00591AA6"/>
    <w:rsid w:val="00591BFF"/>
    <w:rsid w:val="00591D62"/>
    <w:rsid w:val="00592422"/>
    <w:rsid w:val="005925AC"/>
    <w:rsid w:val="0059268F"/>
    <w:rsid w:val="00592739"/>
    <w:rsid w:val="005928FD"/>
    <w:rsid w:val="0059290F"/>
    <w:rsid w:val="00592A7B"/>
    <w:rsid w:val="00593037"/>
    <w:rsid w:val="005933EC"/>
    <w:rsid w:val="0059351B"/>
    <w:rsid w:val="005935D6"/>
    <w:rsid w:val="00593824"/>
    <w:rsid w:val="00593842"/>
    <w:rsid w:val="00593B03"/>
    <w:rsid w:val="00593C1D"/>
    <w:rsid w:val="00593F14"/>
    <w:rsid w:val="00594194"/>
    <w:rsid w:val="00594275"/>
    <w:rsid w:val="00594381"/>
    <w:rsid w:val="005943D3"/>
    <w:rsid w:val="00594607"/>
    <w:rsid w:val="005947D1"/>
    <w:rsid w:val="0059509E"/>
    <w:rsid w:val="0059526F"/>
    <w:rsid w:val="0059532A"/>
    <w:rsid w:val="005955B2"/>
    <w:rsid w:val="005955C0"/>
    <w:rsid w:val="00595688"/>
    <w:rsid w:val="005959C7"/>
    <w:rsid w:val="005959EB"/>
    <w:rsid w:val="00595E28"/>
    <w:rsid w:val="00595EAB"/>
    <w:rsid w:val="005961B2"/>
    <w:rsid w:val="00596C4E"/>
    <w:rsid w:val="00596E42"/>
    <w:rsid w:val="00596F53"/>
    <w:rsid w:val="00596F97"/>
    <w:rsid w:val="005977D6"/>
    <w:rsid w:val="00597BC6"/>
    <w:rsid w:val="005A0363"/>
    <w:rsid w:val="005A07B7"/>
    <w:rsid w:val="005A0A7D"/>
    <w:rsid w:val="005A0B13"/>
    <w:rsid w:val="005A0F19"/>
    <w:rsid w:val="005A1139"/>
    <w:rsid w:val="005A1188"/>
    <w:rsid w:val="005A1426"/>
    <w:rsid w:val="005A1485"/>
    <w:rsid w:val="005A16C8"/>
    <w:rsid w:val="005A16D7"/>
    <w:rsid w:val="005A1A10"/>
    <w:rsid w:val="005A1D4F"/>
    <w:rsid w:val="005A2111"/>
    <w:rsid w:val="005A212C"/>
    <w:rsid w:val="005A21CD"/>
    <w:rsid w:val="005A27F1"/>
    <w:rsid w:val="005A2943"/>
    <w:rsid w:val="005A2B20"/>
    <w:rsid w:val="005A2B31"/>
    <w:rsid w:val="005A2C6D"/>
    <w:rsid w:val="005A2D17"/>
    <w:rsid w:val="005A2EE4"/>
    <w:rsid w:val="005A36CF"/>
    <w:rsid w:val="005A37F7"/>
    <w:rsid w:val="005A381C"/>
    <w:rsid w:val="005A4178"/>
    <w:rsid w:val="005A4214"/>
    <w:rsid w:val="005A4273"/>
    <w:rsid w:val="005A46F0"/>
    <w:rsid w:val="005A487E"/>
    <w:rsid w:val="005A494A"/>
    <w:rsid w:val="005A4B12"/>
    <w:rsid w:val="005A51E7"/>
    <w:rsid w:val="005A52E9"/>
    <w:rsid w:val="005A552B"/>
    <w:rsid w:val="005A56DC"/>
    <w:rsid w:val="005A57E8"/>
    <w:rsid w:val="005A5898"/>
    <w:rsid w:val="005A5992"/>
    <w:rsid w:val="005A5ADB"/>
    <w:rsid w:val="005A5BAD"/>
    <w:rsid w:val="005A5E41"/>
    <w:rsid w:val="005A5F15"/>
    <w:rsid w:val="005A644C"/>
    <w:rsid w:val="005A648D"/>
    <w:rsid w:val="005A6761"/>
    <w:rsid w:val="005A6792"/>
    <w:rsid w:val="005A6ABA"/>
    <w:rsid w:val="005A6D5F"/>
    <w:rsid w:val="005A6EC9"/>
    <w:rsid w:val="005A6F48"/>
    <w:rsid w:val="005A7002"/>
    <w:rsid w:val="005A700A"/>
    <w:rsid w:val="005A746B"/>
    <w:rsid w:val="005A759C"/>
    <w:rsid w:val="005A7712"/>
    <w:rsid w:val="005A7E4E"/>
    <w:rsid w:val="005A7FD4"/>
    <w:rsid w:val="005B0119"/>
    <w:rsid w:val="005B03F6"/>
    <w:rsid w:val="005B04E7"/>
    <w:rsid w:val="005B0762"/>
    <w:rsid w:val="005B07F5"/>
    <w:rsid w:val="005B0F57"/>
    <w:rsid w:val="005B13EE"/>
    <w:rsid w:val="005B146B"/>
    <w:rsid w:val="005B15C6"/>
    <w:rsid w:val="005B1A3E"/>
    <w:rsid w:val="005B1BD7"/>
    <w:rsid w:val="005B1E92"/>
    <w:rsid w:val="005B23DA"/>
    <w:rsid w:val="005B2507"/>
    <w:rsid w:val="005B264F"/>
    <w:rsid w:val="005B27BD"/>
    <w:rsid w:val="005B293D"/>
    <w:rsid w:val="005B2C96"/>
    <w:rsid w:val="005B2FD5"/>
    <w:rsid w:val="005B33C0"/>
    <w:rsid w:val="005B3725"/>
    <w:rsid w:val="005B389B"/>
    <w:rsid w:val="005B3C0A"/>
    <w:rsid w:val="005B3FAF"/>
    <w:rsid w:val="005B423F"/>
    <w:rsid w:val="005B4268"/>
    <w:rsid w:val="005B4699"/>
    <w:rsid w:val="005B49B1"/>
    <w:rsid w:val="005B4A42"/>
    <w:rsid w:val="005B4A9E"/>
    <w:rsid w:val="005B4FED"/>
    <w:rsid w:val="005B53B1"/>
    <w:rsid w:val="005B5437"/>
    <w:rsid w:val="005B559A"/>
    <w:rsid w:val="005B58C6"/>
    <w:rsid w:val="005B5E25"/>
    <w:rsid w:val="005B5EFF"/>
    <w:rsid w:val="005B618F"/>
    <w:rsid w:val="005B65E5"/>
    <w:rsid w:val="005B6602"/>
    <w:rsid w:val="005B6B2C"/>
    <w:rsid w:val="005B70DF"/>
    <w:rsid w:val="005B712D"/>
    <w:rsid w:val="005B7518"/>
    <w:rsid w:val="005B75CE"/>
    <w:rsid w:val="005B7690"/>
    <w:rsid w:val="005B7DFC"/>
    <w:rsid w:val="005C039D"/>
    <w:rsid w:val="005C03D7"/>
    <w:rsid w:val="005C043C"/>
    <w:rsid w:val="005C06D6"/>
    <w:rsid w:val="005C0720"/>
    <w:rsid w:val="005C088F"/>
    <w:rsid w:val="005C0C20"/>
    <w:rsid w:val="005C0D33"/>
    <w:rsid w:val="005C1120"/>
    <w:rsid w:val="005C1168"/>
    <w:rsid w:val="005C1275"/>
    <w:rsid w:val="005C136B"/>
    <w:rsid w:val="005C165E"/>
    <w:rsid w:val="005C1B4E"/>
    <w:rsid w:val="005C1D9D"/>
    <w:rsid w:val="005C2407"/>
    <w:rsid w:val="005C24E5"/>
    <w:rsid w:val="005C2679"/>
    <w:rsid w:val="005C2683"/>
    <w:rsid w:val="005C26A7"/>
    <w:rsid w:val="005C29E6"/>
    <w:rsid w:val="005C2A11"/>
    <w:rsid w:val="005C2D69"/>
    <w:rsid w:val="005C2E04"/>
    <w:rsid w:val="005C2EC3"/>
    <w:rsid w:val="005C33AC"/>
    <w:rsid w:val="005C33D9"/>
    <w:rsid w:val="005C3548"/>
    <w:rsid w:val="005C36DB"/>
    <w:rsid w:val="005C388D"/>
    <w:rsid w:val="005C3926"/>
    <w:rsid w:val="005C39AD"/>
    <w:rsid w:val="005C3F97"/>
    <w:rsid w:val="005C4202"/>
    <w:rsid w:val="005C43BB"/>
    <w:rsid w:val="005C43E4"/>
    <w:rsid w:val="005C4526"/>
    <w:rsid w:val="005C4775"/>
    <w:rsid w:val="005C4E8E"/>
    <w:rsid w:val="005C5062"/>
    <w:rsid w:val="005C5153"/>
    <w:rsid w:val="005C5237"/>
    <w:rsid w:val="005C52F8"/>
    <w:rsid w:val="005C5652"/>
    <w:rsid w:val="005C584E"/>
    <w:rsid w:val="005C5A01"/>
    <w:rsid w:val="005C5DD0"/>
    <w:rsid w:val="005C650D"/>
    <w:rsid w:val="005C656B"/>
    <w:rsid w:val="005C67F1"/>
    <w:rsid w:val="005C6A43"/>
    <w:rsid w:val="005C6A47"/>
    <w:rsid w:val="005C6AE3"/>
    <w:rsid w:val="005C6B1D"/>
    <w:rsid w:val="005C6C54"/>
    <w:rsid w:val="005C6C81"/>
    <w:rsid w:val="005C7058"/>
    <w:rsid w:val="005C713F"/>
    <w:rsid w:val="005C7752"/>
    <w:rsid w:val="005C785F"/>
    <w:rsid w:val="005C78F4"/>
    <w:rsid w:val="005C7B26"/>
    <w:rsid w:val="005C7D2B"/>
    <w:rsid w:val="005C7E71"/>
    <w:rsid w:val="005C7F55"/>
    <w:rsid w:val="005C7F96"/>
    <w:rsid w:val="005D03DB"/>
    <w:rsid w:val="005D0484"/>
    <w:rsid w:val="005D05CB"/>
    <w:rsid w:val="005D0804"/>
    <w:rsid w:val="005D0E7E"/>
    <w:rsid w:val="005D10A0"/>
    <w:rsid w:val="005D110B"/>
    <w:rsid w:val="005D1331"/>
    <w:rsid w:val="005D19EA"/>
    <w:rsid w:val="005D1A96"/>
    <w:rsid w:val="005D1AEA"/>
    <w:rsid w:val="005D1D0D"/>
    <w:rsid w:val="005D1D33"/>
    <w:rsid w:val="005D1DA7"/>
    <w:rsid w:val="005D20EB"/>
    <w:rsid w:val="005D22DF"/>
    <w:rsid w:val="005D2594"/>
    <w:rsid w:val="005D28CE"/>
    <w:rsid w:val="005D2A47"/>
    <w:rsid w:val="005D2B90"/>
    <w:rsid w:val="005D2E08"/>
    <w:rsid w:val="005D2F93"/>
    <w:rsid w:val="005D3018"/>
    <w:rsid w:val="005D308A"/>
    <w:rsid w:val="005D327F"/>
    <w:rsid w:val="005D3BA5"/>
    <w:rsid w:val="005D3D63"/>
    <w:rsid w:val="005D3D90"/>
    <w:rsid w:val="005D3EBD"/>
    <w:rsid w:val="005D43BE"/>
    <w:rsid w:val="005D4404"/>
    <w:rsid w:val="005D4605"/>
    <w:rsid w:val="005D49FE"/>
    <w:rsid w:val="005D4B25"/>
    <w:rsid w:val="005D4C75"/>
    <w:rsid w:val="005D4D93"/>
    <w:rsid w:val="005D560A"/>
    <w:rsid w:val="005D57E0"/>
    <w:rsid w:val="005D58E2"/>
    <w:rsid w:val="005D5AB3"/>
    <w:rsid w:val="005D5B37"/>
    <w:rsid w:val="005D5B58"/>
    <w:rsid w:val="005D5C4C"/>
    <w:rsid w:val="005D61B6"/>
    <w:rsid w:val="005D63D0"/>
    <w:rsid w:val="005D658F"/>
    <w:rsid w:val="005D67BC"/>
    <w:rsid w:val="005D69C6"/>
    <w:rsid w:val="005D6B0F"/>
    <w:rsid w:val="005D6EBD"/>
    <w:rsid w:val="005D6EC7"/>
    <w:rsid w:val="005D6F9D"/>
    <w:rsid w:val="005D751C"/>
    <w:rsid w:val="005D769A"/>
    <w:rsid w:val="005E003F"/>
    <w:rsid w:val="005E004C"/>
    <w:rsid w:val="005E0194"/>
    <w:rsid w:val="005E01BB"/>
    <w:rsid w:val="005E01E6"/>
    <w:rsid w:val="005E025A"/>
    <w:rsid w:val="005E0936"/>
    <w:rsid w:val="005E09FF"/>
    <w:rsid w:val="005E0EF0"/>
    <w:rsid w:val="005E13F1"/>
    <w:rsid w:val="005E1A4A"/>
    <w:rsid w:val="005E1C87"/>
    <w:rsid w:val="005E1D92"/>
    <w:rsid w:val="005E1E17"/>
    <w:rsid w:val="005E21C4"/>
    <w:rsid w:val="005E22CF"/>
    <w:rsid w:val="005E240B"/>
    <w:rsid w:val="005E26BE"/>
    <w:rsid w:val="005E29E4"/>
    <w:rsid w:val="005E29EB"/>
    <w:rsid w:val="005E2AD4"/>
    <w:rsid w:val="005E2AEB"/>
    <w:rsid w:val="005E2B21"/>
    <w:rsid w:val="005E2E51"/>
    <w:rsid w:val="005E2F53"/>
    <w:rsid w:val="005E30F6"/>
    <w:rsid w:val="005E3544"/>
    <w:rsid w:val="005E397E"/>
    <w:rsid w:val="005E3B2E"/>
    <w:rsid w:val="005E3E19"/>
    <w:rsid w:val="005E42AA"/>
    <w:rsid w:val="005E53AA"/>
    <w:rsid w:val="005E544E"/>
    <w:rsid w:val="005E5572"/>
    <w:rsid w:val="005E558F"/>
    <w:rsid w:val="005E5738"/>
    <w:rsid w:val="005E5BD0"/>
    <w:rsid w:val="005E630D"/>
    <w:rsid w:val="005E641B"/>
    <w:rsid w:val="005E6494"/>
    <w:rsid w:val="005E662F"/>
    <w:rsid w:val="005E69D6"/>
    <w:rsid w:val="005E6CF5"/>
    <w:rsid w:val="005E6D0F"/>
    <w:rsid w:val="005E6D48"/>
    <w:rsid w:val="005E6D54"/>
    <w:rsid w:val="005E6E20"/>
    <w:rsid w:val="005E6EE4"/>
    <w:rsid w:val="005E72C9"/>
    <w:rsid w:val="005E7409"/>
    <w:rsid w:val="005E75D7"/>
    <w:rsid w:val="005E7F13"/>
    <w:rsid w:val="005F02AB"/>
    <w:rsid w:val="005F057D"/>
    <w:rsid w:val="005F058D"/>
    <w:rsid w:val="005F06A5"/>
    <w:rsid w:val="005F074C"/>
    <w:rsid w:val="005F07C0"/>
    <w:rsid w:val="005F082B"/>
    <w:rsid w:val="005F0B6A"/>
    <w:rsid w:val="005F0D26"/>
    <w:rsid w:val="005F0F28"/>
    <w:rsid w:val="005F128D"/>
    <w:rsid w:val="005F12C2"/>
    <w:rsid w:val="005F133F"/>
    <w:rsid w:val="005F1C2C"/>
    <w:rsid w:val="005F1DDD"/>
    <w:rsid w:val="005F1E83"/>
    <w:rsid w:val="005F23A0"/>
    <w:rsid w:val="005F2436"/>
    <w:rsid w:val="005F251B"/>
    <w:rsid w:val="005F2790"/>
    <w:rsid w:val="005F2BE0"/>
    <w:rsid w:val="005F2CA2"/>
    <w:rsid w:val="005F2CB6"/>
    <w:rsid w:val="005F2D6A"/>
    <w:rsid w:val="005F2F9D"/>
    <w:rsid w:val="005F315E"/>
    <w:rsid w:val="005F3185"/>
    <w:rsid w:val="005F3410"/>
    <w:rsid w:val="005F35F8"/>
    <w:rsid w:val="005F37F4"/>
    <w:rsid w:val="005F387E"/>
    <w:rsid w:val="005F38A9"/>
    <w:rsid w:val="005F3AC4"/>
    <w:rsid w:val="005F3B9C"/>
    <w:rsid w:val="005F3EB6"/>
    <w:rsid w:val="005F3F6A"/>
    <w:rsid w:val="005F3F79"/>
    <w:rsid w:val="005F415D"/>
    <w:rsid w:val="005F4346"/>
    <w:rsid w:val="005F443F"/>
    <w:rsid w:val="005F44C9"/>
    <w:rsid w:val="005F4670"/>
    <w:rsid w:val="005F47CD"/>
    <w:rsid w:val="005F4DED"/>
    <w:rsid w:val="005F4EF8"/>
    <w:rsid w:val="005F5598"/>
    <w:rsid w:val="005F5B00"/>
    <w:rsid w:val="005F5EAD"/>
    <w:rsid w:val="005F6307"/>
    <w:rsid w:val="005F652D"/>
    <w:rsid w:val="005F6536"/>
    <w:rsid w:val="005F6757"/>
    <w:rsid w:val="005F69A6"/>
    <w:rsid w:val="005F6A94"/>
    <w:rsid w:val="005F6B64"/>
    <w:rsid w:val="005F6BD9"/>
    <w:rsid w:val="005F7316"/>
    <w:rsid w:val="005F77BD"/>
    <w:rsid w:val="005F795A"/>
    <w:rsid w:val="005F7A6A"/>
    <w:rsid w:val="005F7A81"/>
    <w:rsid w:val="00600014"/>
    <w:rsid w:val="00600F1C"/>
    <w:rsid w:val="006011D4"/>
    <w:rsid w:val="006013C2"/>
    <w:rsid w:val="0060151F"/>
    <w:rsid w:val="006016D3"/>
    <w:rsid w:val="00601B58"/>
    <w:rsid w:val="00601DDC"/>
    <w:rsid w:val="00601EC2"/>
    <w:rsid w:val="006020E9"/>
    <w:rsid w:val="0060285C"/>
    <w:rsid w:val="00602906"/>
    <w:rsid w:val="00602CE7"/>
    <w:rsid w:val="006032D2"/>
    <w:rsid w:val="00603340"/>
    <w:rsid w:val="006034AA"/>
    <w:rsid w:val="00603582"/>
    <w:rsid w:val="00603697"/>
    <w:rsid w:val="00603943"/>
    <w:rsid w:val="00604071"/>
    <w:rsid w:val="0060440F"/>
    <w:rsid w:val="00604A8A"/>
    <w:rsid w:val="00604AA5"/>
    <w:rsid w:val="00604E88"/>
    <w:rsid w:val="00604EDA"/>
    <w:rsid w:val="00605103"/>
    <w:rsid w:val="0060559D"/>
    <w:rsid w:val="00605647"/>
    <w:rsid w:val="006057E2"/>
    <w:rsid w:val="0060587C"/>
    <w:rsid w:val="006058BF"/>
    <w:rsid w:val="006058D3"/>
    <w:rsid w:val="00605901"/>
    <w:rsid w:val="006059F5"/>
    <w:rsid w:val="00605DC7"/>
    <w:rsid w:val="0060607C"/>
    <w:rsid w:val="006064B5"/>
    <w:rsid w:val="00606549"/>
    <w:rsid w:val="00606B3B"/>
    <w:rsid w:val="00606E00"/>
    <w:rsid w:val="006073CE"/>
    <w:rsid w:val="00607714"/>
    <w:rsid w:val="00607EA6"/>
    <w:rsid w:val="00607F53"/>
    <w:rsid w:val="00610067"/>
    <w:rsid w:val="006101D5"/>
    <w:rsid w:val="00610208"/>
    <w:rsid w:val="0061039E"/>
    <w:rsid w:val="00610831"/>
    <w:rsid w:val="00610914"/>
    <w:rsid w:val="00610CFC"/>
    <w:rsid w:val="00610D42"/>
    <w:rsid w:val="00610F61"/>
    <w:rsid w:val="006110E5"/>
    <w:rsid w:val="0061123F"/>
    <w:rsid w:val="00611293"/>
    <w:rsid w:val="006114D9"/>
    <w:rsid w:val="00611572"/>
    <w:rsid w:val="006116D9"/>
    <w:rsid w:val="00611C2A"/>
    <w:rsid w:val="00611D21"/>
    <w:rsid w:val="0061262F"/>
    <w:rsid w:val="0061272A"/>
    <w:rsid w:val="00612759"/>
    <w:rsid w:val="00612EC0"/>
    <w:rsid w:val="006131E5"/>
    <w:rsid w:val="0061352D"/>
    <w:rsid w:val="0061364E"/>
    <w:rsid w:val="006137D8"/>
    <w:rsid w:val="00613B42"/>
    <w:rsid w:val="00613CE1"/>
    <w:rsid w:val="00614D0F"/>
    <w:rsid w:val="00614D87"/>
    <w:rsid w:val="00614E21"/>
    <w:rsid w:val="00614ECE"/>
    <w:rsid w:val="00614F0F"/>
    <w:rsid w:val="00615213"/>
    <w:rsid w:val="00615471"/>
    <w:rsid w:val="00615630"/>
    <w:rsid w:val="00615634"/>
    <w:rsid w:val="00615693"/>
    <w:rsid w:val="00615CD1"/>
    <w:rsid w:val="00615DBC"/>
    <w:rsid w:val="00615E80"/>
    <w:rsid w:val="00616015"/>
    <w:rsid w:val="006160EE"/>
    <w:rsid w:val="006161AE"/>
    <w:rsid w:val="006163D7"/>
    <w:rsid w:val="00616C1D"/>
    <w:rsid w:val="00616EFA"/>
    <w:rsid w:val="006174B0"/>
    <w:rsid w:val="00617567"/>
    <w:rsid w:val="00617778"/>
    <w:rsid w:val="00617940"/>
    <w:rsid w:val="006179AA"/>
    <w:rsid w:val="00620640"/>
    <w:rsid w:val="006207D3"/>
    <w:rsid w:val="006208F0"/>
    <w:rsid w:val="0062093C"/>
    <w:rsid w:val="00620A26"/>
    <w:rsid w:val="00620C1F"/>
    <w:rsid w:val="00620CB2"/>
    <w:rsid w:val="00620D8C"/>
    <w:rsid w:val="00621219"/>
    <w:rsid w:val="00621299"/>
    <w:rsid w:val="006218F4"/>
    <w:rsid w:val="00621B5C"/>
    <w:rsid w:val="00621CEE"/>
    <w:rsid w:val="00621D80"/>
    <w:rsid w:val="00621F74"/>
    <w:rsid w:val="00621F98"/>
    <w:rsid w:val="00622525"/>
    <w:rsid w:val="0062256A"/>
    <w:rsid w:val="006226C9"/>
    <w:rsid w:val="0062289C"/>
    <w:rsid w:val="006229C8"/>
    <w:rsid w:val="006229F2"/>
    <w:rsid w:val="00623128"/>
    <w:rsid w:val="00623168"/>
    <w:rsid w:val="00623A62"/>
    <w:rsid w:val="00623B03"/>
    <w:rsid w:val="00623C04"/>
    <w:rsid w:val="00623CE3"/>
    <w:rsid w:val="00623DFF"/>
    <w:rsid w:val="00623E56"/>
    <w:rsid w:val="00624226"/>
    <w:rsid w:val="006242CA"/>
    <w:rsid w:val="0062468B"/>
    <w:rsid w:val="0062481C"/>
    <w:rsid w:val="006249F7"/>
    <w:rsid w:val="00624F13"/>
    <w:rsid w:val="00625293"/>
    <w:rsid w:val="006252B6"/>
    <w:rsid w:val="006253EE"/>
    <w:rsid w:val="0062549C"/>
    <w:rsid w:val="00625510"/>
    <w:rsid w:val="0062563B"/>
    <w:rsid w:val="00625BEE"/>
    <w:rsid w:val="00625F40"/>
    <w:rsid w:val="00626106"/>
    <w:rsid w:val="0062617A"/>
    <w:rsid w:val="006263FC"/>
    <w:rsid w:val="00626414"/>
    <w:rsid w:val="006266A4"/>
    <w:rsid w:val="006269FD"/>
    <w:rsid w:val="00626D00"/>
    <w:rsid w:val="00626EF2"/>
    <w:rsid w:val="00627B3B"/>
    <w:rsid w:val="00627BB8"/>
    <w:rsid w:val="00627EDB"/>
    <w:rsid w:val="00630293"/>
    <w:rsid w:val="00630486"/>
    <w:rsid w:val="0063068D"/>
    <w:rsid w:val="00630C34"/>
    <w:rsid w:val="006312F7"/>
    <w:rsid w:val="00631A0F"/>
    <w:rsid w:val="00631B7A"/>
    <w:rsid w:val="00631F5D"/>
    <w:rsid w:val="00632040"/>
    <w:rsid w:val="00632339"/>
    <w:rsid w:val="00632384"/>
    <w:rsid w:val="00632AA3"/>
    <w:rsid w:val="00632D1D"/>
    <w:rsid w:val="00632D9C"/>
    <w:rsid w:val="00633024"/>
    <w:rsid w:val="00633291"/>
    <w:rsid w:val="006333CD"/>
    <w:rsid w:val="00634027"/>
    <w:rsid w:val="006340C9"/>
    <w:rsid w:val="00634371"/>
    <w:rsid w:val="00634638"/>
    <w:rsid w:val="0063492C"/>
    <w:rsid w:val="00634992"/>
    <w:rsid w:val="00634AFC"/>
    <w:rsid w:val="00635431"/>
    <w:rsid w:val="00635547"/>
    <w:rsid w:val="0063569A"/>
    <w:rsid w:val="006358EE"/>
    <w:rsid w:val="00635B04"/>
    <w:rsid w:val="00635D8D"/>
    <w:rsid w:val="00635DD0"/>
    <w:rsid w:val="00635F5A"/>
    <w:rsid w:val="006361CE"/>
    <w:rsid w:val="00636440"/>
    <w:rsid w:val="006366C1"/>
    <w:rsid w:val="006369C6"/>
    <w:rsid w:val="00636BAE"/>
    <w:rsid w:val="00636DE7"/>
    <w:rsid w:val="00636E10"/>
    <w:rsid w:val="00636E6E"/>
    <w:rsid w:val="006370DB"/>
    <w:rsid w:val="006375EF"/>
    <w:rsid w:val="0063767F"/>
    <w:rsid w:val="0063779C"/>
    <w:rsid w:val="006379EC"/>
    <w:rsid w:val="00637B83"/>
    <w:rsid w:val="00637D0C"/>
    <w:rsid w:val="00637F42"/>
    <w:rsid w:val="006405D7"/>
    <w:rsid w:val="006407AB"/>
    <w:rsid w:val="0064091E"/>
    <w:rsid w:val="00640E6B"/>
    <w:rsid w:val="00640FB7"/>
    <w:rsid w:val="00640FE2"/>
    <w:rsid w:val="006410C3"/>
    <w:rsid w:val="00641462"/>
    <w:rsid w:val="006414E3"/>
    <w:rsid w:val="00641A9A"/>
    <w:rsid w:val="00641B53"/>
    <w:rsid w:val="00641CB6"/>
    <w:rsid w:val="0064203A"/>
    <w:rsid w:val="006420B0"/>
    <w:rsid w:val="006420EE"/>
    <w:rsid w:val="00642156"/>
    <w:rsid w:val="006424BE"/>
    <w:rsid w:val="00642576"/>
    <w:rsid w:val="006435E6"/>
    <w:rsid w:val="0064375F"/>
    <w:rsid w:val="0064382D"/>
    <w:rsid w:val="006438A6"/>
    <w:rsid w:val="006439C7"/>
    <w:rsid w:val="00643FB6"/>
    <w:rsid w:val="0064400C"/>
    <w:rsid w:val="006447C9"/>
    <w:rsid w:val="0064483A"/>
    <w:rsid w:val="00644C7B"/>
    <w:rsid w:val="00645486"/>
    <w:rsid w:val="00645593"/>
    <w:rsid w:val="006456A8"/>
    <w:rsid w:val="00645751"/>
    <w:rsid w:val="00645761"/>
    <w:rsid w:val="00645F87"/>
    <w:rsid w:val="006460EB"/>
    <w:rsid w:val="00646519"/>
    <w:rsid w:val="0064663D"/>
    <w:rsid w:val="006467B5"/>
    <w:rsid w:val="00646BA8"/>
    <w:rsid w:val="00646C78"/>
    <w:rsid w:val="00646E0D"/>
    <w:rsid w:val="006472D5"/>
    <w:rsid w:val="0064731B"/>
    <w:rsid w:val="00647679"/>
    <w:rsid w:val="006477BE"/>
    <w:rsid w:val="00647913"/>
    <w:rsid w:val="00650543"/>
    <w:rsid w:val="006509F2"/>
    <w:rsid w:val="00650AEC"/>
    <w:rsid w:val="00650C14"/>
    <w:rsid w:val="00650C64"/>
    <w:rsid w:val="00650FA0"/>
    <w:rsid w:val="0065101C"/>
    <w:rsid w:val="00651159"/>
    <w:rsid w:val="006513E1"/>
    <w:rsid w:val="006513F3"/>
    <w:rsid w:val="006517F8"/>
    <w:rsid w:val="00651A41"/>
    <w:rsid w:val="00651C73"/>
    <w:rsid w:val="00651F1E"/>
    <w:rsid w:val="00651FEB"/>
    <w:rsid w:val="006523B8"/>
    <w:rsid w:val="00652637"/>
    <w:rsid w:val="00652749"/>
    <w:rsid w:val="00652771"/>
    <w:rsid w:val="00652896"/>
    <w:rsid w:val="006528F3"/>
    <w:rsid w:val="00652AA5"/>
    <w:rsid w:val="00652D84"/>
    <w:rsid w:val="00653010"/>
    <w:rsid w:val="006530FE"/>
    <w:rsid w:val="006531E1"/>
    <w:rsid w:val="006533B1"/>
    <w:rsid w:val="006533DB"/>
    <w:rsid w:val="006534E4"/>
    <w:rsid w:val="0065354C"/>
    <w:rsid w:val="006537D4"/>
    <w:rsid w:val="006537EA"/>
    <w:rsid w:val="00653B7E"/>
    <w:rsid w:val="0065406B"/>
    <w:rsid w:val="00654394"/>
    <w:rsid w:val="00654477"/>
    <w:rsid w:val="006545EC"/>
    <w:rsid w:val="00655127"/>
    <w:rsid w:val="00655808"/>
    <w:rsid w:val="006558D5"/>
    <w:rsid w:val="00655B6A"/>
    <w:rsid w:val="00655CED"/>
    <w:rsid w:val="00655D99"/>
    <w:rsid w:val="00656C38"/>
    <w:rsid w:val="00656FC1"/>
    <w:rsid w:val="006576C3"/>
    <w:rsid w:val="006577AD"/>
    <w:rsid w:val="006577FD"/>
    <w:rsid w:val="006578C1"/>
    <w:rsid w:val="0065793E"/>
    <w:rsid w:val="006579A9"/>
    <w:rsid w:val="00657AD9"/>
    <w:rsid w:val="00657BA9"/>
    <w:rsid w:val="00660022"/>
    <w:rsid w:val="006600F6"/>
    <w:rsid w:val="006601CD"/>
    <w:rsid w:val="00660573"/>
    <w:rsid w:val="00660823"/>
    <w:rsid w:val="00660E0D"/>
    <w:rsid w:val="00660E51"/>
    <w:rsid w:val="006613DA"/>
    <w:rsid w:val="006617FA"/>
    <w:rsid w:val="006619D1"/>
    <w:rsid w:val="006619DA"/>
    <w:rsid w:val="006620BE"/>
    <w:rsid w:val="0066290D"/>
    <w:rsid w:val="00662DE6"/>
    <w:rsid w:val="006630A6"/>
    <w:rsid w:val="00663414"/>
    <w:rsid w:val="00663624"/>
    <w:rsid w:val="00663B97"/>
    <w:rsid w:val="00663CD3"/>
    <w:rsid w:val="00663CDE"/>
    <w:rsid w:val="006642C9"/>
    <w:rsid w:val="006645C4"/>
    <w:rsid w:val="00664C14"/>
    <w:rsid w:val="00664CE9"/>
    <w:rsid w:val="0066517F"/>
    <w:rsid w:val="00665195"/>
    <w:rsid w:val="006652B0"/>
    <w:rsid w:val="0066541E"/>
    <w:rsid w:val="0066584F"/>
    <w:rsid w:val="00665C9C"/>
    <w:rsid w:val="00665DDB"/>
    <w:rsid w:val="00665FC2"/>
    <w:rsid w:val="006664C2"/>
    <w:rsid w:val="006665B5"/>
    <w:rsid w:val="00666803"/>
    <w:rsid w:val="006669A2"/>
    <w:rsid w:val="00666B70"/>
    <w:rsid w:val="00666C66"/>
    <w:rsid w:val="00666DC2"/>
    <w:rsid w:val="00666DD4"/>
    <w:rsid w:val="00666EE4"/>
    <w:rsid w:val="0066700F"/>
    <w:rsid w:val="0066718E"/>
    <w:rsid w:val="006672F3"/>
    <w:rsid w:val="00667AC7"/>
    <w:rsid w:val="00667D12"/>
    <w:rsid w:val="00667E32"/>
    <w:rsid w:val="00670AB6"/>
    <w:rsid w:val="00670ACA"/>
    <w:rsid w:val="00670BD3"/>
    <w:rsid w:val="00670E0B"/>
    <w:rsid w:val="00671299"/>
    <w:rsid w:val="006717ED"/>
    <w:rsid w:val="0067214F"/>
    <w:rsid w:val="006725A1"/>
    <w:rsid w:val="0067284F"/>
    <w:rsid w:val="006728F9"/>
    <w:rsid w:val="00672A71"/>
    <w:rsid w:val="00672B44"/>
    <w:rsid w:val="00672C64"/>
    <w:rsid w:val="00672CD5"/>
    <w:rsid w:val="00672F66"/>
    <w:rsid w:val="0067313F"/>
    <w:rsid w:val="0067314B"/>
    <w:rsid w:val="0067340C"/>
    <w:rsid w:val="00673490"/>
    <w:rsid w:val="006734B5"/>
    <w:rsid w:val="00673632"/>
    <w:rsid w:val="00673677"/>
    <w:rsid w:val="00673827"/>
    <w:rsid w:val="00673B73"/>
    <w:rsid w:val="006745E9"/>
    <w:rsid w:val="00674798"/>
    <w:rsid w:val="00674AF9"/>
    <w:rsid w:val="00674EC9"/>
    <w:rsid w:val="00674FC7"/>
    <w:rsid w:val="00675176"/>
    <w:rsid w:val="00675336"/>
    <w:rsid w:val="006755A9"/>
    <w:rsid w:val="006755C7"/>
    <w:rsid w:val="00675664"/>
    <w:rsid w:val="00675A35"/>
    <w:rsid w:val="00675F7D"/>
    <w:rsid w:val="00676061"/>
    <w:rsid w:val="0067626E"/>
    <w:rsid w:val="0067645A"/>
    <w:rsid w:val="006769B3"/>
    <w:rsid w:val="006769F0"/>
    <w:rsid w:val="006769FA"/>
    <w:rsid w:val="0067700B"/>
    <w:rsid w:val="0067735D"/>
    <w:rsid w:val="00677938"/>
    <w:rsid w:val="00677C01"/>
    <w:rsid w:val="006800DB"/>
    <w:rsid w:val="006802AE"/>
    <w:rsid w:val="0068036A"/>
    <w:rsid w:val="00680456"/>
    <w:rsid w:val="006804E9"/>
    <w:rsid w:val="006807A0"/>
    <w:rsid w:val="00680B5E"/>
    <w:rsid w:val="00680BEC"/>
    <w:rsid w:val="00680F01"/>
    <w:rsid w:val="00680FD0"/>
    <w:rsid w:val="00681474"/>
    <w:rsid w:val="0068172E"/>
    <w:rsid w:val="0068196E"/>
    <w:rsid w:val="00681D6D"/>
    <w:rsid w:val="00681E54"/>
    <w:rsid w:val="00682004"/>
    <w:rsid w:val="006820C5"/>
    <w:rsid w:val="006821DC"/>
    <w:rsid w:val="006822A2"/>
    <w:rsid w:val="006828E5"/>
    <w:rsid w:val="00682AEB"/>
    <w:rsid w:val="00682CD7"/>
    <w:rsid w:val="00682DB6"/>
    <w:rsid w:val="00682E99"/>
    <w:rsid w:val="00682FF4"/>
    <w:rsid w:val="00683049"/>
    <w:rsid w:val="006831BE"/>
    <w:rsid w:val="0068322D"/>
    <w:rsid w:val="00683388"/>
    <w:rsid w:val="00683454"/>
    <w:rsid w:val="00684002"/>
    <w:rsid w:val="00684358"/>
    <w:rsid w:val="006845A5"/>
    <w:rsid w:val="006845A6"/>
    <w:rsid w:val="0068464A"/>
    <w:rsid w:val="0068467E"/>
    <w:rsid w:val="00684736"/>
    <w:rsid w:val="0068477A"/>
    <w:rsid w:val="00684838"/>
    <w:rsid w:val="006848B4"/>
    <w:rsid w:val="0068491D"/>
    <w:rsid w:val="00684CB0"/>
    <w:rsid w:val="00684E69"/>
    <w:rsid w:val="00684EF3"/>
    <w:rsid w:val="00684F85"/>
    <w:rsid w:val="0068547B"/>
    <w:rsid w:val="006856F6"/>
    <w:rsid w:val="006858D6"/>
    <w:rsid w:val="00685BAC"/>
    <w:rsid w:val="00685EF4"/>
    <w:rsid w:val="00685F44"/>
    <w:rsid w:val="00685F9E"/>
    <w:rsid w:val="0068602E"/>
    <w:rsid w:val="0068635B"/>
    <w:rsid w:val="00686715"/>
    <w:rsid w:val="006869DB"/>
    <w:rsid w:val="00686D0D"/>
    <w:rsid w:val="00686EC0"/>
    <w:rsid w:val="00686F8D"/>
    <w:rsid w:val="00686FA2"/>
    <w:rsid w:val="0068748F"/>
    <w:rsid w:val="00687503"/>
    <w:rsid w:val="00687600"/>
    <w:rsid w:val="00687F32"/>
    <w:rsid w:val="00687F60"/>
    <w:rsid w:val="00687F72"/>
    <w:rsid w:val="00687FFB"/>
    <w:rsid w:val="006900D5"/>
    <w:rsid w:val="00690129"/>
    <w:rsid w:val="00690A75"/>
    <w:rsid w:val="00690AE8"/>
    <w:rsid w:val="00691223"/>
    <w:rsid w:val="006912F1"/>
    <w:rsid w:val="00691370"/>
    <w:rsid w:val="00691373"/>
    <w:rsid w:val="00691D58"/>
    <w:rsid w:val="006920D2"/>
    <w:rsid w:val="006923E9"/>
    <w:rsid w:val="006925E1"/>
    <w:rsid w:val="00692623"/>
    <w:rsid w:val="0069269F"/>
    <w:rsid w:val="00692706"/>
    <w:rsid w:val="00692939"/>
    <w:rsid w:val="00692A04"/>
    <w:rsid w:val="00692D12"/>
    <w:rsid w:val="00692F1F"/>
    <w:rsid w:val="00692F8E"/>
    <w:rsid w:val="006930D3"/>
    <w:rsid w:val="006931C2"/>
    <w:rsid w:val="00693265"/>
    <w:rsid w:val="00693660"/>
    <w:rsid w:val="00693831"/>
    <w:rsid w:val="00693AAB"/>
    <w:rsid w:val="00693AB8"/>
    <w:rsid w:val="00693CC6"/>
    <w:rsid w:val="00693E77"/>
    <w:rsid w:val="00693F06"/>
    <w:rsid w:val="00694080"/>
    <w:rsid w:val="00694115"/>
    <w:rsid w:val="00694D9B"/>
    <w:rsid w:val="00694DC1"/>
    <w:rsid w:val="00694DC8"/>
    <w:rsid w:val="006953C2"/>
    <w:rsid w:val="00695996"/>
    <w:rsid w:val="006959B6"/>
    <w:rsid w:val="00695BE0"/>
    <w:rsid w:val="00695C9C"/>
    <w:rsid w:val="00695E49"/>
    <w:rsid w:val="00695EEB"/>
    <w:rsid w:val="00696C1F"/>
    <w:rsid w:val="00696CA1"/>
    <w:rsid w:val="006970B2"/>
    <w:rsid w:val="00697110"/>
    <w:rsid w:val="0069737D"/>
    <w:rsid w:val="00697486"/>
    <w:rsid w:val="00697BF5"/>
    <w:rsid w:val="00697C3B"/>
    <w:rsid w:val="00697C48"/>
    <w:rsid w:val="00697DF0"/>
    <w:rsid w:val="006A01FD"/>
    <w:rsid w:val="006A0381"/>
    <w:rsid w:val="006A05C3"/>
    <w:rsid w:val="006A0857"/>
    <w:rsid w:val="006A0A3A"/>
    <w:rsid w:val="006A0A96"/>
    <w:rsid w:val="006A0B43"/>
    <w:rsid w:val="006A0E34"/>
    <w:rsid w:val="006A0FC5"/>
    <w:rsid w:val="006A109F"/>
    <w:rsid w:val="006A1189"/>
    <w:rsid w:val="006A1265"/>
    <w:rsid w:val="006A158E"/>
    <w:rsid w:val="006A174D"/>
    <w:rsid w:val="006A17CA"/>
    <w:rsid w:val="006A1B46"/>
    <w:rsid w:val="006A1C9A"/>
    <w:rsid w:val="006A1E1D"/>
    <w:rsid w:val="006A2371"/>
    <w:rsid w:val="006A2646"/>
    <w:rsid w:val="006A28FE"/>
    <w:rsid w:val="006A2912"/>
    <w:rsid w:val="006A2BCE"/>
    <w:rsid w:val="006A2C07"/>
    <w:rsid w:val="006A31B1"/>
    <w:rsid w:val="006A3292"/>
    <w:rsid w:val="006A3353"/>
    <w:rsid w:val="006A3446"/>
    <w:rsid w:val="006A369B"/>
    <w:rsid w:val="006A38C1"/>
    <w:rsid w:val="006A3A44"/>
    <w:rsid w:val="006A3A5F"/>
    <w:rsid w:val="006A3ADA"/>
    <w:rsid w:val="006A3B56"/>
    <w:rsid w:val="006A3E5F"/>
    <w:rsid w:val="006A4241"/>
    <w:rsid w:val="006A4558"/>
    <w:rsid w:val="006A4596"/>
    <w:rsid w:val="006A45D8"/>
    <w:rsid w:val="006A46F4"/>
    <w:rsid w:val="006A482D"/>
    <w:rsid w:val="006A4C66"/>
    <w:rsid w:val="006A5269"/>
    <w:rsid w:val="006A541F"/>
    <w:rsid w:val="006A557C"/>
    <w:rsid w:val="006A57AA"/>
    <w:rsid w:val="006A5857"/>
    <w:rsid w:val="006A593E"/>
    <w:rsid w:val="006A5ABD"/>
    <w:rsid w:val="006A5B1F"/>
    <w:rsid w:val="006A5C3F"/>
    <w:rsid w:val="006A6091"/>
    <w:rsid w:val="006A6234"/>
    <w:rsid w:val="006A63C8"/>
    <w:rsid w:val="006A66B0"/>
    <w:rsid w:val="006A693A"/>
    <w:rsid w:val="006A6993"/>
    <w:rsid w:val="006A6B26"/>
    <w:rsid w:val="006A6C45"/>
    <w:rsid w:val="006A6C4D"/>
    <w:rsid w:val="006A70C8"/>
    <w:rsid w:val="006A739D"/>
    <w:rsid w:val="006A761B"/>
    <w:rsid w:val="006A7A2D"/>
    <w:rsid w:val="006A7B42"/>
    <w:rsid w:val="006A7C89"/>
    <w:rsid w:val="006A7CDC"/>
    <w:rsid w:val="006B02BC"/>
    <w:rsid w:val="006B083D"/>
    <w:rsid w:val="006B08DB"/>
    <w:rsid w:val="006B0C10"/>
    <w:rsid w:val="006B0F32"/>
    <w:rsid w:val="006B0F7A"/>
    <w:rsid w:val="006B109F"/>
    <w:rsid w:val="006B12CE"/>
    <w:rsid w:val="006B13DB"/>
    <w:rsid w:val="006B1547"/>
    <w:rsid w:val="006B1BAA"/>
    <w:rsid w:val="006B21AF"/>
    <w:rsid w:val="006B2202"/>
    <w:rsid w:val="006B237D"/>
    <w:rsid w:val="006B2449"/>
    <w:rsid w:val="006B24B6"/>
    <w:rsid w:val="006B26B7"/>
    <w:rsid w:val="006B2E5D"/>
    <w:rsid w:val="006B2F0D"/>
    <w:rsid w:val="006B33B0"/>
    <w:rsid w:val="006B3586"/>
    <w:rsid w:val="006B36F7"/>
    <w:rsid w:val="006B3A79"/>
    <w:rsid w:val="006B3E96"/>
    <w:rsid w:val="006B3F9C"/>
    <w:rsid w:val="006B4903"/>
    <w:rsid w:val="006B4B86"/>
    <w:rsid w:val="006B4B90"/>
    <w:rsid w:val="006B4D12"/>
    <w:rsid w:val="006B4EB8"/>
    <w:rsid w:val="006B517B"/>
    <w:rsid w:val="006B53B8"/>
    <w:rsid w:val="006B54C1"/>
    <w:rsid w:val="006B5516"/>
    <w:rsid w:val="006B57A6"/>
    <w:rsid w:val="006B5AB6"/>
    <w:rsid w:val="006B5E61"/>
    <w:rsid w:val="006B5E6E"/>
    <w:rsid w:val="006B5EBC"/>
    <w:rsid w:val="006B5F00"/>
    <w:rsid w:val="006B663B"/>
    <w:rsid w:val="006B7300"/>
    <w:rsid w:val="006B750E"/>
    <w:rsid w:val="006B7A38"/>
    <w:rsid w:val="006B7B65"/>
    <w:rsid w:val="006B7F34"/>
    <w:rsid w:val="006C0061"/>
    <w:rsid w:val="006C044E"/>
    <w:rsid w:val="006C077C"/>
    <w:rsid w:val="006C089D"/>
    <w:rsid w:val="006C0FEA"/>
    <w:rsid w:val="006C1104"/>
    <w:rsid w:val="006C1172"/>
    <w:rsid w:val="006C1254"/>
    <w:rsid w:val="006C1282"/>
    <w:rsid w:val="006C12A1"/>
    <w:rsid w:val="006C12E9"/>
    <w:rsid w:val="006C13B3"/>
    <w:rsid w:val="006C175C"/>
    <w:rsid w:val="006C19FA"/>
    <w:rsid w:val="006C1C7A"/>
    <w:rsid w:val="006C1D98"/>
    <w:rsid w:val="006C2EF5"/>
    <w:rsid w:val="006C32D9"/>
    <w:rsid w:val="006C35F6"/>
    <w:rsid w:val="006C3859"/>
    <w:rsid w:val="006C3CD5"/>
    <w:rsid w:val="006C3D51"/>
    <w:rsid w:val="006C40E5"/>
    <w:rsid w:val="006C4363"/>
    <w:rsid w:val="006C4390"/>
    <w:rsid w:val="006C4460"/>
    <w:rsid w:val="006C44ED"/>
    <w:rsid w:val="006C453A"/>
    <w:rsid w:val="006C4E17"/>
    <w:rsid w:val="006C4E95"/>
    <w:rsid w:val="006C4FBF"/>
    <w:rsid w:val="006C532B"/>
    <w:rsid w:val="006C538F"/>
    <w:rsid w:val="006C53A3"/>
    <w:rsid w:val="006C55A4"/>
    <w:rsid w:val="006C56BD"/>
    <w:rsid w:val="006C5719"/>
    <w:rsid w:val="006C576A"/>
    <w:rsid w:val="006C5950"/>
    <w:rsid w:val="006C5B66"/>
    <w:rsid w:val="006C5C1A"/>
    <w:rsid w:val="006C5EAA"/>
    <w:rsid w:val="006C6108"/>
    <w:rsid w:val="006C6217"/>
    <w:rsid w:val="006C62BE"/>
    <w:rsid w:val="006C6A23"/>
    <w:rsid w:val="006C6B3D"/>
    <w:rsid w:val="006C72A2"/>
    <w:rsid w:val="006C7427"/>
    <w:rsid w:val="006C76B1"/>
    <w:rsid w:val="006C779D"/>
    <w:rsid w:val="006C7B35"/>
    <w:rsid w:val="006C7CCD"/>
    <w:rsid w:val="006D03B9"/>
    <w:rsid w:val="006D03E1"/>
    <w:rsid w:val="006D069D"/>
    <w:rsid w:val="006D079F"/>
    <w:rsid w:val="006D07F0"/>
    <w:rsid w:val="006D0BEF"/>
    <w:rsid w:val="006D0D42"/>
    <w:rsid w:val="006D0D9E"/>
    <w:rsid w:val="006D0EFA"/>
    <w:rsid w:val="006D0F98"/>
    <w:rsid w:val="006D1137"/>
    <w:rsid w:val="006D148D"/>
    <w:rsid w:val="006D15AF"/>
    <w:rsid w:val="006D15D5"/>
    <w:rsid w:val="006D16BA"/>
    <w:rsid w:val="006D1913"/>
    <w:rsid w:val="006D1B01"/>
    <w:rsid w:val="006D1C7C"/>
    <w:rsid w:val="006D1DF1"/>
    <w:rsid w:val="006D1F53"/>
    <w:rsid w:val="006D2172"/>
    <w:rsid w:val="006D22AE"/>
    <w:rsid w:val="006D2510"/>
    <w:rsid w:val="006D2553"/>
    <w:rsid w:val="006D27A1"/>
    <w:rsid w:val="006D2937"/>
    <w:rsid w:val="006D29D9"/>
    <w:rsid w:val="006D2BAC"/>
    <w:rsid w:val="006D3108"/>
    <w:rsid w:val="006D327B"/>
    <w:rsid w:val="006D36D2"/>
    <w:rsid w:val="006D3AB2"/>
    <w:rsid w:val="006D3B46"/>
    <w:rsid w:val="006D3C86"/>
    <w:rsid w:val="006D3D8F"/>
    <w:rsid w:val="006D3E58"/>
    <w:rsid w:val="006D4014"/>
    <w:rsid w:val="006D416C"/>
    <w:rsid w:val="006D42A4"/>
    <w:rsid w:val="006D4321"/>
    <w:rsid w:val="006D4631"/>
    <w:rsid w:val="006D46C5"/>
    <w:rsid w:val="006D48CC"/>
    <w:rsid w:val="006D495F"/>
    <w:rsid w:val="006D4BE5"/>
    <w:rsid w:val="006D4C47"/>
    <w:rsid w:val="006D4D3E"/>
    <w:rsid w:val="006D5125"/>
    <w:rsid w:val="006D5148"/>
    <w:rsid w:val="006D5C2B"/>
    <w:rsid w:val="006D6145"/>
    <w:rsid w:val="006D6232"/>
    <w:rsid w:val="006D63D3"/>
    <w:rsid w:val="006D64D8"/>
    <w:rsid w:val="006D675F"/>
    <w:rsid w:val="006D687F"/>
    <w:rsid w:val="006D6885"/>
    <w:rsid w:val="006D68A0"/>
    <w:rsid w:val="006D6918"/>
    <w:rsid w:val="006D695D"/>
    <w:rsid w:val="006D6B46"/>
    <w:rsid w:val="006D732B"/>
    <w:rsid w:val="006D79A3"/>
    <w:rsid w:val="006D7D82"/>
    <w:rsid w:val="006D7ED5"/>
    <w:rsid w:val="006E01F6"/>
    <w:rsid w:val="006E0313"/>
    <w:rsid w:val="006E04C0"/>
    <w:rsid w:val="006E05ED"/>
    <w:rsid w:val="006E067F"/>
    <w:rsid w:val="006E0F0D"/>
    <w:rsid w:val="006E0F12"/>
    <w:rsid w:val="006E118A"/>
    <w:rsid w:val="006E12FF"/>
    <w:rsid w:val="006E1340"/>
    <w:rsid w:val="006E141C"/>
    <w:rsid w:val="006E17AB"/>
    <w:rsid w:val="006E184D"/>
    <w:rsid w:val="006E1C1D"/>
    <w:rsid w:val="006E1C79"/>
    <w:rsid w:val="006E1C99"/>
    <w:rsid w:val="006E23E2"/>
    <w:rsid w:val="006E28F1"/>
    <w:rsid w:val="006E2937"/>
    <w:rsid w:val="006E2A20"/>
    <w:rsid w:val="006E2B61"/>
    <w:rsid w:val="006E2C5F"/>
    <w:rsid w:val="006E2D68"/>
    <w:rsid w:val="006E2E33"/>
    <w:rsid w:val="006E2F4D"/>
    <w:rsid w:val="006E326C"/>
    <w:rsid w:val="006E345B"/>
    <w:rsid w:val="006E36C2"/>
    <w:rsid w:val="006E3755"/>
    <w:rsid w:val="006E377B"/>
    <w:rsid w:val="006E3CB9"/>
    <w:rsid w:val="006E3CD6"/>
    <w:rsid w:val="006E42D8"/>
    <w:rsid w:val="006E42F9"/>
    <w:rsid w:val="006E4825"/>
    <w:rsid w:val="006E4C0B"/>
    <w:rsid w:val="006E4D27"/>
    <w:rsid w:val="006E4FCC"/>
    <w:rsid w:val="006E51A6"/>
    <w:rsid w:val="006E528A"/>
    <w:rsid w:val="006E5334"/>
    <w:rsid w:val="006E5604"/>
    <w:rsid w:val="006E5E00"/>
    <w:rsid w:val="006E6193"/>
    <w:rsid w:val="006E643D"/>
    <w:rsid w:val="006E65FA"/>
    <w:rsid w:val="006E66D5"/>
    <w:rsid w:val="006E6A89"/>
    <w:rsid w:val="006E6A8D"/>
    <w:rsid w:val="006E6DA6"/>
    <w:rsid w:val="006E7663"/>
    <w:rsid w:val="006E7826"/>
    <w:rsid w:val="006E7B67"/>
    <w:rsid w:val="006E7CF8"/>
    <w:rsid w:val="006E7D29"/>
    <w:rsid w:val="006E7F97"/>
    <w:rsid w:val="006F021A"/>
    <w:rsid w:val="006F0311"/>
    <w:rsid w:val="006F0AA9"/>
    <w:rsid w:val="006F0AB6"/>
    <w:rsid w:val="006F0B17"/>
    <w:rsid w:val="006F0C05"/>
    <w:rsid w:val="006F1303"/>
    <w:rsid w:val="006F16EF"/>
    <w:rsid w:val="006F182D"/>
    <w:rsid w:val="006F1B99"/>
    <w:rsid w:val="006F22A5"/>
    <w:rsid w:val="006F2344"/>
    <w:rsid w:val="006F2693"/>
    <w:rsid w:val="006F27C7"/>
    <w:rsid w:val="006F2A2F"/>
    <w:rsid w:val="006F2DFC"/>
    <w:rsid w:val="006F3626"/>
    <w:rsid w:val="006F363D"/>
    <w:rsid w:val="006F3B83"/>
    <w:rsid w:val="006F3BA3"/>
    <w:rsid w:val="006F3E16"/>
    <w:rsid w:val="006F3F6B"/>
    <w:rsid w:val="006F4086"/>
    <w:rsid w:val="006F42B9"/>
    <w:rsid w:val="006F4330"/>
    <w:rsid w:val="006F4403"/>
    <w:rsid w:val="006F4826"/>
    <w:rsid w:val="006F4B62"/>
    <w:rsid w:val="006F4E43"/>
    <w:rsid w:val="006F4EDC"/>
    <w:rsid w:val="006F513A"/>
    <w:rsid w:val="006F52EF"/>
    <w:rsid w:val="006F57A4"/>
    <w:rsid w:val="006F57FD"/>
    <w:rsid w:val="006F5C6F"/>
    <w:rsid w:val="006F5D9D"/>
    <w:rsid w:val="006F6226"/>
    <w:rsid w:val="006F6310"/>
    <w:rsid w:val="006F63F5"/>
    <w:rsid w:val="006F662A"/>
    <w:rsid w:val="006F679F"/>
    <w:rsid w:val="006F6D22"/>
    <w:rsid w:val="006F72C8"/>
    <w:rsid w:val="006F7320"/>
    <w:rsid w:val="006F7510"/>
    <w:rsid w:val="006F7BD2"/>
    <w:rsid w:val="006F7CFE"/>
    <w:rsid w:val="006F7E0C"/>
    <w:rsid w:val="006F7EC6"/>
    <w:rsid w:val="007007BA"/>
    <w:rsid w:val="00700961"/>
    <w:rsid w:val="00700C49"/>
    <w:rsid w:val="007014E0"/>
    <w:rsid w:val="00701922"/>
    <w:rsid w:val="00701AE7"/>
    <w:rsid w:val="00701B30"/>
    <w:rsid w:val="00701C1F"/>
    <w:rsid w:val="00701E61"/>
    <w:rsid w:val="00702017"/>
    <w:rsid w:val="007021ED"/>
    <w:rsid w:val="0070235D"/>
    <w:rsid w:val="0070253A"/>
    <w:rsid w:val="00702DC9"/>
    <w:rsid w:val="00702FA1"/>
    <w:rsid w:val="007032D9"/>
    <w:rsid w:val="00703448"/>
    <w:rsid w:val="00703731"/>
    <w:rsid w:val="00703C54"/>
    <w:rsid w:val="00703F42"/>
    <w:rsid w:val="00704315"/>
    <w:rsid w:val="00704329"/>
    <w:rsid w:val="00704546"/>
    <w:rsid w:val="0070455A"/>
    <w:rsid w:val="007048DE"/>
    <w:rsid w:val="00704A02"/>
    <w:rsid w:val="00704B79"/>
    <w:rsid w:val="00704E81"/>
    <w:rsid w:val="00705332"/>
    <w:rsid w:val="007056DA"/>
    <w:rsid w:val="007057FE"/>
    <w:rsid w:val="00705D96"/>
    <w:rsid w:val="007060E3"/>
    <w:rsid w:val="0070617D"/>
    <w:rsid w:val="007062F7"/>
    <w:rsid w:val="0070662E"/>
    <w:rsid w:val="00706D8B"/>
    <w:rsid w:val="00707010"/>
    <w:rsid w:val="007071D7"/>
    <w:rsid w:val="00707233"/>
    <w:rsid w:val="0070765B"/>
    <w:rsid w:val="0070783F"/>
    <w:rsid w:val="007078B5"/>
    <w:rsid w:val="00707AFC"/>
    <w:rsid w:val="00707CD6"/>
    <w:rsid w:val="00707D93"/>
    <w:rsid w:val="00707DF5"/>
    <w:rsid w:val="00707EBD"/>
    <w:rsid w:val="0071072D"/>
    <w:rsid w:val="007109E7"/>
    <w:rsid w:val="00710CAA"/>
    <w:rsid w:val="00711162"/>
    <w:rsid w:val="0071125A"/>
    <w:rsid w:val="0071173F"/>
    <w:rsid w:val="00712705"/>
    <w:rsid w:val="00712869"/>
    <w:rsid w:val="00712890"/>
    <w:rsid w:val="007128D9"/>
    <w:rsid w:val="00712AFE"/>
    <w:rsid w:val="00712DF8"/>
    <w:rsid w:val="00713061"/>
    <w:rsid w:val="00713111"/>
    <w:rsid w:val="007135C4"/>
    <w:rsid w:val="0071361B"/>
    <w:rsid w:val="0071381D"/>
    <w:rsid w:val="00713957"/>
    <w:rsid w:val="00713E2D"/>
    <w:rsid w:val="0071464B"/>
    <w:rsid w:val="0071465A"/>
    <w:rsid w:val="0071493F"/>
    <w:rsid w:val="007149D2"/>
    <w:rsid w:val="00714A10"/>
    <w:rsid w:val="0071523A"/>
    <w:rsid w:val="0071547E"/>
    <w:rsid w:val="00715770"/>
    <w:rsid w:val="00715DA3"/>
    <w:rsid w:val="00716491"/>
    <w:rsid w:val="00716569"/>
    <w:rsid w:val="00716649"/>
    <w:rsid w:val="00716829"/>
    <w:rsid w:val="00716F2C"/>
    <w:rsid w:val="00717105"/>
    <w:rsid w:val="007175E5"/>
    <w:rsid w:val="0071787A"/>
    <w:rsid w:val="00717AF5"/>
    <w:rsid w:val="007201AD"/>
    <w:rsid w:val="007203AF"/>
    <w:rsid w:val="007203F4"/>
    <w:rsid w:val="00720545"/>
    <w:rsid w:val="00720672"/>
    <w:rsid w:val="0072076E"/>
    <w:rsid w:val="0072077A"/>
    <w:rsid w:val="00720BF1"/>
    <w:rsid w:val="00720C91"/>
    <w:rsid w:val="00721642"/>
    <w:rsid w:val="007216C6"/>
    <w:rsid w:val="00721A1C"/>
    <w:rsid w:val="00721A97"/>
    <w:rsid w:val="00721B7A"/>
    <w:rsid w:val="00721C94"/>
    <w:rsid w:val="00721D52"/>
    <w:rsid w:val="0072221E"/>
    <w:rsid w:val="00722A5A"/>
    <w:rsid w:val="00722A9C"/>
    <w:rsid w:val="00722E9E"/>
    <w:rsid w:val="007234A9"/>
    <w:rsid w:val="0072397E"/>
    <w:rsid w:val="00723C02"/>
    <w:rsid w:val="00723DB2"/>
    <w:rsid w:val="00723DC8"/>
    <w:rsid w:val="00723ECD"/>
    <w:rsid w:val="00724484"/>
    <w:rsid w:val="00724AA5"/>
    <w:rsid w:val="00724AF4"/>
    <w:rsid w:val="00724E60"/>
    <w:rsid w:val="00724F61"/>
    <w:rsid w:val="00725619"/>
    <w:rsid w:val="00725A34"/>
    <w:rsid w:val="00725C99"/>
    <w:rsid w:val="00725DA1"/>
    <w:rsid w:val="00725FD5"/>
    <w:rsid w:val="00726066"/>
    <w:rsid w:val="007263F3"/>
    <w:rsid w:val="00726536"/>
    <w:rsid w:val="007266F8"/>
    <w:rsid w:val="0072682F"/>
    <w:rsid w:val="00726C82"/>
    <w:rsid w:val="00726E57"/>
    <w:rsid w:val="0072704C"/>
    <w:rsid w:val="007272C9"/>
    <w:rsid w:val="00727322"/>
    <w:rsid w:val="007273E8"/>
    <w:rsid w:val="00727438"/>
    <w:rsid w:val="007276DA"/>
    <w:rsid w:val="00727850"/>
    <w:rsid w:val="00727AD6"/>
    <w:rsid w:val="00727DF3"/>
    <w:rsid w:val="00727F82"/>
    <w:rsid w:val="0073022C"/>
    <w:rsid w:val="007304C2"/>
    <w:rsid w:val="00730706"/>
    <w:rsid w:val="00730861"/>
    <w:rsid w:val="007309F0"/>
    <w:rsid w:val="00730CC5"/>
    <w:rsid w:val="00730F39"/>
    <w:rsid w:val="00730FBB"/>
    <w:rsid w:val="00731137"/>
    <w:rsid w:val="00731A67"/>
    <w:rsid w:val="00731B0B"/>
    <w:rsid w:val="00732172"/>
    <w:rsid w:val="00732702"/>
    <w:rsid w:val="007328AF"/>
    <w:rsid w:val="00732B96"/>
    <w:rsid w:val="00732CD7"/>
    <w:rsid w:val="00732ED8"/>
    <w:rsid w:val="00732F63"/>
    <w:rsid w:val="007334CB"/>
    <w:rsid w:val="00733A10"/>
    <w:rsid w:val="00733BA9"/>
    <w:rsid w:val="00733CCA"/>
    <w:rsid w:val="007340A8"/>
    <w:rsid w:val="007342DB"/>
    <w:rsid w:val="0073485A"/>
    <w:rsid w:val="0073499B"/>
    <w:rsid w:val="00734CCF"/>
    <w:rsid w:val="00734CDC"/>
    <w:rsid w:val="007351B8"/>
    <w:rsid w:val="007351C3"/>
    <w:rsid w:val="00735400"/>
    <w:rsid w:val="007358BD"/>
    <w:rsid w:val="00735A13"/>
    <w:rsid w:val="00735E1A"/>
    <w:rsid w:val="00735F09"/>
    <w:rsid w:val="00736272"/>
    <w:rsid w:val="0073658E"/>
    <w:rsid w:val="00736767"/>
    <w:rsid w:val="00736934"/>
    <w:rsid w:val="00736A9D"/>
    <w:rsid w:val="00736F32"/>
    <w:rsid w:val="00737249"/>
    <w:rsid w:val="00737297"/>
    <w:rsid w:val="007376F1"/>
    <w:rsid w:val="00737748"/>
    <w:rsid w:val="007377FE"/>
    <w:rsid w:val="0073786E"/>
    <w:rsid w:val="00737871"/>
    <w:rsid w:val="007378BF"/>
    <w:rsid w:val="00737A56"/>
    <w:rsid w:val="00737C4B"/>
    <w:rsid w:val="00737D15"/>
    <w:rsid w:val="007400FA"/>
    <w:rsid w:val="0074014C"/>
    <w:rsid w:val="0074062F"/>
    <w:rsid w:val="007406CA"/>
    <w:rsid w:val="0074092B"/>
    <w:rsid w:val="00740E5F"/>
    <w:rsid w:val="00740FFA"/>
    <w:rsid w:val="0074126A"/>
    <w:rsid w:val="00741614"/>
    <w:rsid w:val="0074173D"/>
    <w:rsid w:val="0074181C"/>
    <w:rsid w:val="00741AAC"/>
    <w:rsid w:val="0074202A"/>
    <w:rsid w:val="0074213F"/>
    <w:rsid w:val="00742268"/>
    <w:rsid w:val="00742281"/>
    <w:rsid w:val="007422C0"/>
    <w:rsid w:val="0074244C"/>
    <w:rsid w:val="007425CC"/>
    <w:rsid w:val="00743441"/>
    <w:rsid w:val="00743678"/>
    <w:rsid w:val="00744031"/>
    <w:rsid w:val="0074413C"/>
    <w:rsid w:val="0074421E"/>
    <w:rsid w:val="00744394"/>
    <w:rsid w:val="00744418"/>
    <w:rsid w:val="007446A8"/>
    <w:rsid w:val="00744BFA"/>
    <w:rsid w:val="00745090"/>
    <w:rsid w:val="00745233"/>
    <w:rsid w:val="00745575"/>
    <w:rsid w:val="007458BA"/>
    <w:rsid w:val="00745B57"/>
    <w:rsid w:val="00745CBF"/>
    <w:rsid w:val="00745E36"/>
    <w:rsid w:val="0074613C"/>
    <w:rsid w:val="0074665F"/>
    <w:rsid w:val="00746717"/>
    <w:rsid w:val="00746980"/>
    <w:rsid w:val="00746EAB"/>
    <w:rsid w:val="00746F8B"/>
    <w:rsid w:val="00747062"/>
    <w:rsid w:val="00747094"/>
    <w:rsid w:val="007472C6"/>
    <w:rsid w:val="00747339"/>
    <w:rsid w:val="007474EF"/>
    <w:rsid w:val="007474F4"/>
    <w:rsid w:val="0074771E"/>
    <w:rsid w:val="00747A70"/>
    <w:rsid w:val="00747B6A"/>
    <w:rsid w:val="00747CD1"/>
    <w:rsid w:val="00747ED6"/>
    <w:rsid w:val="00750058"/>
    <w:rsid w:val="00750579"/>
    <w:rsid w:val="007505B7"/>
    <w:rsid w:val="007506CD"/>
    <w:rsid w:val="0075102B"/>
    <w:rsid w:val="00751A9C"/>
    <w:rsid w:val="00751C01"/>
    <w:rsid w:val="00752035"/>
    <w:rsid w:val="0075218F"/>
    <w:rsid w:val="00752445"/>
    <w:rsid w:val="007525BE"/>
    <w:rsid w:val="00752A9A"/>
    <w:rsid w:val="00752AF2"/>
    <w:rsid w:val="00752B8D"/>
    <w:rsid w:val="00752BC1"/>
    <w:rsid w:val="00752EAA"/>
    <w:rsid w:val="00752F74"/>
    <w:rsid w:val="00753072"/>
    <w:rsid w:val="007530E4"/>
    <w:rsid w:val="0075331E"/>
    <w:rsid w:val="007534A1"/>
    <w:rsid w:val="0075353B"/>
    <w:rsid w:val="007539CD"/>
    <w:rsid w:val="00753A5A"/>
    <w:rsid w:val="00753B55"/>
    <w:rsid w:val="00753BD6"/>
    <w:rsid w:val="00753D74"/>
    <w:rsid w:val="007544CE"/>
    <w:rsid w:val="00754A01"/>
    <w:rsid w:val="0075522F"/>
    <w:rsid w:val="00755C3C"/>
    <w:rsid w:val="00755DD0"/>
    <w:rsid w:val="00755EDA"/>
    <w:rsid w:val="0075634E"/>
    <w:rsid w:val="007567C7"/>
    <w:rsid w:val="00757257"/>
    <w:rsid w:val="00757BC5"/>
    <w:rsid w:val="00757C41"/>
    <w:rsid w:val="007608AF"/>
    <w:rsid w:val="00761630"/>
    <w:rsid w:val="0076174F"/>
    <w:rsid w:val="007617C4"/>
    <w:rsid w:val="00761971"/>
    <w:rsid w:val="00761C28"/>
    <w:rsid w:val="00761E4D"/>
    <w:rsid w:val="0076222E"/>
    <w:rsid w:val="007622B5"/>
    <w:rsid w:val="007622F3"/>
    <w:rsid w:val="0076235C"/>
    <w:rsid w:val="007626D1"/>
    <w:rsid w:val="007628AA"/>
    <w:rsid w:val="00762D8F"/>
    <w:rsid w:val="00762D9C"/>
    <w:rsid w:val="00762DB0"/>
    <w:rsid w:val="00762F01"/>
    <w:rsid w:val="007630FD"/>
    <w:rsid w:val="007631B9"/>
    <w:rsid w:val="0076322A"/>
    <w:rsid w:val="00763755"/>
    <w:rsid w:val="007638EA"/>
    <w:rsid w:val="007639BE"/>
    <w:rsid w:val="00763A12"/>
    <w:rsid w:val="00763C6F"/>
    <w:rsid w:val="00764144"/>
    <w:rsid w:val="00764675"/>
    <w:rsid w:val="00764795"/>
    <w:rsid w:val="00764E84"/>
    <w:rsid w:val="00765406"/>
    <w:rsid w:val="0076565D"/>
    <w:rsid w:val="007656B7"/>
    <w:rsid w:val="007656E1"/>
    <w:rsid w:val="00765743"/>
    <w:rsid w:val="0076594D"/>
    <w:rsid w:val="00765A1E"/>
    <w:rsid w:val="00765A48"/>
    <w:rsid w:val="00765C43"/>
    <w:rsid w:val="007663AD"/>
    <w:rsid w:val="00766466"/>
    <w:rsid w:val="00766756"/>
    <w:rsid w:val="00766AAF"/>
    <w:rsid w:val="00766AD6"/>
    <w:rsid w:val="00766B42"/>
    <w:rsid w:val="00766CDF"/>
    <w:rsid w:val="00766D02"/>
    <w:rsid w:val="00766EFF"/>
    <w:rsid w:val="00767705"/>
    <w:rsid w:val="00767952"/>
    <w:rsid w:val="00767B4E"/>
    <w:rsid w:val="00767C5D"/>
    <w:rsid w:val="00767D27"/>
    <w:rsid w:val="00767DAA"/>
    <w:rsid w:val="00770736"/>
    <w:rsid w:val="0077073E"/>
    <w:rsid w:val="007709D3"/>
    <w:rsid w:val="00770A41"/>
    <w:rsid w:val="007714B9"/>
    <w:rsid w:val="00771506"/>
    <w:rsid w:val="00771572"/>
    <w:rsid w:val="00771706"/>
    <w:rsid w:val="007718FA"/>
    <w:rsid w:val="00771948"/>
    <w:rsid w:val="00771A58"/>
    <w:rsid w:val="00771A8C"/>
    <w:rsid w:val="00771A8E"/>
    <w:rsid w:val="00771B8B"/>
    <w:rsid w:val="00771E1D"/>
    <w:rsid w:val="00771E42"/>
    <w:rsid w:val="00771F27"/>
    <w:rsid w:val="007720B2"/>
    <w:rsid w:val="0077238C"/>
    <w:rsid w:val="00772B09"/>
    <w:rsid w:val="00772BC7"/>
    <w:rsid w:val="00772CD4"/>
    <w:rsid w:val="00773088"/>
    <w:rsid w:val="00773555"/>
    <w:rsid w:val="0077449E"/>
    <w:rsid w:val="007744D0"/>
    <w:rsid w:val="00774588"/>
    <w:rsid w:val="00774A7B"/>
    <w:rsid w:val="00774B63"/>
    <w:rsid w:val="00774CDC"/>
    <w:rsid w:val="00774DBB"/>
    <w:rsid w:val="00775029"/>
    <w:rsid w:val="0077530E"/>
    <w:rsid w:val="007753E2"/>
    <w:rsid w:val="0077556D"/>
    <w:rsid w:val="007757BD"/>
    <w:rsid w:val="00775A4B"/>
    <w:rsid w:val="00775EEB"/>
    <w:rsid w:val="00775F82"/>
    <w:rsid w:val="00776002"/>
    <w:rsid w:val="00776770"/>
    <w:rsid w:val="00776C4C"/>
    <w:rsid w:val="00776D24"/>
    <w:rsid w:val="00776E99"/>
    <w:rsid w:val="00776F55"/>
    <w:rsid w:val="007770E6"/>
    <w:rsid w:val="007772F2"/>
    <w:rsid w:val="007775B1"/>
    <w:rsid w:val="00777805"/>
    <w:rsid w:val="00777B20"/>
    <w:rsid w:val="00777B3C"/>
    <w:rsid w:val="00777E1C"/>
    <w:rsid w:val="00777F5A"/>
    <w:rsid w:val="00777FE1"/>
    <w:rsid w:val="007801CC"/>
    <w:rsid w:val="00780500"/>
    <w:rsid w:val="00780566"/>
    <w:rsid w:val="00780669"/>
    <w:rsid w:val="0078087F"/>
    <w:rsid w:val="00780A44"/>
    <w:rsid w:val="00780AFC"/>
    <w:rsid w:val="00780F7F"/>
    <w:rsid w:val="007814BE"/>
    <w:rsid w:val="0078176E"/>
    <w:rsid w:val="007818F4"/>
    <w:rsid w:val="00781A1B"/>
    <w:rsid w:val="00781C5A"/>
    <w:rsid w:val="00782721"/>
    <w:rsid w:val="00782873"/>
    <w:rsid w:val="00782902"/>
    <w:rsid w:val="00782B63"/>
    <w:rsid w:val="00782E05"/>
    <w:rsid w:val="00782F1D"/>
    <w:rsid w:val="00782F73"/>
    <w:rsid w:val="00783BFE"/>
    <w:rsid w:val="00783DF3"/>
    <w:rsid w:val="00783E2E"/>
    <w:rsid w:val="00783E94"/>
    <w:rsid w:val="00783EB2"/>
    <w:rsid w:val="00784001"/>
    <w:rsid w:val="00784213"/>
    <w:rsid w:val="00784433"/>
    <w:rsid w:val="00784B0D"/>
    <w:rsid w:val="00784BCD"/>
    <w:rsid w:val="00784E70"/>
    <w:rsid w:val="00784FEA"/>
    <w:rsid w:val="0078509C"/>
    <w:rsid w:val="0078540B"/>
    <w:rsid w:val="007854CB"/>
    <w:rsid w:val="00785926"/>
    <w:rsid w:val="00785A08"/>
    <w:rsid w:val="00785AA7"/>
    <w:rsid w:val="00785D7A"/>
    <w:rsid w:val="00785D97"/>
    <w:rsid w:val="00786290"/>
    <w:rsid w:val="00786443"/>
    <w:rsid w:val="007864D6"/>
    <w:rsid w:val="007867DC"/>
    <w:rsid w:val="00786A57"/>
    <w:rsid w:val="00786E23"/>
    <w:rsid w:val="00786EFE"/>
    <w:rsid w:val="00787202"/>
    <w:rsid w:val="0078744F"/>
    <w:rsid w:val="0078764C"/>
    <w:rsid w:val="007877EB"/>
    <w:rsid w:val="00787D57"/>
    <w:rsid w:val="00787E9B"/>
    <w:rsid w:val="007902D8"/>
    <w:rsid w:val="0079048F"/>
    <w:rsid w:val="0079055D"/>
    <w:rsid w:val="0079063F"/>
    <w:rsid w:val="0079073F"/>
    <w:rsid w:val="007907A5"/>
    <w:rsid w:val="007909B7"/>
    <w:rsid w:val="007914FA"/>
    <w:rsid w:val="00791ECB"/>
    <w:rsid w:val="00791F3D"/>
    <w:rsid w:val="0079217F"/>
    <w:rsid w:val="0079226C"/>
    <w:rsid w:val="0079227E"/>
    <w:rsid w:val="007925F4"/>
    <w:rsid w:val="0079266A"/>
    <w:rsid w:val="00792855"/>
    <w:rsid w:val="00792970"/>
    <w:rsid w:val="00792D35"/>
    <w:rsid w:val="00792E0B"/>
    <w:rsid w:val="007930F7"/>
    <w:rsid w:val="00793516"/>
    <w:rsid w:val="00793769"/>
    <w:rsid w:val="0079382F"/>
    <w:rsid w:val="007938B7"/>
    <w:rsid w:val="00793942"/>
    <w:rsid w:val="00793AA1"/>
    <w:rsid w:val="00793AEE"/>
    <w:rsid w:val="00793EDF"/>
    <w:rsid w:val="00794014"/>
    <w:rsid w:val="007940D4"/>
    <w:rsid w:val="00794208"/>
    <w:rsid w:val="00794255"/>
    <w:rsid w:val="00794383"/>
    <w:rsid w:val="00794389"/>
    <w:rsid w:val="00794631"/>
    <w:rsid w:val="007946D1"/>
    <w:rsid w:val="00794B29"/>
    <w:rsid w:val="00794D9C"/>
    <w:rsid w:val="00795052"/>
    <w:rsid w:val="007950E4"/>
    <w:rsid w:val="007955F4"/>
    <w:rsid w:val="007957DA"/>
    <w:rsid w:val="00795D2E"/>
    <w:rsid w:val="00795F1C"/>
    <w:rsid w:val="00795FC5"/>
    <w:rsid w:val="00796281"/>
    <w:rsid w:val="00796282"/>
    <w:rsid w:val="00796362"/>
    <w:rsid w:val="00796E1D"/>
    <w:rsid w:val="00797332"/>
    <w:rsid w:val="007976E7"/>
    <w:rsid w:val="00797A81"/>
    <w:rsid w:val="00797DE8"/>
    <w:rsid w:val="007A0641"/>
    <w:rsid w:val="007A08B5"/>
    <w:rsid w:val="007A08D5"/>
    <w:rsid w:val="007A08F7"/>
    <w:rsid w:val="007A09E9"/>
    <w:rsid w:val="007A0B91"/>
    <w:rsid w:val="007A0C01"/>
    <w:rsid w:val="007A0EC1"/>
    <w:rsid w:val="007A161F"/>
    <w:rsid w:val="007A179B"/>
    <w:rsid w:val="007A1993"/>
    <w:rsid w:val="007A1A54"/>
    <w:rsid w:val="007A1B09"/>
    <w:rsid w:val="007A22D8"/>
    <w:rsid w:val="007A23AB"/>
    <w:rsid w:val="007A254C"/>
    <w:rsid w:val="007A26A3"/>
    <w:rsid w:val="007A2AC3"/>
    <w:rsid w:val="007A2C54"/>
    <w:rsid w:val="007A3055"/>
    <w:rsid w:val="007A3113"/>
    <w:rsid w:val="007A318C"/>
    <w:rsid w:val="007A3264"/>
    <w:rsid w:val="007A32B6"/>
    <w:rsid w:val="007A334E"/>
    <w:rsid w:val="007A3AEB"/>
    <w:rsid w:val="007A3CC6"/>
    <w:rsid w:val="007A400A"/>
    <w:rsid w:val="007A4211"/>
    <w:rsid w:val="007A4229"/>
    <w:rsid w:val="007A42FE"/>
    <w:rsid w:val="007A49BC"/>
    <w:rsid w:val="007A4AEA"/>
    <w:rsid w:val="007A4D1A"/>
    <w:rsid w:val="007A4FCA"/>
    <w:rsid w:val="007A512A"/>
    <w:rsid w:val="007A5519"/>
    <w:rsid w:val="007A5599"/>
    <w:rsid w:val="007A55AD"/>
    <w:rsid w:val="007A5663"/>
    <w:rsid w:val="007A5AA9"/>
    <w:rsid w:val="007A5D70"/>
    <w:rsid w:val="007A5F3B"/>
    <w:rsid w:val="007A603A"/>
    <w:rsid w:val="007A60B7"/>
    <w:rsid w:val="007A60BA"/>
    <w:rsid w:val="007A60D3"/>
    <w:rsid w:val="007A6306"/>
    <w:rsid w:val="007A6402"/>
    <w:rsid w:val="007A6754"/>
    <w:rsid w:val="007A678E"/>
    <w:rsid w:val="007A6A50"/>
    <w:rsid w:val="007A6B21"/>
    <w:rsid w:val="007A6FDB"/>
    <w:rsid w:val="007A731E"/>
    <w:rsid w:val="007A742D"/>
    <w:rsid w:val="007A7578"/>
    <w:rsid w:val="007A7680"/>
    <w:rsid w:val="007A782B"/>
    <w:rsid w:val="007A7855"/>
    <w:rsid w:val="007A796F"/>
    <w:rsid w:val="007A7EA2"/>
    <w:rsid w:val="007B0017"/>
    <w:rsid w:val="007B05BA"/>
    <w:rsid w:val="007B05DA"/>
    <w:rsid w:val="007B063A"/>
    <w:rsid w:val="007B0B82"/>
    <w:rsid w:val="007B0C6D"/>
    <w:rsid w:val="007B0CFF"/>
    <w:rsid w:val="007B0FE8"/>
    <w:rsid w:val="007B1020"/>
    <w:rsid w:val="007B16CD"/>
    <w:rsid w:val="007B1CFC"/>
    <w:rsid w:val="007B1FEB"/>
    <w:rsid w:val="007B2033"/>
    <w:rsid w:val="007B2155"/>
    <w:rsid w:val="007B235D"/>
    <w:rsid w:val="007B23AE"/>
    <w:rsid w:val="007B23B8"/>
    <w:rsid w:val="007B2500"/>
    <w:rsid w:val="007B25B3"/>
    <w:rsid w:val="007B27C3"/>
    <w:rsid w:val="007B2C19"/>
    <w:rsid w:val="007B2E32"/>
    <w:rsid w:val="007B31B5"/>
    <w:rsid w:val="007B3693"/>
    <w:rsid w:val="007B39B8"/>
    <w:rsid w:val="007B3A3A"/>
    <w:rsid w:val="007B3ACB"/>
    <w:rsid w:val="007B3E1C"/>
    <w:rsid w:val="007B46ED"/>
    <w:rsid w:val="007B4977"/>
    <w:rsid w:val="007B49D0"/>
    <w:rsid w:val="007B4B6F"/>
    <w:rsid w:val="007B4BD1"/>
    <w:rsid w:val="007B4BF2"/>
    <w:rsid w:val="007B4D4C"/>
    <w:rsid w:val="007B5ACE"/>
    <w:rsid w:val="007B5D7E"/>
    <w:rsid w:val="007B5D9F"/>
    <w:rsid w:val="007B5E1C"/>
    <w:rsid w:val="007B605F"/>
    <w:rsid w:val="007B60B5"/>
    <w:rsid w:val="007B6830"/>
    <w:rsid w:val="007B6B18"/>
    <w:rsid w:val="007B6B65"/>
    <w:rsid w:val="007B6DAF"/>
    <w:rsid w:val="007B6E3C"/>
    <w:rsid w:val="007B723D"/>
    <w:rsid w:val="007B7531"/>
    <w:rsid w:val="007B759F"/>
    <w:rsid w:val="007B7724"/>
    <w:rsid w:val="007B7D37"/>
    <w:rsid w:val="007BAAB4"/>
    <w:rsid w:val="007C01BD"/>
    <w:rsid w:val="007C03A0"/>
    <w:rsid w:val="007C03B4"/>
    <w:rsid w:val="007C03C4"/>
    <w:rsid w:val="007C040B"/>
    <w:rsid w:val="007C0490"/>
    <w:rsid w:val="007C0567"/>
    <w:rsid w:val="007C083E"/>
    <w:rsid w:val="007C0B16"/>
    <w:rsid w:val="007C0D2B"/>
    <w:rsid w:val="007C0F40"/>
    <w:rsid w:val="007C1070"/>
    <w:rsid w:val="007C10DD"/>
    <w:rsid w:val="007C1669"/>
    <w:rsid w:val="007C1743"/>
    <w:rsid w:val="007C1C5B"/>
    <w:rsid w:val="007C1DFF"/>
    <w:rsid w:val="007C1F91"/>
    <w:rsid w:val="007C285E"/>
    <w:rsid w:val="007C2CDC"/>
    <w:rsid w:val="007C35A6"/>
    <w:rsid w:val="007C36D8"/>
    <w:rsid w:val="007C381A"/>
    <w:rsid w:val="007C3AE0"/>
    <w:rsid w:val="007C3BFD"/>
    <w:rsid w:val="007C427D"/>
    <w:rsid w:val="007C4416"/>
    <w:rsid w:val="007C4739"/>
    <w:rsid w:val="007C483E"/>
    <w:rsid w:val="007C48C5"/>
    <w:rsid w:val="007C4ABE"/>
    <w:rsid w:val="007C4D4A"/>
    <w:rsid w:val="007C4DD9"/>
    <w:rsid w:val="007C4DDF"/>
    <w:rsid w:val="007C5328"/>
    <w:rsid w:val="007C532E"/>
    <w:rsid w:val="007C58A7"/>
    <w:rsid w:val="007C59BE"/>
    <w:rsid w:val="007C5C48"/>
    <w:rsid w:val="007C5D54"/>
    <w:rsid w:val="007C5DCF"/>
    <w:rsid w:val="007C5F6C"/>
    <w:rsid w:val="007C607B"/>
    <w:rsid w:val="007C61D7"/>
    <w:rsid w:val="007C6281"/>
    <w:rsid w:val="007C6412"/>
    <w:rsid w:val="007C68C1"/>
    <w:rsid w:val="007C6A4B"/>
    <w:rsid w:val="007C6A61"/>
    <w:rsid w:val="007C6CD1"/>
    <w:rsid w:val="007C6E25"/>
    <w:rsid w:val="007C6E48"/>
    <w:rsid w:val="007C6E7A"/>
    <w:rsid w:val="007C732C"/>
    <w:rsid w:val="007C76F8"/>
    <w:rsid w:val="007C788A"/>
    <w:rsid w:val="007C78C7"/>
    <w:rsid w:val="007C79CE"/>
    <w:rsid w:val="007C7EAE"/>
    <w:rsid w:val="007C7F38"/>
    <w:rsid w:val="007C7F5B"/>
    <w:rsid w:val="007D006E"/>
    <w:rsid w:val="007D00BA"/>
    <w:rsid w:val="007D053A"/>
    <w:rsid w:val="007D05F3"/>
    <w:rsid w:val="007D0E0E"/>
    <w:rsid w:val="007D13F3"/>
    <w:rsid w:val="007D162F"/>
    <w:rsid w:val="007D1779"/>
    <w:rsid w:val="007D17B5"/>
    <w:rsid w:val="007D1D94"/>
    <w:rsid w:val="007D1E9B"/>
    <w:rsid w:val="007D1FEC"/>
    <w:rsid w:val="007D2027"/>
    <w:rsid w:val="007D206B"/>
    <w:rsid w:val="007D225D"/>
    <w:rsid w:val="007D272D"/>
    <w:rsid w:val="007D2944"/>
    <w:rsid w:val="007D29BF"/>
    <w:rsid w:val="007D31E0"/>
    <w:rsid w:val="007D3289"/>
    <w:rsid w:val="007D32BA"/>
    <w:rsid w:val="007D32E0"/>
    <w:rsid w:val="007D3372"/>
    <w:rsid w:val="007D343C"/>
    <w:rsid w:val="007D36EC"/>
    <w:rsid w:val="007D3778"/>
    <w:rsid w:val="007D37D6"/>
    <w:rsid w:val="007D382C"/>
    <w:rsid w:val="007D4163"/>
    <w:rsid w:val="007D41B4"/>
    <w:rsid w:val="007D41D3"/>
    <w:rsid w:val="007D440E"/>
    <w:rsid w:val="007D47CE"/>
    <w:rsid w:val="007D47D0"/>
    <w:rsid w:val="007D4CCE"/>
    <w:rsid w:val="007D5044"/>
    <w:rsid w:val="007D522D"/>
    <w:rsid w:val="007D561F"/>
    <w:rsid w:val="007D575F"/>
    <w:rsid w:val="007D58AC"/>
    <w:rsid w:val="007D58D0"/>
    <w:rsid w:val="007D5BC3"/>
    <w:rsid w:val="007D5D05"/>
    <w:rsid w:val="007D600A"/>
    <w:rsid w:val="007D6163"/>
    <w:rsid w:val="007D64BF"/>
    <w:rsid w:val="007D6910"/>
    <w:rsid w:val="007D6A80"/>
    <w:rsid w:val="007D6C89"/>
    <w:rsid w:val="007D6D64"/>
    <w:rsid w:val="007D70D7"/>
    <w:rsid w:val="007D7139"/>
    <w:rsid w:val="007D760F"/>
    <w:rsid w:val="007D76DE"/>
    <w:rsid w:val="007D7705"/>
    <w:rsid w:val="007D774B"/>
    <w:rsid w:val="007D77E8"/>
    <w:rsid w:val="007D786D"/>
    <w:rsid w:val="007E041F"/>
    <w:rsid w:val="007E07A7"/>
    <w:rsid w:val="007E0D98"/>
    <w:rsid w:val="007E141C"/>
    <w:rsid w:val="007E1618"/>
    <w:rsid w:val="007E1C6D"/>
    <w:rsid w:val="007E1D3F"/>
    <w:rsid w:val="007E21FD"/>
    <w:rsid w:val="007E237C"/>
    <w:rsid w:val="007E23CA"/>
    <w:rsid w:val="007E28DA"/>
    <w:rsid w:val="007E2B99"/>
    <w:rsid w:val="007E2BBE"/>
    <w:rsid w:val="007E3078"/>
    <w:rsid w:val="007E326C"/>
    <w:rsid w:val="007E3854"/>
    <w:rsid w:val="007E3A67"/>
    <w:rsid w:val="007E491D"/>
    <w:rsid w:val="007E4EF0"/>
    <w:rsid w:val="007E53F8"/>
    <w:rsid w:val="007E5BAE"/>
    <w:rsid w:val="007E5C60"/>
    <w:rsid w:val="007E5D8C"/>
    <w:rsid w:val="007E60F4"/>
    <w:rsid w:val="007E62CD"/>
    <w:rsid w:val="007E62E2"/>
    <w:rsid w:val="007E646B"/>
    <w:rsid w:val="007E6B51"/>
    <w:rsid w:val="007E7094"/>
    <w:rsid w:val="007E7102"/>
    <w:rsid w:val="007E7285"/>
    <w:rsid w:val="007E73F7"/>
    <w:rsid w:val="007E769D"/>
    <w:rsid w:val="007E788D"/>
    <w:rsid w:val="007F01EC"/>
    <w:rsid w:val="007F0429"/>
    <w:rsid w:val="007F0531"/>
    <w:rsid w:val="007F07B0"/>
    <w:rsid w:val="007F07F1"/>
    <w:rsid w:val="007F0CA6"/>
    <w:rsid w:val="007F10EE"/>
    <w:rsid w:val="007F13F9"/>
    <w:rsid w:val="007F1A36"/>
    <w:rsid w:val="007F1AEC"/>
    <w:rsid w:val="007F1E33"/>
    <w:rsid w:val="007F206C"/>
    <w:rsid w:val="007F209D"/>
    <w:rsid w:val="007F25C9"/>
    <w:rsid w:val="007F26D8"/>
    <w:rsid w:val="007F2CC6"/>
    <w:rsid w:val="007F2D76"/>
    <w:rsid w:val="007F2F3A"/>
    <w:rsid w:val="007F2F66"/>
    <w:rsid w:val="007F316A"/>
    <w:rsid w:val="007F3451"/>
    <w:rsid w:val="007F39FA"/>
    <w:rsid w:val="007F3ABE"/>
    <w:rsid w:val="007F3BE2"/>
    <w:rsid w:val="007F3CFF"/>
    <w:rsid w:val="007F411A"/>
    <w:rsid w:val="007F412A"/>
    <w:rsid w:val="007F4A8D"/>
    <w:rsid w:val="007F4CD3"/>
    <w:rsid w:val="007F51BD"/>
    <w:rsid w:val="007F52AE"/>
    <w:rsid w:val="007F53F9"/>
    <w:rsid w:val="007F550F"/>
    <w:rsid w:val="007F58F4"/>
    <w:rsid w:val="007F5B8E"/>
    <w:rsid w:val="007F5F13"/>
    <w:rsid w:val="007F6431"/>
    <w:rsid w:val="007F673F"/>
    <w:rsid w:val="007F685E"/>
    <w:rsid w:val="007F697E"/>
    <w:rsid w:val="007F6A7A"/>
    <w:rsid w:val="007F6D9C"/>
    <w:rsid w:val="007F6DA8"/>
    <w:rsid w:val="007F70A1"/>
    <w:rsid w:val="007F7105"/>
    <w:rsid w:val="007F7A13"/>
    <w:rsid w:val="007F7A89"/>
    <w:rsid w:val="007F7C98"/>
    <w:rsid w:val="007F7D4C"/>
    <w:rsid w:val="007F7F90"/>
    <w:rsid w:val="00800B9C"/>
    <w:rsid w:val="00800BBD"/>
    <w:rsid w:val="00800DBA"/>
    <w:rsid w:val="00800ECB"/>
    <w:rsid w:val="008013A1"/>
    <w:rsid w:val="008014B2"/>
    <w:rsid w:val="00801543"/>
    <w:rsid w:val="00801708"/>
    <w:rsid w:val="0080179E"/>
    <w:rsid w:val="008018A0"/>
    <w:rsid w:val="008018D7"/>
    <w:rsid w:val="0080191D"/>
    <w:rsid w:val="00801B81"/>
    <w:rsid w:val="00801C9F"/>
    <w:rsid w:val="00801D67"/>
    <w:rsid w:val="00801E91"/>
    <w:rsid w:val="00802122"/>
    <w:rsid w:val="008024B0"/>
    <w:rsid w:val="00802756"/>
    <w:rsid w:val="00802D1B"/>
    <w:rsid w:val="00802E1D"/>
    <w:rsid w:val="00802E6E"/>
    <w:rsid w:val="00802E84"/>
    <w:rsid w:val="00803100"/>
    <w:rsid w:val="008032E0"/>
    <w:rsid w:val="0080343E"/>
    <w:rsid w:val="008034B4"/>
    <w:rsid w:val="008036CD"/>
    <w:rsid w:val="008039F6"/>
    <w:rsid w:val="00803A88"/>
    <w:rsid w:val="00803C92"/>
    <w:rsid w:val="00803CEA"/>
    <w:rsid w:val="00803F7B"/>
    <w:rsid w:val="00803F87"/>
    <w:rsid w:val="008045B4"/>
    <w:rsid w:val="008046BD"/>
    <w:rsid w:val="00804929"/>
    <w:rsid w:val="00804A30"/>
    <w:rsid w:val="00804BCF"/>
    <w:rsid w:val="00804C88"/>
    <w:rsid w:val="00805416"/>
    <w:rsid w:val="0080542B"/>
    <w:rsid w:val="008064FC"/>
    <w:rsid w:val="0080680D"/>
    <w:rsid w:val="00806B5B"/>
    <w:rsid w:val="00806F58"/>
    <w:rsid w:val="008070B8"/>
    <w:rsid w:val="008071B4"/>
    <w:rsid w:val="00807212"/>
    <w:rsid w:val="00807397"/>
    <w:rsid w:val="00807589"/>
    <w:rsid w:val="00807A26"/>
    <w:rsid w:val="00807BA3"/>
    <w:rsid w:val="0080D2F6"/>
    <w:rsid w:val="0081014B"/>
    <w:rsid w:val="00810699"/>
    <w:rsid w:val="00810757"/>
    <w:rsid w:val="0081094B"/>
    <w:rsid w:val="0081101E"/>
    <w:rsid w:val="00811317"/>
    <w:rsid w:val="0081140F"/>
    <w:rsid w:val="008114B1"/>
    <w:rsid w:val="00811827"/>
    <w:rsid w:val="00811849"/>
    <w:rsid w:val="008118AE"/>
    <w:rsid w:val="00811A05"/>
    <w:rsid w:val="00812179"/>
    <w:rsid w:val="00812693"/>
    <w:rsid w:val="00813099"/>
    <w:rsid w:val="0081309A"/>
    <w:rsid w:val="008131AC"/>
    <w:rsid w:val="0081325B"/>
    <w:rsid w:val="00813558"/>
    <w:rsid w:val="008135BF"/>
    <w:rsid w:val="00813870"/>
    <w:rsid w:val="00813DED"/>
    <w:rsid w:val="008140DD"/>
    <w:rsid w:val="00814181"/>
    <w:rsid w:val="00814E12"/>
    <w:rsid w:val="00815193"/>
    <w:rsid w:val="008151D2"/>
    <w:rsid w:val="008152DD"/>
    <w:rsid w:val="0081543D"/>
    <w:rsid w:val="00815802"/>
    <w:rsid w:val="00815C46"/>
    <w:rsid w:val="00815E89"/>
    <w:rsid w:val="00815FC4"/>
    <w:rsid w:val="00816659"/>
    <w:rsid w:val="008168A3"/>
    <w:rsid w:val="008169B7"/>
    <w:rsid w:val="00817107"/>
    <w:rsid w:val="00817208"/>
    <w:rsid w:val="00817891"/>
    <w:rsid w:val="00817A86"/>
    <w:rsid w:val="00817B08"/>
    <w:rsid w:val="00817B41"/>
    <w:rsid w:val="00817C44"/>
    <w:rsid w:val="00817C7F"/>
    <w:rsid w:val="00817F4E"/>
    <w:rsid w:val="0082027B"/>
    <w:rsid w:val="008202B8"/>
    <w:rsid w:val="00820652"/>
    <w:rsid w:val="00820712"/>
    <w:rsid w:val="008207C0"/>
    <w:rsid w:val="00820AA0"/>
    <w:rsid w:val="00820C10"/>
    <w:rsid w:val="0082116F"/>
    <w:rsid w:val="0082161F"/>
    <w:rsid w:val="0082229D"/>
    <w:rsid w:val="00822649"/>
    <w:rsid w:val="00822864"/>
    <w:rsid w:val="008229E6"/>
    <w:rsid w:val="00822CCD"/>
    <w:rsid w:val="00822E65"/>
    <w:rsid w:val="0082328F"/>
    <w:rsid w:val="0082336B"/>
    <w:rsid w:val="00823429"/>
    <w:rsid w:val="00823497"/>
    <w:rsid w:val="0082383A"/>
    <w:rsid w:val="00823A73"/>
    <w:rsid w:val="00823BC9"/>
    <w:rsid w:val="00823C1A"/>
    <w:rsid w:val="00824528"/>
    <w:rsid w:val="008245F3"/>
    <w:rsid w:val="00824777"/>
    <w:rsid w:val="008248B2"/>
    <w:rsid w:val="00824A6A"/>
    <w:rsid w:val="00824A76"/>
    <w:rsid w:val="00824A9D"/>
    <w:rsid w:val="00824E86"/>
    <w:rsid w:val="00825787"/>
    <w:rsid w:val="00825853"/>
    <w:rsid w:val="00825C24"/>
    <w:rsid w:val="00826042"/>
    <w:rsid w:val="0082606E"/>
    <w:rsid w:val="008264D1"/>
    <w:rsid w:val="008265BD"/>
    <w:rsid w:val="00826635"/>
    <w:rsid w:val="00826773"/>
    <w:rsid w:val="0082678F"/>
    <w:rsid w:val="0082695A"/>
    <w:rsid w:val="00826C84"/>
    <w:rsid w:val="00826DE6"/>
    <w:rsid w:val="00827289"/>
    <w:rsid w:val="0082763F"/>
    <w:rsid w:val="008277BD"/>
    <w:rsid w:val="008278C3"/>
    <w:rsid w:val="00827F0E"/>
    <w:rsid w:val="00827F86"/>
    <w:rsid w:val="008303A7"/>
    <w:rsid w:val="008305D9"/>
    <w:rsid w:val="008306FE"/>
    <w:rsid w:val="00830750"/>
    <w:rsid w:val="008308AD"/>
    <w:rsid w:val="00830BFF"/>
    <w:rsid w:val="00830CE1"/>
    <w:rsid w:val="00830F84"/>
    <w:rsid w:val="008314CA"/>
    <w:rsid w:val="008319A6"/>
    <w:rsid w:val="00831DA5"/>
    <w:rsid w:val="00832445"/>
    <w:rsid w:val="0083262D"/>
    <w:rsid w:val="0083297E"/>
    <w:rsid w:val="00832D52"/>
    <w:rsid w:val="00832DAA"/>
    <w:rsid w:val="00833433"/>
    <w:rsid w:val="008337FF"/>
    <w:rsid w:val="00833D8C"/>
    <w:rsid w:val="00833E51"/>
    <w:rsid w:val="00833EAB"/>
    <w:rsid w:val="00833FDF"/>
    <w:rsid w:val="008340D8"/>
    <w:rsid w:val="008342CD"/>
    <w:rsid w:val="00834923"/>
    <w:rsid w:val="00834A11"/>
    <w:rsid w:val="00834AA8"/>
    <w:rsid w:val="00834D8D"/>
    <w:rsid w:val="00834F68"/>
    <w:rsid w:val="008351BA"/>
    <w:rsid w:val="008353EC"/>
    <w:rsid w:val="00835AB1"/>
    <w:rsid w:val="00836046"/>
    <w:rsid w:val="0083606F"/>
    <w:rsid w:val="0083610E"/>
    <w:rsid w:val="008363A2"/>
    <w:rsid w:val="00836453"/>
    <w:rsid w:val="0083667F"/>
    <w:rsid w:val="008366F1"/>
    <w:rsid w:val="00836DFD"/>
    <w:rsid w:val="00836E93"/>
    <w:rsid w:val="008375F2"/>
    <w:rsid w:val="008377E8"/>
    <w:rsid w:val="00837835"/>
    <w:rsid w:val="00840398"/>
    <w:rsid w:val="00840556"/>
    <w:rsid w:val="0084061C"/>
    <w:rsid w:val="00840656"/>
    <w:rsid w:val="00840A4A"/>
    <w:rsid w:val="00840E08"/>
    <w:rsid w:val="00840E2D"/>
    <w:rsid w:val="008412C8"/>
    <w:rsid w:val="0084140D"/>
    <w:rsid w:val="00841490"/>
    <w:rsid w:val="00841A7A"/>
    <w:rsid w:val="00841CF8"/>
    <w:rsid w:val="00841DAA"/>
    <w:rsid w:val="00841DC2"/>
    <w:rsid w:val="0084216D"/>
    <w:rsid w:val="00842345"/>
    <w:rsid w:val="00842675"/>
    <w:rsid w:val="00842866"/>
    <w:rsid w:val="00842ACC"/>
    <w:rsid w:val="00842BAF"/>
    <w:rsid w:val="00842F0B"/>
    <w:rsid w:val="00842F6B"/>
    <w:rsid w:val="0084303E"/>
    <w:rsid w:val="00843090"/>
    <w:rsid w:val="00843F86"/>
    <w:rsid w:val="0084409A"/>
    <w:rsid w:val="00844343"/>
    <w:rsid w:val="0084442E"/>
    <w:rsid w:val="008452B6"/>
    <w:rsid w:val="00845477"/>
    <w:rsid w:val="0084567E"/>
    <w:rsid w:val="00845779"/>
    <w:rsid w:val="008457E8"/>
    <w:rsid w:val="00845876"/>
    <w:rsid w:val="008458C4"/>
    <w:rsid w:val="00845C1F"/>
    <w:rsid w:val="00845C9F"/>
    <w:rsid w:val="00845EE2"/>
    <w:rsid w:val="00846039"/>
    <w:rsid w:val="00846166"/>
    <w:rsid w:val="008462D9"/>
    <w:rsid w:val="0084667A"/>
    <w:rsid w:val="008466DC"/>
    <w:rsid w:val="00846704"/>
    <w:rsid w:val="00846AC4"/>
    <w:rsid w:val="00846BB4"/>
    <w:rsid w:val="00846D8A"/>
    <w:rsid w:val="00846E55"/>
    <w:rsid w:val="00847085"/>
    <w:rsid w:val="008475BE"/>
    <w:rsid w:val="008476C7"/>
    <w:rsid w:val="008478CF"/>
    <w:rsid w:val="008479A3"/>
    <w:rsid w:val="00847B2C"/>
    <w:rsid w:val="00847D03"/>
    <w:rsid w:val="00847FE2"/>
    <w:rsid w:val="008501EE"/>
    <w:rsid w:val="00850665"/>
    <w:rsid w:val="008506DB"/>
    <w:rsid w:val="008509AC"/>
    <w:rsid w:val="00850AC9"/>
    <w:rsid w:val="00850ACD"/>
    <w:rsid w:val="00850C82"/>
    <w:rsid w:val="00850F59"/>
    <w:rsid w:val="008510CE"/>
    <w:rsid w:val="0085134D"/>
    <w:rsid w:val="008515CE"/>
    <w:rsid w:val="0085166E"/>
    <w:rsid w:val="0085176A"/>
    <w:rsid w:val="0085198B"/>
    <w:rsid w:val="00851AC7"/>
    <w:rsid w:val="00851BE8"/>
    <w:rsid w:val="00852125"/>
    <w:rsid w:val="008527E2"/>
    <w:rsid w:val="00852912"/>
    <w:rsid w:val="00852D52"/>
    <w:rsid w:val="00852DC5"/>
    <w:rsid w:val="008534AA"/>
    <w:rsid w:val="008535A3"/>
    <w:rsid w:val="00853621"/>
    <w:rsid w:val="00853831"/>
    <w:rsid w:val="0085383C"/>
    <w:rsid w:val="00853B42"/>
    <w:rsid w:val="00853E54"/>
    <w:rsid w:val="00853FD5"/>
    <w:rsid w:val="00854122"/>
    <w:rsid w:val="008543CD"/>
    <w:rsid w:val="0085475A"/>
    <w:rsid w:val="00854802"/>
    <w:rsid w:val="00854EF5"/>
    <w:rsid w:val="00854F3C"/>
    <w:rsid w:val="0085517B"/>
    <w:rsid w:val="008552DD"/>
    <w:rsid w:val="00855607"/>
    <w:rsid w:val="0085573E"/>
    <w:rsid w:val="0085580B"/>
    <w:rsid w:val="00855863"/>
    <w:rsid w:val="00855917"/>
    <w:rsid w:val="00855E34"/>
    <w:rsid w:val="00855FAB"/>
    <w:rsid w:val="00856D3F"/>
    <w:rsid w:val="00856D79"/>
    <w:rsid w:val="00856D85"/>
    <w:rsid w:val="0085739B"/>
    <w:rsid w:val="0085748F"/>
    <w:rsid w:val="00857657"/>
    <w:rsid w:val="00857D64"/>
    <w:rsid w:val="00857EC8"/>
    <w:rsid w:val="00857EE5"/>
    <w:rsid w:val="008604E4"/>
    <w:rsid w:val="008605A9"/>
    <w:rsid w:val="0086068D"/>
    <w:rsid w:val="00860707"/>
    <w:rsid w:val="0086078B"/>
    <w:rsid w:val="008607CE"/>
    <w:rsid w:val="008608BD"/>
    <w:rsid w:val="00860FB9"/>
    <w:rsid w:val="0086113E"/>
    <w:rsid w:val="008611D7"/>
    <w:rsid w:val="0086129E"/>
    <w:rsid w:val="0086151D"/>
    <w:rsid w:val="008616E2"/>
    <w:rsid w:val="00861AA3"/>
    <w:rsid w:val="00861DB3"/>
    <w:rsid w:val="00862009"/>
    <w:rsid w:val="008620D0"/>
    <w:rsid w:val="008624B7"/>
    <w:rsid w:val="0086298F"/>
    <w:rsid w:val="008629A4"/>
    <w:rsid w:val="00862A03"/>
    <w:rsid w:val="00862A78"/>
    <w:rsid w:val="00862E0E"/>
    <w:rsid w:val="0086316F"/>
    <w:rsid w:val="0086364D"/>
    <w:rsid w:val="00863681"/>
    <w:rsid w:val="0086369F"/>
    <w:rsid w:val="008636D4"/>
    <w:rsid w:val="008637EE"/>
    <w:rsid w:val="008638D1"/>
    <w:rsid w:val="00863BA7"/>
    <w:rsid w:val="00863D28"/>
    <w:rsid w:val="00863F08"/>
    <w:rsid w:val="00864166"/>
    <w:rsid w:val="00864212"/>
    <w:rsid w:val="00864742"/>
    <w:rsid w:val="00864A3D"/>
    <w:rsid w:val="00864C72"/>
    <w:rsid w:val="00864D30"/>
    <w:rsid w:val="0086508E"/>
    <w:rsid w:val="00865447"/>
    <w:rsid w:val="00865495"/>
    <w:rsid w:val="00865C97"/>
    <w:rsid w:val="00865F55"/>
    <w:rsid w:val="0086631F"/>
    <w:rsid w:val="00866417"/>
    <w:rsid w:val="00866730"/>
    <w:rsid w:val="00866BE0"/>
    <w:rsid w:val="00866CFD"/>
    <w:rsid w:val="00866D3C"/>
    <w:rsid w:val="00866EE3"/>
    <w:rsid w:val="0086757E"/>
    <w:rsid w:val="008675E7"/>
    <w:rsid w:val="0086775F"/>
    <w:rsid w:val="008678E5"/>
    <w:rsid w:val="008678F8"/>
    <w:rsid w:val="00867CF0"/>
    <w:rsid w:val="00867D97"/>
    <w:rsid w:val="00870021"/>
    <w:rsid w:val="0087023C"/>
    <w:rsid w:val="00870327"/>
    <w:rsid w:val="00870555"/>
    <w:rsid w:val="00870744"/>
    <w:rsid w:val="00870B30"/>
    <w:rsid w:val="00870D44"/>
    <w:rsid w:val="00870DEF"/>
    <w:rsid w:val="00871026"/>
    <w:rsid w:val="00871079"/>
    <w:rsid w:val="00871192"/>
    <w:rsid w:val="0087223F"/>
    <w:rsid w:val="00872464"/>
    <w:rsid w:val="00872513"/>
    <w:rsid w:val="00872FF4"/>
    <w:rsid w:val="008733A0"/>
    <w:rsid w:val="00873885"/>
    <w:rsid w:val="00873CC5"/>
    <w:rsid w:val="00873E0F"/>
    <w:rsid w:val="00873E17"/>
    <w:rsid w:val="00874440"/>
    <w:rsid w:val="00874763"/>
    <w:rsid w:val="00874774"/>
    <w:rsid w:val="0087483A"/>
    <w:rsid w:val="0087483D"/>
    <w:rsid w:val="00874892"/>
    <w:rsid w:val="00874B3C"/>
    <w:rsid w:val="00874DB3"/>
    <w:rsid w:val="00874DDC"/>
    <w:rsid w:val="008753FD"/>
    <w:rsid w:val="00875694"/>
    <w:rsid w:val="008756C6"/>
    <w:rsid w:val="008757A4"/>
    <w:rsid w:val="008757C8"/>
    <w:rsid w:val="008757E3"/>
    <w:rsid w:val="00875C9B"/>
    <w:rsid w:val="00875D73"/>
    <w:rsid w:val="00875DBD"/>
    <w:rsid w:val="00875DDE"/>
    <w:rsid w:val="00875E1C"/>
    <w:rsid w:val="00875E5C"/>
    <w:rsid w:val="00875FD5"/>
    <w:rsid w:val="00876156"/>
    <w:rsid w:val="00876221"/>
    <w:rsid w:val="0087651F"/>
    <w:rsid w:val="00876648"/>
    <w:rsid w:val="008766F5"/>
    <w:rsid w:val="00876707"/>
    <w:rsid w:val="008769A0"/>
    <w:rsid w:val="00876A24"/>
    <w:rsid w:val="00876B35"/>
    <w:rsid w:val="00876B82"/>
    <w:rsid w:val="00876C47"/>
    <w:rsid w:val="00876C6F"/>
    <w:rsid w:val="00876CE2"/>
    <w:rsid w:val="00876CF7"/>
    <w:rsid w:val="00876E9E"/>
    <w:rsid w:val="00876FE4"/>
    <w:rsid w:val="00877492"/>
    <w:rsid w:val="00877606"/>
    <w:rsid w:val="008779DF"/>
    <w:rsid w:val="00877AB9"/>
    <w:rsid w:val="00880137"/>
    <w:rsid w:val="008801AE"/>
    <w:rsid w:val="008802BA"/>
    <w:rsid w:val="00880A66"/>
    <w:rsid w:val="00880C1D"/>
    <w:rsid w:val="00880C5E"/>
    <w:rsid w:val="00880E6C"/>
    <w:rsid w:val="00880ED5"/>
    <w:rsid w:val="00881263"/>
    <w:rsid w:val="00881724"/>
    <w:rsid w:val="00881D42"/>
    <w:rsid w:val="00881D9A"/>
    <w:rsid w:val="00881E10"/>
    <w:rsid w:val="00881EE4"/>
    <w:rsid w:val="008825B0"/>
    <w:rsid w:val="00882DF7"/>
    <w:rsid w:val="00883186"/>
    <w:rsid w:val="00883703"/>
    <w:rsid w:val="00883769"/>
    <w:rsid w:val="00883F03"/>
    <w:rsid w:val="00884210"/>
    <w:rsid w:val="008842B0"/>
    <w:rsid w:val="00884817"/>
    <w:rsid w:val="00884AC6"/>
    <w:rsid w:val="00884D6D"/>
    <w:rsid w:val="00884E63"/>
    <w:rsid w:val="008851DB"/>
    <w:rsid w:val="0088556B"/>
    <w:rsid w:val="00885591"/>
    <w:rsid w:val="0088574D"/>
    <w:rsid w:val="00885CCC"/>
    <w:rsid w:val="00885E44"/>
    <w:rsid w:val="008866B4"/>
    <w:rsid w:val="008869FB"/>
    <w:rsid w:val="00886B46"/>
    <w:rsid w:val="00886C9D"/>
    <w:rsid w:val="00886E0C"/>
    <w:rsid w:val="00886EFD"/>
    <w:rsid w:val="00886F53"/>
    <w:rsid w:val="00887142"/>
    <w:rsid w:val="0088716D"/>
    <w:rsid w:val="00887170"/>
    <w:rsid w:val="00887951"/>
    <w:rsid w:val="00887DAE"/>
    <w:rsid w:val="00887E7E"/>
    <w:rsid w:val="00887EF5"/>
    <w:rsid w:val="008900C0"/>
    <w:rsid w:val="0089011A"/>
    <w:rsid w:val="00890580"/>
    <w:rsid w:val="008905E2"/>
    <w:rsid w:val="0089080E"/>
    <w:rsid w:val="00890B4E"/>
    <w:rsid w:val="00890DB8"/>
    <w:rsid w:val="00890EB5"/>
    <w:rsid w:val="00891687"/>
    <w:rsid w:val="0089179B"/>
    <w:rsid w:val="0089193A"/>
    <w:rsid w:val="00891A2F"/>
    <w:rsid w:val="00891BFF"/>
    <w:rsid w:val="00891CC6"/>
    <w:rsid w:val="00891DC6"/>
    <w:rsid w:val="0089226C"/>
    <w:rsid w:val="00892508"/>
    <w:rsid w:val="00892559"/>
    <w:rsid w:val="00892608"/>
    <w:rsid w:val="008928E9"/>
    <w:rsid w:val="00892B5B"/>
    <w:rsid w:val="00892B61"/>
    <w:rsid w:val="00892C8D"/>
    <w:rsid w:val="00892CC6"/>
    <w:rsid w:val="00892E0A"/>
    <w:rsid w:val="008930AE"/>
    <w:rsid w:val="008930DF"/>
    <w:rsid w:val="00893144"/>
    <w:rsid w:val="008933D4"/>
    <w:rsid w:val="00893650"/>
    <w:rsid w:val="00893BD2"/>
    <w:rsid w:val="00893D7F"/>
    <w:rsid w:val="00893E5E"/>
    <w:rsid w:val="0089404C"/>
    <w:rsid w:val="008941DA"/>
    <w:rsid w:val="008941DF"/>
    <w:rsid w:val="0089438C"/>
    <w:rsid w:val="00894404"/>
    <w:rsid w:val="008947BA"/>
    <w:rsid w:val="00894840"/>
    <w:rsid w:val="00894EC2"/>
    <w:rsid w:val="008953A3"/>
    <w:rsid w:val="00895460"/>
    <w:rsid w:val="00895ADE"/>
    <w:rsid w:val="00895E50"/>
    <w:rsid w:val="00895EE4"/>
    <w:rsid w:val="008963B5"/>
    <w:rsid w:val="008964B0"/>
    <w:rsid w:val="0089696D"/>
    <w:rsid w:val="00897466"/>
    <w:rsid w:val="008975FB"/>
    <w:rsid w:val="0089780E"/>
    <w:rsid w:val="008A0771"/>
    <w:rsid w:val="008A0895"/>
    <w:rsid w:val="008A0A85"/>
    <w:rsid w:val="008A0CC1"/>
    <w:rsid w:val="008A0D8B"/>
    <w:rsid w:val="008A1364"/>
    <w:rsid w:val="008A15EB"/>
    <w:rsid w:val="008A164D"/>
    <w:rsid w:val="008A168B"/>
    <w:rsid w:val="008A1718"/>
    <w:rsid w:val="008A17AC"/>
    <w:rsid w:val="008A17FB"/>
    <w:rsid w:val="008A1C9F"/>
    <w:rsid w:val="008A1E1E"/>
    <w:rsid w:val="008A239F"/>
    <w:rsid w:val="008A25B3"/>
    <w:rsid w:val="008A264C"/>
    <w:rsid w:val="008A2828"/>
    <w:rsid w:val="008A2866"/>
    <w:rsid w:val="008A28BE"/>
    <w:rsid w:val="008A2CCD"/>
    <w:rsid w:val="008A2D19"/>
    <w:rsid w:val="008A30E5"/>
    <w:rsid w:val="008A3120"/>
    <w:rsid w:val="008A31AE"/>
    <w:rsid w:val="008A3486"/>
    <w:rsid w:val="008A351B"/>
    <w:rsid w:val="008A35F0"/>
    <w:rsid w:val="008A37B2"/>
    <w:rsid w:val="008A38FA"/>
    <w:rsid w:val="008A3B18"/>
    <w:rsid w:val="008A4182"/>
    <w:rsid w:val="008A43DB"/>
    <w:rsid w:val="008A440B"/>
    <w:rsid w:val="008A524F"/>
    <w:rsid w:val="008A53C2"/>
    <w:rsid w:val="008A59C6"/>
    <w:rsid w:val="008A5A96"/>
    <w:rsid w:val="008A5E8A"/>
    <w:rsid w:val="008A5FFD"/>
    <w:rsid w:val="008A649E"/>
    <w:rsid w:val="008A654E"/>
    <w:rsid w:val="008A6667"/>
    <w:rsid w:val="008A670A"/>
    <w:rsid w:val="008A6761"/>
    <w:rsid w:val="008A6B78"/>
    <w:rsid w:val="008A6B7D"/>
    <w:rsid w:val="008A6CD9"/>
    <w:rsid w:val="008A6E57"/>
    <w:rsid w:val="008A6EC9"/>
    <w:rsid w:val="008A715B"/>
    <w:rsid w:val="008A7527"/>
    <w:rsid w:val="008A7755"/>
    <w:rsid w:val="008A775D"/>
    <w:rsid w:val="008A7A70"/>
    <w:rsid w:val="008A7D18"/>
    <w:rsid w:val="008A7E7C"/>
    <w:rsid w:val="008B0088"/>
    <w:rsid w:val="008B02EF"/>
    <w:rsid w:val="008B0392"/>
    <w:rsid w:val="008B03D4"/>
    <w:rsid w:val="008B041F"/>
    <w:rsid w:val="008B0721"/>
    <w:rsid w:val="008B0A93"/>
    <w:rsid w:val="008B0CE2"/>
    <w:rsid w:val="008B1164"/>
    <w:rsid w:val="008B12EF"/>
    <w:rsid w:val="008B1AB2"/>
    <w:rsid w:val="008B1AE3"/>
    <w:rsid w:val="008B1B9E"/>
    <w:rsid w:val="008B1E9B"/>
    <w:rsid w:val="008B2028"/>
    <w:rsid w:val="008B21ED"/>
    <w:rsid w:val="008B23A8"/>
    <w:rsid w:val="008B23C6"/>
    <w:rsid w:val="008B247A"/>
    <w:rsid w:val="008B24EF"/>
    <w:rsid w:val="008B26D9"/>
    <w:rsid w:val="008B2907"/>
    <w:rsid w:val="008B2B7F"/>
    <w:rsid w:val="008B2FEE"/>
    <w:rsid w:val="008B3419"/>
    <w:rsid w:val="008B3753"/>
    <w:rsid w:val="008B4282"/>
    <w:rsid w:val="008B4679"/>
    <w:rsid w:val="008B4ADD"/>
    <w:rsid w:val="008B4C15"/>
    <w:rsid w:val="008B4C4F"/>
    <w:rsid w:val="008B4D6A"/>
    <w:rsid w:val="008B51F4"/>
    <w:rsid w:val="008B5248"/>
    <w:rsid w:val="008B54C4"/>
    <w:rsid w:val="008B5608"/>
    <w:rsid w:val="008B5AA2"/>
    <w:rsid w:val="008B62CE"/>
    <w:rsid w:val="008B6B37"/>
    <w:rsid w:val="008B6B4B"/>
    <w:rsid w:val="008B6ED0"/>
    <w:rsid w:val="008B6F68"/>
    <w:rsid w:val="008B6FE7"/>
    <w:rsid w:val="008B7048"/>
    <w:rsid w:val="008B7198"/>
    <w:rsid w:val="008B7555"/>
    <w:rsid w:val="008B7B12"/>
    <w:rsid w:val="008C012A"/>
    <w:rsid w:val="008C03E4"/>
    <w:rsid w:val="008C0620"/>
    <w:rsid w:val="008C0723"/>
    <w:rsid w:val="008C0853"/>
    <w:rsid w:val="008C0AEE"/>
    <w:rsid w:val="008C0B18"/>
    <w:rsid w:val="008C0D95"/>
    <w:rsid w:val="008C0DF7"/>
    <w:rsid w:val="008C1060"/>
    <w:rsid w:val="008C1206"/>
    <w:rsid w:val="008C17A5"/>
    <w:rsid w:val="008C197D"/>
    <w:rsid w:val="008C1D3F"/>
    <w:rsid w:val="008C259E"/>
    <w:rsid w:val="008C2755"/>
    <w:rsid w:val="008C2947"/>
    <w:rsid w:val="008C2A13"/>
    <w:rsid w:val="008C2C52"/>
    <w:rsid w:val="008C2E91"/>
    <w:rsid w:val="008C32FB"/>
    <w:rsid w:val="008C336B"/>
    <w:rsid w:val="008C33AA"/>
    <w:rsid w:val="008C34F6"/>
    <w:rsid w:val="008C3B19"/>
    <w:rsid w:val="008C3D4F"/>
    <w:rsid w:val="008C3E47"/>
    <w:rsid w:val="008C4846"/>
    <w:rsid w:val="008C487E"/>
    <w:rsid w:val="008C4B76"/>
    <w:rsid w:val="008C4BE7"/>
    <w:rsid w:val="008C4D7D"/>
    <w:rsid w:val="008C4F1C"/>
    <w:rsid w:val="008C537A"/>
    <w:rsid w:val="008C5466"/>
    <w:rsid w:val="008C5A3F"/>
    <w:rsid w:val="008C5ADC"/>
    <w:rsid w:val="008C5E03"/>
    <w:rsid w:val="008C5EAD"/>
    <w:rsid w:val="008C60BE"/>
    <w:rsid w:val="008C6163"/>
    <w:rsid w:val="008C6300"/>
    <w:rsid w:val="008C6489"/>
    <w:rsid w:val="008C65A4"/>
    <w:rsid w:val="008C675E"/>
    <w:rsid w:val="008C6779"/>
    <w:rsid w:val="008C69A9"/>
    <w:rsid w:val="008C6D37"/>
    <w:rsid w:val="008C6D79"/>
    <w:rsid w:val="008C6E03"/>
    <w:rsid w:val="008C6E68"/>
    <w:rsid w:val="008C7169"/>
    <w:rsid w:val="008C7291"/>
    <w:rsid w:val="008C744F"/>
    <w:rsid w:val="008C7650"/>
    <w:rsid w:val="008C7A34"/>
    <w:rsid w:val="008C7A3C"/>
    <w:rsid w:val="008C7A83"/>
    <w:rsid w:val="008D02A5"/>
    <w:rsid w:val="008D039E"/>
    <w:rsid w:val="008D0DC9"/>
    <w:rsid w:val="008D0E9E"/>
    <w:rsid w:val="008D0F38"/>
    <w:rsid w:val="008D1331"/>
    <w:rsid w:val="008D13AA"/>
    <w:rsid w:val="008D1870"/>
    <w:rsid w:val="008D19CE"/>
    <w:rsid w:val="008D1D5D"/>
    <w:rsid w:val="008D2376"/>
    <w:rsid w:val="008D23A8"/>
    <w:rsid w:val="008D27C0"/>
    <w:rsid w:val="008D2916"/>
    <w:rsid w:val="008D2B05"/>
    <w:rsid w:val="008D2BA0"/>
    <w:rsid w:val="008D32EE"/>
    <w:rsid w:val="008D3381"/>
    <w:rsid w:val="008D341F"/>
    <w:rsid w:val="008D3570"/>
    <w:rsid w:val="008D36A9"/>
    <w:rsid w:val="008D37D8"/>
    <w:rsid w:val="008D3947"/>
    <w:rsid w:val="008D39A1"/>
    <w:rsid w:val="008D3B79"/>
    <w:rsid w:val="008D3F4F"/>
    <w:rsid w:val="008D42AD"/>
    <w:rsid w:val="008D431E"/>
    <w:rsid w:val="008D4396"/>
    <w:rsid w:val="008D4434"/>
    <w:rsid w:val="008D4462"/>
    <w:rsid w:val="008D4545"/>
    <w:rsid w:val="008D46A8"/>
    <w:rsid w:val="008D472B"/>
    <w:rsid w:val="008D4AC4"/>
    <w:rsid w:val="008D4CA3"/>
    <w:rsid w:val="008D4FBE"/>
    <w:rsid w:val="008D500A"/>
    <w:rsid w:val="008D5454"/>
    <w:rsid w:val="008D59E4"/>
    <w:rsid w:val="008D5D49"/>
    <w:rsid w:val="008D5E69"/>
    <w:rsid w:val="008D7316"/>
    <w:rsid w:val="008D751E"/>
    <w:rsid w:val="008D76C1"/>
    <w:rsid w:val="008D7708"/>
    <w:rsid w:val="008D7F9F"/>
    <w:rsid w:val="008E06DA"/>
    <w:rsid w:val="008E1226"/>
    <w:rsid w:val="008E13AB"/>
    <w:rsid w:val="008E15CD"/>
    <w:rsid w:val="008E1864"/>
    <w:rsid w:val="008E1ACC"/>
    <w:rsid w:val="008E1B55"/>
    <w:rsid w:val="008E1C10"/>
    <w:rsid w:val="008E20A7"/>
    <w:rsid w:val="008E227D"/>
    <w:rsid w:val="008E24EE"/>
    <w:rsid w:val="008E2BDA"/>
    <w:rsid w:val="008E2D1A"/>
    <w:rsid w:val="008E2D41"/>
    <w:rsid w:val="008E2D90"/>
    <w:rsid w:val="008E32CD"/>
    <w:rsid w:val="008E341A"/>
    <w:rsid w:val="008E3623"/>
    <w:rsid w:val="008E3725"/>
    <w:rsid w:val="008E37B1"/>
    <w:rsid w:val="008E38B0"/>
    <w:rsid w:val="008E3DCE"/>
    <w:rsid w:val="008E4304"/>
    <w:rsid w:val="008E4A8A"/>
    <w:rsid w:val="008E4D61"/>
    <w:rsid w:val="008E4D70"/>
    <w:rsid w:val="008E4E33"/>
    <w:rsid w:val="008E4F17"/>
    <w:rsid w:val="008E50C8"/>
    <w:rsid w:val="008E51D2"/>
    <w:rsid w:val="008E5510"/>
    <w:rsid w:val="008E55DE"/>
    <w:rsid w:val="008E56BA"/>
    <w:rsid w:val="008E5C2D"/>
    <w:rsid w:val="008E5C81"/>
    <w:rsid w:val="008E60AD"/>
    <w:rsid w:val="008E62E4"/>
    <w:rsid w:val="008E640F"/>
    <w:rsid w:val="008E6418"/>
    <w:rsid w:val="008E642A"/>
    <w:rsid w:val="008E64CF"/>
    <w:rsid w:val="008E68B8"/>
    <w:rsid w:val="008E6BD6"/>
    <w:rsid w:val="008E7084"/>
    <w:rsid w:val="008E748D"/>
    <w:rsid w:val="008E7523"/>
    <w:rsid w:val="008E770D"/>
    <w:rsid w:val="008E7A30"/>
    <w:rsid w:val="008E7AC1"/>
    <w:rsid w:val="008E7F2C"/>
    <w:rsid w:val="008E7F83"/>
    <w:rsid w:val="008F0245"/>
    <w:rsid w:val="008F0509"/>
    <w:rsid w:val="008F0776"/>
    <w:rsid w:val="008F08C1"/>
    <w:rsid w:val="008F0CE1"/>
    <w:rsid w:val="008F0D50"/>
    <w:rsid w:val="008F0FB7"/>
    <w:rsid w:val="008F110F"/>
    <w:rsid w:val="008F11BE"/>
    <w:rsid w:val="008F1237"/>
    <w:rsid w:val="008F1508"/>
    <w:rsid w:val="008F2030"/>
    <w:rsid w:val="008F210A"/>
    <w:rsid w:val="008F2479"/>
    <w:rsid w:val="008F2625"/>
    <w:rsid w:val="008F2766"/>
    <w:rsid w:val="008F2B4C"/>
    <w:rsid w:val="008F2F68"/>
    <w:rsid w:val="008F3172"/>
    <w:rsid w:val="008F3338"/>
    <w:rsid w:val="008F334F"/>
    <w:rsid w:val="008F33C4"/>
    <w:rsid w:val="008F3426"/>
    <w:rsid w:val="008F3965"/>
    <w:rsid w:val="008F3ADC"/>
    <w:rsid w:val="008F3B48"/>
    <w:rsid w:val="008F3F39"/>
    <w:rsid w:val="008F41C9"/>
    <w:rsid w:val="008F49AD"/>
    <w:rsid w:val="008F4B37"/>
    <w:rsid w:val="008F4DEF"/>
    <w:rsid w:val="008F514E"/>
    <w:rsid w:val="008F5420"/>
    <w:rsid w:val="008F555E"/>
    <w:rsid w:val="008F61EE"/>
    <w:rsid w:val="008F641F"/>
    <w:rsid w:val="008F66DC"/>
    <w:rsid w:val="008F6D4B"/>
    <w:rsid w:val="008F714A"/>
    <w:rsid w:val="008F72F5"/>
    <w:rsid w:val="008F73B5"/>
    <w:rsid w:val="008F7431"/>
    <w:rsid w:val="008F74CB"/>
    <w:rsid w:val="008F74F9"/>
    <w:rsid w:val="008F76D7"/>
    <w:rsid w:val="008F798E"/>
    <w:rsid w:val="008F7C40"/>
    <w:rsid w:val="008F7C8D"/>
    <w:rsid w:val="008F7C92"/>
    <w:rsid w:val="008F7F36"/>
    <w:rsid w:val="00900201"/>
    <w:rsid w:val="0090024E"/>
    <w:rsid w:val="00900540"/>
    <w:rsid w:val="00900567"/>
    <w:rsid w:val="00900691"/>
    <w:rsid w:val="009009E2"/>
    <w:rsid w:val="00900F96"/>
    <w:rsid w:val="00901006"/>
    <w:rsid w:val="0090108D"/>
    <w:rsid w:val="009010DC"/>
    <w:rsid w:val="009013A7"/>
    <w:rsid w:val="009013EC"/>
    <w:rsid w:val="009015E1"/>
    <w:rsid w:val="009017EA"/>
    <w:rsid w:val="009019DC"/>
    <w:rsid w:val="00901D22"/>
    <w:rsid w:val="00901E43"/>
    <w:rsid w:val="00901F85"/>
    <w:rsid w:val="00902053"/>
    <w:rsid w:val="0090264A"/>
    <w:rsid w:val="00902784"/>
    <w:rsid w:val="00902B39"/>
    <w:rsid w:val="00902BFD"/>
    <w:rsid w:val="00902E58"/>
    <w:rsid w:val="009030B6"/>
    <w:rsid w:val="0090314E"/>
    <w:rsid w:val="00903240"/>
    <w:rsid w:val="00903373"/>
    <w:rsid w:val="009035D8"/>
    <w:rsid w:val="0090380E"/>
    <w:rsid w:val="00903B6A"/>
    <w:rsid w:val="009044C5"/>
    <w:rsid w:val="0090479A"/>
    <w:rsid w:val="0090496A"/>
    <w:rsid w:val="00904B7F"/>
    <w:rsid w:val="00904D0B"/>
    <w:rsid w:val="00904DA6"/>
    <w:rsid w:val="00905142"/>
    <w:rsid w:val="00905374"/>
    <w:rsid w:val="00905947"/>
    <w:rsid w:val="00905C2C"/>
    <w:rsid w:val="00905FE3"/>
    <w:rsid w:val="00905FF5"/>
    <w:rsid w:val="00906025"/>
    <w:rsid w:val="00906387"/>
    <w:rsid w:val="00906449"/>
    <w:rsid w:val="00906B6C"/>
    <w:rsid w:val="00906F82"/>
    <w:rsid w:val="00907243"/>
    <w:rsid w:val="009072A8"/>
    <w:rsid w:val="00907454"/>
    <w:rsid w:val="00907670"/>
    <w:rsid w:val="00907E4E"/>
    <w:rsid w:val="00907EF7"/>
    <w:rsid w:val="00907F71"/>
    <w:rsid w:val="00907F7A"/>
    <w:rsid w:val="00910463"/>
    <w:rsid w:val="009104B5"/>
    <w:rsid w:val="0091056D"/>
    <w:rsid w:val="00910730"/>
    <w:rsid w:val="00910B8A"/>
    <w:rsid w:val="00910C2E"/>
    <w:rsid w:val="00910E51"/>
    <w:rsid w:val="00911081"/>
    <w:rsid w:val="0091178C"/>
    <w:rsid w:val="0091185D"/>
    <w:rsid w:val="00911AC0"/>
    <w:rsid w:val="00912742"/>
    <w:rsid w:val="00912DAC"/>
    <w:rsid w:val="00912EF1"/>
    <w:rsid w:val="00913039"/>
    <w:rsid w:val="00913347"/>
    <w:rsid w:val="009137D3"/>
    <w:rsid w:val="00913883"/>
    <w:rsid w:val="00913A96"/>
    <w:rsid w:val="00913BA9"/>
    <w:rsid w:val="00913BCC"/>
    <w:rsid w:val="00913BD4"/>
    <w:rsid w:val="00913DA4"/>
    <w:rsid w:val="00913F0E"/>
    <w:rsid w:val="00914157"/>
    <w:rsid w:val="009142D7"/>
    <w:rsid w:val="0091441B"/>
    <w:rsid w:val="009144B5"/>
    <w:rsid w:val="009145AB"/>
    <w:rsid w:val="009145FE"/>
    <w:rsid w:val="0091461C"/>
    <w:rsid w:val="0091477F"/>
    <w:rsid w:val="00914B50"/>
    <w:rsid w:val="00914B62"/>
    <w:rsid w:val="00914CCC"/>
    <w:rsid w:val="00915076"/>
    <w:rsid w:val="009150D5"/>
    <w:rsid w:val="0091626C"/>
    <w:rsid w:val="00916416"/>
    <w:rsid w:val="0091674D"/>
    <w:rsid w:val="009167EB"/>
    <w:rsid w:val="009168FE"/>
    <w:rsid w:val="00916BFF"/>
    <w:rsid w:val="00916C42"/>
    <w:rsid w:val="00916E12"/>
    <w:rsid w:val="00916EA2"/>
    <w:rsid w:val="00917265"/>
    <w:rsid w:val="009172B6"/>
    <w:rsid w:val="009172D4"/>
    <w:rsid w:val="0091743C"/>
    <w:rsid w:val="00917606"/>
    <w:rsid w:val="009177D5"/>
    <w:rsid w:val="00917B85"/>
    <w:rsid w:val="00917C2A"/>
    <w:rsid w:val="00917E3A"/>
    <w:rsid w:val="009201CE"/>
    <w:rsid w:val="009202A3"/>
    <w:rsid w:val="00920448"/>
    <w:rsid w:val="00920A5E"/>
    <w:rsid w:val="00920D17"/>
    <w:rsid w:val="00921031"/>
    <w:rsid w:val="009210AB"/>
    <w:rsid w:val="00921210"/>
    <w:rsid w:val="009213F3"/>
    <w:rsid w:val="009215CC"/>
    <w:rsid w:val="0092166E"/>
    <w:rsid w:val="0092173C"/>
    <w:rsid w:val="0092228D"/>
    <w:rsid w:val="00922470"/>
    <w:rsid w:val="009225EF"/>
    <w:rsid w:val="009229A4"/>
    <w:rsid w:val="009229EB"/>
    <w:rsid w:val="00922B85"/>
    <w:rsid w:val="00922C07"/>
    <w:rsid w:val="00922D8E"/>
    <w:rsid w:val="00922F5B"/>
    <w:rsid w:val="00923214"/>
    <w:rsid w:val="009236AF"/>
    <w:rsid w:val="009237D6"/>
    <w:rsid w:val="009238C0"/>
    <w:rsid w:val="00923903"/>
    <w:rsid w:val="00923A6D"/>
    <w:rsid w:val="00923AE6"/>
    <w:rsid w:val="00923BFF"/>
    <w:rsid w:val="00923DAD"/>
    <w:rsid w:val="00923F2E"/>
    <w:rsid w:val="0092411F"/>
    <w:rsid w:val="0092431E"/>
    <w:rsid w:val="009243DC"/>
    <w:rsid w:val="00924473"/>
    <w:rsid w:val="0092461E"/>
    <w:rsid w:val="00924748"/>
    <w:rsid w:val="00924987"/>
    <w:rsid w:val="00924E02"/>
    <w:rsid w:val="00925207"/>
    <w:rsid w:val="00925262"/>
    <w:rsid w:val="0092554E"/>
    <w:rsid w:val="0092560C"/>
    <w:rsid w:val="00925AE3"/>
    <w:rsid w:val="00925B7C"/>
    <w:rsid w:val="00925C4A"/>
    <w:rsid w:val="00925E4C"/>
    <w:rsid w:val="00925FD8"/>
    <w:rsid w:val="00925FE0"/>
    <w:rsid w:val="00926071"/>
    <w:rsid w:val="0092638E"/>
    <w:rsid w:val="00926399"/>
    <w:rsid w:val="00926CE0"/>
    <w:rsid w:val="00926D8C"/>
    <w:rsid w:val="00927064"/>
    <w:rsid w:val="009273FC"/>
    <w:rsid w:val="009276DB"/>
    <w:rsid w:val="009277E8"/>
    <w:rsid w:val="0092794D"/>
    <w:rsid w:val="00927B54"/>
    <w:rsid w:val="00927D30"/>
    <w:rsid w:val="0093000A"/>
    <w:rsid w:val="009300F7"/>
    <w:rsid w:val="0093013B"/>
    <w:rsid w:val="00930191"/>
    <w:rsid w:val="00930210"/>
    <w:rsid w:val="00930235"/>
    <w:rsid w:val="009305C1"/>
    <w:rsid w:val="009309A8"/>
    <w:rsid w:val="00931182"/>
    <w:rsid w:val="0093133A"/>
    <w:rsid w:val="00931707"/>
    <w:rsid w:val="009317D4"/>
    <w:rsid w:val="00931807"/>
    <w:rsid w:val="00931825"/>
    <w:rsid w:val="009319C9"/>
    <w:rsid w:val="00931B1F"/>
    <w:rsid w:val="00931E77"/>
    <w:rsid w:val="00932294"/>
    <w:rsid w:val="00932605"/>
    <w:rsid w:val="0093280F"/>
    <w:rsid w:val="009329BE"/>
    <w:rsid w:val="00932BF8"/>
    <w:rsid w:val="00932CDC"/>
    <w:rsid w:val="00932D3B"/>
    <w:rsid w:val="009330AF"/>
    <w:rsid w:val="009332B2"/>
    <w:rsid w:val="009335AA"/>
    <w:rsid w:val="00933BDF"/>
    <w:rsid w:val="00934405"/>
    <w:rsid w:val="00934818"/>
    <w:rsid w:val="00934868"/>
    <w:rsid w:val="00934AFC"/>
    <w:rsid w:val="00934B41"/>
    <w:rsid w:val="00934FEE"/>
    <w:rsid w:val="009351C1"/>
    <w:rsid w:val="009354E8"/>
    <w:rsid w:val="009354F8"/>
    <w:rsid w:val="00935DA0"/>
    <w:rsid w:val="00935F1B"/>
    <w:rsid w:val="0093662C"/>
    <w:rsid w:val="00936728"/>
    <w:rsid w:val="009367EE"/>
    <w:rsid w:val="009368B8"/>
    <w:rsid w:val="009368C2"/>
    <w:rsid w:val="009368DB"/>
    <w:rsid w:val="009368F0"/>
    <w:rsid w:val="00936B68"/>
    <w:rsid w:val="009372D8"/>
    <w:rsid w:val="00937423"/>
    <w:rsid w:val="009374CB"/>
    <w:rsid w:val="00937535"/>
    <w:rsid w:val="00937581"/>
    <w:rsid w:val="00937A54"/>
    <w:rsid w:val="00937A9A"/>
    <w:rsid w:val="00937BAC"/>
    <w:rsid w:val="00937DFE"/>
    <w:rsid w:val="00937E13"/>
    <w:rsid w:val="00937F07"/>
    <w:rsid w:val="00940177"/>
    <w:rsid w:val="00940667"/>
    <w:rsid w:val="00940730"/>
    <w:rsid w:val="009407C5"/>
    <w:rsid w:val="00940CB2"/>
    <w:rsid w:val="00940DF9"/>
    <w:rsid w:val="009411B7"/>
    <w:rsid w:val="009412B8"/>
    <w:rsid w:val="009412DC"/>
    <w:rsid w:val="0094134A"/>
    <w:rsid w:val="00941589"/>
    <w:rsid w:val="00941602"/>
    <w:rsid w:val="00941BC9"/>
    <w:rsid w:val="00941C7D"/>
    <w:rsid w:val="00941DF6"/>
    <w:rsid w:val="00941DFB"/>
    <w:rsid w:val="00941E18"/>
    <w:rsid w:val="00942054"/>
    <w:rsid w:val="0094216F"/>
    <w:rsid w:val="00942219"/>
    <w:rsid w:val="00942564"/>
    <w:rsid w:val="00942682"/>
    <w:rsid w:val="009426A6"/>
    <w:rsid w:val="0094294A"/>
    <w:rsid w:val="009429A9"/>
    <w:rsid w:val="00942A5F"/>
    <w:rsid w:val="00942CBB"/>
    <w:rsid w:val="00942CC0"/>
    <w:rsid w:val="00942D29"/>
    <w:rsid w:val="00942F35"/>
    <w:rsid w:val="00942F45"/>
    <w:rsid w:val="009436BB"/>
    <w:rsid w:val="009436DE"/>
    <w:rsid w:val="009438D4"/>
    <w:rsid w:val="00943A82"/>
    <w:rsid w:val="00943C4A"/>
    <w:rsid w:val="00943C6E"/>
    <w:rsid w:val="00943F31"/>
    <w:rsid w:val="009442DD"/>
    <w:rsid w:val="0094468D"/>
    <w:rsid w:val="009447AE"/>
    <w:rsid w:val="009447F9"/>
    <w:rsid w:val="00944AF5"/>
    <w:rsid w:val="00944C67"/>
    <w:rsid w:val="00944F5B"/>
    <w:rsid w:val="00944FA2"/>
    <w:rsid w:val="00944FF8"/>
    <w:rsid w:val="00945556"/>
    <w:rsid w:val="0094584B"/>
    <w:rsid w:val="009458C6"/>
    <w:rsid w:val="00945A97"/>
    <w:rsid w:val="00945BCE"/>
    <w:rsid w:val="00945D0F"/>
    <w:rsid w:val="00945DE4"/>
    <w:rsid w:val="00945F7D"/>
    <w:rsid w:val="00945FDD"/>
    <w:rsid w:val="00946174"/>
    <w:rsid w:val="009463A7"/>
    <w:rsid w:val="009469C2"/>
    <w:rsid w:val="00946B08"/>
    <w:rsid w:val="00946D0B"/>
    <w:rsid w:val="00946D86"/>
    <w:rsid w:val="009475A8"/>
    <w:rsid w:val="0094788E"/>
    <w:rsid w:val="00947915"/>
    <w:rsid w:val="00947A08"/>
    <w:rsid w:val="0095026C"/>
    <w:rsid w:val="00950282"/>
    <w:rsid w:val="00950433"/>
    <w:rsid w:val="00950454"/>
    <w:rsid w:val="00950CFC"/>
    <w:rsid w:val="00950D52"/>
    <w:rsid w:val="00950EA4"/>
    <w:rsid w:val="009512C0"/>
    <w:rsid w:val="00951682"/>
    <w:rsid w:val="00951CA5"/>
    <w:rsid w:val="00951CEF"/>
    <w:rsid w:val="00952029"/>
    <w:rsid w:val="00952083"/>
    <w:rsid w:val="009528F7"/>
    <w:rsid w:val="00952B70"/>
    <w:rsid w:val="009531C0"/>
    <w:rsid w:val="0095322C"/>
    <w:rsid w:val="009534E2"/>
    <w:rsid w:val="009535E9"/>
    <w:rsid w:val="009537B8"/>
    <w:rsid w:val="00954053"/>
    <w:rsid w:val="00954128"/>
    <w:rsid w:val="00954167"/>
    <w:rsid w:val="009542E7"/>
    <w:rsid w:val="0095489D"/>
    <w:rsid w:val="00954C14"/>
    <w:rsid w:val="0095503F"/>
    <w:rsid w:val="00955225"/>
    <w:rsid w:val="00955254"/>
    <w:rsid w:val="00955335"/>
    <w:rsid w:val="009553E5"/>
    <w:rsid w:val="00955459"/>
    <w:rsid w:val="0095595D"/>
    <w:rsid w:val="00955B07"/>
    <w:rsid w:val="00955E00"/>
    <w:rsid w:val="009560B0"/>
    <w:rsid w:val="00956425"/>
    <w:rsid w:val="00956679"/>
    <w:rsid w:val="009566E0"/>
    <w:rsid w:val="00956A95"/>
    <w:rsid w:val="0095702D"/>
    <w:rsid w:val="0095783E"/>
    <w:rsid w:val="00957A9D"/>
    <w:rsid w:val="00957C9B"/>
    <w:rsid w:val="00957E83"/>
    <w:rsid w:val="00957EFF"/>
    <w:rsid w:val="00957F14"/>
    <w:rsid w:val="00957F15"/>
    <w:rsid w:val="0096036D"/>
    <w:rsid w:val="00960432"/>
    <w:rsid w:val="00960559"/>
    <w:rsid w:val="00960E3A"/>
    <w:rsid w:val="00961228"/>
    <w:rsid w:val="00961271"/>
    <w:rsid w:val="0096175D"/>
    <w:rsid w:val="00961811"/>
    <w:rsid w:val="009618E0"/>
    <w:rsid w:val="00961AAD"/>
    <w:rsid w:val="00961B65"/>
    <w:rsid w:val="00961BE0"/>
    <w:rsid w:val="00961DF5"/>
    <w:rsid w:val="009623AE"/>
    <w:rsid w:val="009624B5"/>
    <w:rsid w:val="0096293F"/>
    <w:rsid w:val="00962AED"/>
    <w:rsid w:val="00962B73"/>
    <w:rsid w:val="00962CF7"/>
    <w:rsid w:val="00962DFB"/>
    <w:rsid w:val="00962E5F"/>
    <w:rsid w:val="0096324B"/>
    <w:rsid w:val="00963486"/>
    <w:rsid w:val="00963509"/>
    <w:rsid w:val="0096351E"/>
    <w:rsid w:val="0096357E"/>
    <w:rsid w:val="00963706"/>
    <w:rsid w:val="00963D5C"/>
    <w:rsid w:val="00964174"/>
    <w:rsid w:val="009641D3"/>
    <w:rsid w:val="0096430C"/>
    <w:rsid w:val="00964424"/>
    <w:rsid w:val="0096444E"/>
    <w:rsid w:val="00964F25"/>
    <w:rsid w:val="00965384"/>
    <w:rsid w:val="00965775"/>
    <w:rsid w:val="00965AF5"/>
    <w:rsid w:val="00965B40"/>
    <w:rsid w:val="00965B71"/>
    <w:rsid w:val="00965D53"/>
    <w:rsid w:val="00965F66"/>
    <w:rsid w:val="00966323"/>
    <w:rsid w:val="00966769"/>
    <w:rsid w:val="009668CF"/>
    <w:rsid w:val="0096695B"/>
    <w:rsid w:val="00966AC1"/>
    <w:rsid w:val="00966BD7"/>
    <w:rsid w:val="00966C92"/>
    <w:rsid w:val="00966CF1"/>
    <w:rsid w:val="00966DCE"/>
    <w:rsid w:val="00967388"/>
    <w:rsid w:val="0096764A"/>
    <w:rsid w:val="00967702"/>
    <w:rsid w:val="009678AD"/>
    <w:rsid w:val="00967B76"/>
    <w:rsid w:val="009701A6"/>
    <w:rsid w:val="0097079F"/>
    <w:rsid w:val="00970CC2"/>
    <w:rsid w:val="00970F82"/>
    <w:rsid w:val="009710E3"/>
    <w:rsid w:val="009717E1"/>
    <w:rsid w:val="0097193C"/>
    <w:rsid w:val="00971E17"/>
    <w:rsid w:val="00971E4B"/>
    <w:rsid w:val="00972381"/>
    <w:rsid w:val="00972446"/>
    <w:rsid w:val="00972464"/>
    <w:rsid w:val="0097246D"/>
    <w:rsid w:val="00972723"/>
    <w:rsid w:val="00972806"/>
    <w:rsid w:val="00972B00"/>
    <w:rsid w:val="00972E29"/>
    <w:rsid w:val="009730D6"/>
    <w:rsid w:val="009730D7"/>
    <w:rsid w:val="009731FA"/>
    <w:rsid w:val="00973602"/>
    <w:rsid w:val="00973678"/>
    <w:rsid w:val="009736C0"/>
    <w:rsid w:val="00973930"/>
    <w:rsid w:val="00973B4E"/>
    <w:rsid w:val="00973BB6"/>
    <w:rsid w:val="00974036"/>
    <w:rsid w:val="009743DE"/>
    <w:rsid w:val="0097440C"/>
    <w:rsid w:val="009746C3"/>
    <w:rsid w:val="00974A76"/>
    <w:rsid w:val="00974C2F"/>
    <w:rsid w:val="00974E39"/>
    <w:rsid w:val="00975305"/>
    <w:rsid w:val="009753B4"/>
    <w:rsid w:val="00975FE4"/>
    <w:rsid w:val="009760EA"/>
    <w:rsid w:val="009761A9"/>
    <w:rsid w:val="00976263"/>
    <w:rsid w:val="009762AE"/>
    <w:rsid w:val="00976435"/>
    <w:rsid w:val="00976612"/>
    <w:rsid w:val="00976FF3"/>
    <w:rsid w:val="00977247"/>
    <w:rsid w:val="00977450"/>
    <w:rsid w:val="00977509"/>
    <w:rsid w:val="00977804"/>
    <w:rsid w:val="00977888"/>
    <w:rsid w:val="0097798B"/>
    <w:rsid w:val="00977A3B"/>
    <w:rsid w:val="00977CBF"/>
    <w:rsid w:val="00980362"/>
    <w:rsid w:val="00980370"/>
    <w:rsid w:val="0098061D"/>
    <w:rsid w:val="0098063E"/>
    <w:rsid w:val="00980A57"/>
    <w:rsid w:val="00980C32"/>
    <w:rsid w:val="00980E9F"/>
    <w:rsid w:val="00980FDD"/>
    <w:rsid w:val="009814D2"/>
    <w:rsid w:val="00981D85"/>
    <w:rsid w:val="00982286"/>
    <w:rsid w:val="0098246D"/>
    <w:rsid w:val="0098272F"/>
    <w:rsid w:val="00982B51"/>
    <w:rsid w:val="0098300A"/>
    <w:rsid w:val="0098307B"/>
    <w:rsid w:val="0098333A"/>
    <w:rsid w:val="0098333D"/>
    <w:rsid w:val="00983569"/>
    <w:rsid w:val="0098365D"/>
    <w:rsid w:val="009837DC"/>
    <w:rsid w:val="0098383D"/>
    <w:rsid w:val="0098393F"/>
    <w:rsid w:val="00983BA7"/>
    <w:rsid w:val="00984253"/>
    <w:rsid w:val="009842F2"/>
    <w:rsid w:val="009845C7"/>
    <w:rsid w:val="00984A41"/>
    <w:rsid w:val="00984B90"/>
    <w:rsid w:val="00984F79"/>
    <w:rsid w:val="0098501F"/>
    <w:rsid w:val="009850D3"/>
    <w:rsid w:val="009853E6"/>
    <w:rsid w:val="00985947"/>
    <w:rsid w:val="00985CA8"/>
    <w:rsid w:val="00985FD1"/>
    <w:rsid w:val="00986101"/>
    <w:rsid w:val="009862B7"/>
    <w:rsid w:val="009865BA"/>
    <w:rsid w:val="00986895"/>
    <w:rsid w:val="00986C16"/>
    <w:rsid w:val="00986ED5"/>
    <w:rsid w:val="00987386"/>
    <w:rsid w:val="009873F6"/>
    <w:rsid w:val="009874F0"/>
    <w:rsid w:val="0098770C"/>
    <w:rsid w:val="00987810"/>
    <w:rsid w:val="00987BE4"/>
    <w:rsid w:val="00987C0D"/>
    <w:rsid w:val="00990296"/>
    <w:rsid w:val="00990621"/>
    <w:rsid w:val="00990D0A"/>
    <w:rsid w:val="00990DBD"/>
    <w:rsid w:val="009913CF"/>
    <w:rsid w:val="0099188C"/>
    <w:rsid w:val="00991BEE"/>
    <w:rsid w:val="00991D01"/>
    <w:rsid w:val="00991D67"/>
    <w:rsid w:val="00991F75"/>
    <w:rsid w:val="00991FE9"/>
    <w:rsid w:val="00992C40"/>
    <w:rsid w:val="00992E6F"/>
    <w:rsid w:val="00993097"/>
    <w:rsid w:val="00993300"/>
    <w:rsid w:val="0099334D"/>
    <w:rsid w:val="0099399D"/>
    <w:rsid w:val="00993BB8"/>
    <w:rsid w:val="00993D3E"/>
    <w:rsid w:val="00993E94"/>
    <w:rsid w:val="009944DA"/>
    <w:rsid w:val="0099450E"/>
    <w:rsid w:val="0099479C"/>
    <w:rsid w:val="00994977"/>
    <w:rsid w:val="00994B92"/>
    <w:rsid w:val="00994C4E"/>
    <w:rsid w:val="00994C5B"/>
    <w:rsid w:val="00994E1F"/>
    <w:rsid w:val="00994F2D"/>
    <w:rsid w:val="0099553D"/>
    <w:rsid w:val="009955F1"/>
    <w:rsid w:val="00995878"/>
    <w:rsid w:val="00995E84"/>
    <w:rsid w:val="00995F93"/>
    <w:rsid w:val="0099603F"/>
    <w:rsid w:val="0099618A"/>
    <w:rsid w:val="009962BF"/>
    <w:rsid w:val="00996916"/>
    <w:rsid w:val="00996D94"/>
    <w:rsid w:val="00996DE3"/>
    <w:rsid w:val="00996EB6"/>
    <w:rsid w:val="00997D18"/>
    <w:rsid w:val="009A0141"/>
    <w:rsid w:val="009A03AF"/>
    <w:rsid w:val="009A07C3"/>
    <w:rsid w:val="009A08BF"/>
    <w:rsid w:val="009A0913"/>
    <w:rsid w:val="009A0A51"/>
    <w:rsid w:val="009A0D9F"/>
    <w:rsid w:val="009A15CA"/>
    <w:rsid w:val="009A1C5D"/>
    <w:rsid w:val="009A1D28"/>
    <w:rsid w:val="009A1E89"/>
    <w:rsid w:val="009A2375"/>
    <w:rsid w:val="009A2916"/>
    <w:rsid w:val="009A295C"/>
    <w:rsid w:val="009A2EFC"/>
    <w:rsid w:val="009A2F37"/>
    <w:rsid w:val="009A31AE"/>
    <w:rsid w:val="009A3593"/>
    <w:rsid w:val="009A3EF1"/>
    <w:rsid w:val="009A41BF"/>
    <w:rsid w:val="009A41F6"/>
    <w:rsid w:val="009A436C"/>
    <w:rsid w:val="009A43B4"/>
    <w:rsid w:val="009A4643"/>
    <w:rsid w:val="009A46BC"/>
    <w:rsid w:val="009A470E"/>
    <w:rsid w:val="009A47BC"/>
    <w:rsid w:val="009A493A"/>
    <w:rsid w:val="009A4B93"/>
    <w:rsid w:val="009A4E2D"/>
    <w:rsid w:val="009A4E46"/>
    <w:rsid w:val="009A539B"/>
    <w:rsid w:val="009A5947"/>
    <w:rsid w:val="009A5BD9"/>
    <w:rsid w:val="009A60AA"/>
    <w:rsid w:val="009A61AA"/>
    <w:rsid w:val="009A647E"/>
    <w:rsid w:val="009A6683"/>
    <w:rsid w:val="009A6968"/>
    <w:rsid w:val="009A69DD"/>
    <w:rsid w:val="009A723C"/>
    <w:rsid w:val="009A73A9"/>
    <w:rsid w:val="009A76C7"/>
    <w:rsid w:val="009A7A59"/>
    <w:rsid w:val="009A7B9A"/>
    <w:rsid w:val="009A7FD1"/>
    <w:rsid w:val="009B0216"/>
    <w:rsid w:val="009B0295"/>
    <w:rsid w:val="009B03BB"/>
    <w:rsid w:val="009B0692"/>
    <w:rsid w:val="009B077F"/>
    <w:rsid w:val="009B0BAA"/>
    <w:rsid w:val="009B10DC"/>
    <w:rsid w:val="009B163A"/>
    <w:rsid w:val="009B2142"/>
    <w:rsid w:val="009B25C1"/>
    <w:rsid w:val="009B272F"/>
    <w:rsid w:val="009B274E"/>
    <w:rsid w:val="009B290E"/>
    <w:rsid w:val="009B2930"/>
    <w:rsid w:val="009B2E97"/>
    <w:rsid w:val="009B2EBD"/>
    <w:rsid w:val="009B2F2A"/>
    <w:rsid w:val="009B2F5B"/>
    <w:rsid w:val="009B313C"/>
    <w:rsid w:val="009B3283"/>
    <w:rsid w:val="009B3293"/>
    <w:rsid w:val="009B36CC"/>
    <w:rsid w:val="009B373A"/>
    <w:rsid w:val="009B3903"/>
    <w:rsid w:val="009B41BD"/>
    <w:rsid w:val="009B4273"/>
    <w:rsid w:val="009B4876"/>
    <w:rsid w:val="009B4968"/>
    <w:rsid w:val="009B4F3D"/>
    <w:rsid w:val="009B534A"/>
    <w:rsid w:val="009B53A7"/>
    <w:rsid w:val="009B54C1"/>
    <w:rsid w:val="009B54C6"/>
    <w:rsid w:val="009B5554"/>
    <w:rsid w:val="009B579B"/>
    <w:rsid w:val="009B5D0C"/>
    <w:rsid w:val="009B5E12"/>
    <w:rsid w:val="009B5E53"/>
    <w:rsid w:val="009B5E8A"/>
    <w:rsid w:val="009B63F9"/>
    <w:rsid w:val="009B645B"/>
    <w:rsid w:val="009B6526"/>
    <w:rsid w:val="009B68C4"/>
    <w:rsid w:val="009B6AFA"/>
    <w:rsid w:val="009B6EA7"/>
    <w:rsid w:val="009B757F"/>
    <w:rsid w:val="009B7802"/>
    <w:rsid w:val="009B7CEE"/>
    <w:rsid w:val="009B7D1C"/>
    <w:rsid w:val="009B7FF8"/>
    <w:rsid w:val="009C0C56"/>
    <w:rsid w:val="009C0C79"/>
    <w:rsid w:val="009C0E78"/>
    <w:rsid w:val="009C0FC5"/>
    <w:rsid w:val="009C101B"/>
    <w:rsid w:val="009C12EA"/>
    <w:rsid w:val="009C18B9"/>
    <w:rsid w:val="009C1FB2"/>
    <w:rsid w:val="009C2083"/>
    <w:rsid w:val="009C2125"/>
    <w:rsid w:val="009C2322"/>
    <w:rsid w:val="009C2733"/>
    <w:rsid w:val="009C2C17"/>
    <w:rsid w:val="009C306D"/>
    <w:rsid w:val="009C322A"/>
    <w:rsid w:val="009C34CE"/>
    <w:rsid w:val="009C3512"/>
    <w:rsid w:val="009C3B8F"/>
    <w:rsid w:val="009C3EBD"/>
    <w:rsid w:val="009C44A2"/>
    <w:rsid w:val="009C459E"/>
    <w:rsid w:val="009C45E2"/>
    <w:rsid w:val="009C4605"/>
    <w:rsid w:val="009C48A1"/>
    <w:rsid w:val="009C4C2B"/>
    <w:rsid w:val="009C4D1C"/>
    <w:rsid w:val="009C4DB7"/>
    <w:rsid w:val="009C50CA"/>
    <w:rsid w:val="009C535C"/>
    <w:rsid w:val="009C544E"/>
    <w:rsid w:val="009C54ED"/>
    <w:rsid w:val="009C54F1"/>
    <w:rsid w:val="009C5AE6"/>
    <w:rsid w:val="009C5AFF"/>
    <w:rsid w:val="009C5BE1"/>
    <w:rsid w:val="009C5D48"/>
    <w:rsid w:val="009C5D8C"/>
    <w:rsid w:val="009C619B"/>
    <w:rsid w:val="009C66D7"/>
    <w:rsid w:val="009C679D"/>
    <w:rsid w:val="009C6936"/>
    <w:rsid w:val="009C6BE3"/>
    <w:rsid w:val="009C6C7D"/>
    <w:rsid w:val="009C701B"/>
    <w:rsid w:val="009C71A6"/>
    <w:rsid w:val="009C795D"/>
    <w:rsid w:val="009C7AA9"/>
    <w:rsid w:val="009C7E25"/>
    <w:rsid w:val="009D013A"/>
    <w:rsid w:val="009D04EB"/>
    <w:rsid w:val="009D07A8"/>
    <w:rsid w:val="009D084B"/>
    <w:rsid w:val="009D0A89"/>
    <w:rsid w:val="009D0D05"/>
    <w:rsid w:val="009D0D1C"/>
    <w:rsid w:val="009D0E1A"/>
    <w:rsid w:val="009D0FD7"/>
    <w:rsid w:val="009D1710"/>
    <w:rsid w:val="009D19FF"/>
    <w:rsid w:val="009D1A01"/>
    <w:rsid w:val="009D1EC2"/>
    <w:rsid w:val="009D20C9"/>
    <w:rsid w:val="009D244E"/>
    <w:rsid w:val="009D2470"/>
    <w:rsid w:val="009D251F"/>
    <w:rsid w:val="009D2855"/>
    <w:rsid w:val="009D2B80"/>
    <w:rsid w:val="009D2E5D"/>
    <w:rsid w:val="009D307B"/>
    <w:rsid w:val="009D30C3"/>
    <w:rsid w:val="009D32A4"/>
    <w:rsid w:val="009D3B9E"/>
    <w:rsid w:val="009D3D6D"/>
    <w:rsid w:val="009D3ED7"/>
    <w:rsid w:val="009D406C"/>
    <w:rsid w:val="009D4286"/>
    <w:rsid w:val="009D4329"/>
    <w:rsid w:val="009D449C"/>
    <w:rsid w:val="009D4765"/>
    <w:rsid w:val="009D47CA"/>
    <w:rsid w:val="009D48B7"/>
    <w:rsid w:val="009D550D"/>
    <w:rsid w:val="009D55C2"/>
    <w:rsid w:val="009D57C0"/>
    <w:rsid w:val="009D5AEA"/>
    <w:rsid w:val="009D5C0E"/>
    <w:rsid w:val="009D5F60"/>
    <w:rsid w:val="009D60C0"/>
    <w:rsid w:val="009D642B"/>
    <w:rsid w:val="009D6A2C"/>
    <w:rsid w:val="009D6DF2"/>
    <w:rsid w:val="009D72CE"/>
    <w:rsid w:val="009D733A"/>
    <w:rsid w:val="009D7579"/>
    <w:rsid w:val="009D770D"/>
    <w:rsid w:val="009D78FA"/>
    <w:rsid w:val="009D7BDF"/>
    <w:rsid w:val="009D7CA5"/>
    <w:rsid w:val="009E03FE"/>
    <w:rsid w:val="009E06E0"/>
    <w:rsid w:val="009E07FD"/>
    <w:rsid w:val="009E0928"/>
    <w:rsid w:val="009E0A69"/>
    <w:rsid w:val="009E0CDB"/>
    <w:rsid w:val="009E0FE8"/>
    <w:rsid w:val="009E11B3"/>
    <w:rsid w:val="009E11D6"/>
    <w:rsid w:val="009E1326"/>
    <w:rsid w:val="009E1799"/>
    <w:rsid w:val="009E1A33"/>
    <w:rsid w:val="009E1D1E"/>
    <w:rsid w:val="009E1DD7"/>
    <w:rsid w:val="009E1F00"/>
    <w:rsid w:val="009E1F42"/>
    <w:rsid w:val="009E2526"/>
    <w:rsid w:val="009E263A"/>
    <w:rsid w:val="009E2699"/>
    <w:rsid w:val="009E2848"/>
    <w:rsid w:val="009E2A24"/>
    <w:rsid w:val="009E2A4D"/>
    <w:rsid w:val="009E2D77"/>
    <w:rsid w:val="009E31C0"/>
    <w:rsid w:val="009E344E"/>
    <w:rsid w:val="009E3552"/>
    <w:rsid w:val="009E35F4"/>
    <w:rsid w:val="009E3A2C"/>
    <w:rsid w:val="009E3C73"/>
    <w:rsid w:val="009E42ED"/>
    <w:rsid w:val="009E4643"/>
    <w:rsid w:val="009E4CCC"/>
    <w:rsid w:val="009E4D38"/>
    <w:rsid w:val="009E4DBF"/>
    <w:rsid w:val="009E58CF"/>
    <w:rsid w:val="009E5BE5"/>
    <w:rsid w:val="009E5E7E"/>
    <w:rsid w:val="009E6285"/>
    <w:rsid w:val="009E64F1"/>
    <w:rsid w:val="009E6526"/>
    <w:rsid w:val="009E6536"/>
    <w:rsid w:val="009E6760"/>
    <w:rsid w:val="009E67F8"/>
    <w:rsid w:val="009E681B"/>
    <w:rsid w:val="009E6FBB"/>
    <w:rsid w:val="009E71BE"/>
    <w:rsid w:val="009E721A"/>
    <w:rsid w:val="009E7AD4"/>
    <w:rsid w:val="009E7C5F"/>
    <w:rsid w:val="009E7C75"/>
    <w:rsid w:val="009E7FD3"/>
    <w:rsid w:val="009F0261"/>
    <w:rsid w:val="009F038E"/>
    <w:rsid w:val="009F05D3"/>
    <w:rsid w:val="009F082F"/>
    <w:rsid w:val="009F0D02"/>
    <w:rsid w:val="009F1B63"/>
    <w:rsid w:val="009F1D57"/>
    <w:rsid w:val="009F2326"/>
    <w:rsid w:val="009F233E"/>
    <w:rsid w:val="009F2F4B"/>
    <w:rsid w:val="009F3125"/>
    <w:rsid w:val="009F3377"/>
    <w:rsid w:val="009F3596"/>
    <w:rsid w:val="009F35CB"/>
    <w:rsid w:val="009F398B"/>
    <w:rsid w:val="009F39F6"/>
    <w:rsid w:val="009F3A2B"/>
    <w:rsid w:val="009F4140"/>
    <w:rsid w:val="009F4287"/>
    <w:rsid w:val="009F4308"/>
    <w:rsid w:val="009F489B"/>
    <w:rsid w:val="009F4B63"/>
    <w:rsid w:val="009F4E35"/>
    <w:rsid w:val="009F529A"/>
    <w:rsid w:val="009F5528"/>
    <w:rsid w:val="009F559F"/>
    <w:rsid w:val="009F55D1"/>
    <w:rsid w:val="009F5894"/>
    <w:rsid w:val="009F59E7"/>
    <w:rsid w:val="009F5D97"/>
    <w:rsid w:val="009F6421"/>
    <w:rsid w:val="009F64C7"/>
    <w:rsid w:val="009F6942"/>
    <w:rsid w:val="009F6C06"/>
    <w:rsid w:val="009F6E22"/>
    <w:rsid w:val="009F6E38"/>
    <w:rsid w:val="009F711B"/>
    <w:rsid w:val="009F714F"/>
    <w:rsid w:val="009F716A"/>
    <w:rsid w:val="009F738F"/>
    <w:rsid w:val="009F7606"/>
    <w:rsid w:val="009F791D"/>
    <w:rsid w:val="009F7A83"/>
    <w:rsid w:val="009F7CCF"/>
    <w:rsid w:val="009F7DFF"/>
    <w:rsid w:val="009F7E19"/>
    <w:rsid w:val="00A00000"/>
    <w:rsid w:val="00A00072"/>
    <w:rsid w:val="00A000B9"/>
    <w:rsid w:val="00A001BC"/>
    <w:rsid w:val="00A0070A"/>
    <w:rsid w:val="00A008C5"/>
    <w:rsid w:val="00A0096B"/>
    <w:rsid w:val="00A00BD3"/>
    <w:rsid w:val="00A0111D"/>
    <w:rsid w:val="00A01464"/>
    <w:rsid w:val="00A01612"/>
    <w:rsid w:val="00A01801"/>
    <w:rsid w:val="00A02056"/>
    <w:rsid w:val="00A020A5"/>
    <w:rsid w:val="00A02162"/>
    <w:rsid w:val="00A02451"/>
    <w:rsid w:val="00A0249C"/>
    <w:rsid w:val="00A02590"/>
    <w:rsid w:val="00A02BB3"/>
    <w:rsid w:val="00A02C7D"/>
    <w:rsid w:val="00A03322"/>
    <w:rsid w:val="00A03334"/>
    <w:rsid w:val="00A03379"/>
    <w:rsid w:val="00A035F5"/>
    <w:rsid w:val="00A0386F"/>
    <w:rsid w:val="00A03AAB"/>
    <w:rsid w:val="00A03F2A"/>
    <w:rsid w:val="00A0418F"/>
    <w:rsid w:val="00A04339"/>
    <w:rsid w:val="00A0436D"/>
    <w:rsid w:val="00A0456C"/>
    <w:rsid w:val="00A04810"/>
    <w:rsid w:val="00A04F9B"/>
    <w:rsid w:val="00A050D6"/>
    <w:rsid w:val="00A052B9"/>
    <w:rsid w:val="00A054A9"/>
    <w:rsid w:val="00A05AB2"/>
    <w:rsid w:val="00A05B66"/>
    <w:rsid w:val="00A05B74"/>
    <w:rsid w:val="00A05D69"/>
    <w:rsid w:val="00A06283"/>
    <w:rsid w:val="00A06289"/>
    <w:rsid w:val="00A0631A"/>
    <w:rsid w:val="00A06529"/>
    <w:rsid w:val="00A06C28"/>
    <w:rsid w:val="00A06CC3"/>
    <w:rsid w:val="00A06D3B"/>
    <w:rsid w:val="00A06D3D"/>
    <w:rsid w:val="00A06E58"/>
    <w:rsid w:val="00A06EE8"/>
    <w:rsid w:val="00A07299"/>
    <w:rsid w:val="00A075E0"/>
    <w:rsid w:val="00A07FBE"/>
    <w:rsid w:val="00A1022F"/>
    <w:rsid w:val="00A102DB"/>
    <w:rsid w:val="00A1080D"/>
    <w:rsid w:val="00A10CFE"/>
    <w:rsid w:val="00A10D90"/>
    <w:rsid w:val="00A11632"/>
    <w:rsid w:val="00A116B6"/>
    <w:rsid w:val="00A116CE"/>
    <w:rsid w:val="00A11817"/>
    <w:rsid w:val="00A118DA"/>
    <w:rsid w:val="00A11AD2"/>
    <w:rsid w:val="00A11B2F"/>
    <w:rsid w:val="00A11DAD"/>
    <w:rsid w:val="00A11FB9"/>
    <w:rsid w:val="00A120A0"/>
    <w:rsid w:val="00A121C1"/>
    <w:rsid w:val="00A125A9"/>
    <w:rsid w:val="00A126FA"/>
    <w:rsid w:val="00A127F8"/>
    <w:rsid w:val="00A12A24"/>
    <w:rsid w:val="00A12AC6"/>
    <w:rsid w:val="00A12B56"/>
    <w:rsid w:val="00A12F15"/>
    <w:rsid w:val="00A12FF6"/>
    <w:rsid w:val="00A130F2"/>
    <w:rsid w:val="00A13A6D"/>
    <w:rsid w:val="00A13A70"/>
    <w:rsid w:val="00A144B0"/>
    <w:rsid w:val="00A14878"/>
    <w:rsid w:val="00A15587"/>
    <w:rsid w:val="00A1585E"/>
    <w:rsid w:val="00A15E58"/>
    <w:rsid w:val="00A162EB"/>
    <w:rsid w:val="00A164AA"/>
    <w:rsid w:val="00A1661D"/>
    <w:rsid w:val="00A16666"/>
    <w:rsid w:val="00A1669C"/>
    <w:rsid w:val="00A166D3"/>
    <w:rsid w:val="00A16795"/>
    <w:rsid w:val="00A16A78"/>
    <w:rsid w:val="00A16AAE"/>
    <w:rsid w:val="00A16D1B"/>
    <w:rsid w:val="00A16EAE"/>
    <w:rsid w:val="00A16FA5"/>
    <w:rsid w:val="00A17002"/>
    <w:rsid w:val="00A171AA"/>
    <w:rsid w:val="00A17219"/>
    <w:rsid w:val="00A17433"/>
    <w:rsid w:val="00A17549"/>
    <w:rsid w:val="00A17B75"/>
    <w:rsid w:val="00A17BA1"/>
    <w:rsid w:val="00A17E73"/>
    <w:rsid w:val="00A20112"/>
    <w:rsid w:val="00A20382"/>
    <w:rsid w:val="00A2050B"/>
    <w:rsid w:val="00A2062B"/>
    <w:rsid w:val="00A207CA"/>
    <w:rsid w:val="00A20AE1"/>
    <w:rsid w:val="00A20E5C"/>
    <w:rsid w:val="00A20EC4"/>
    <w:rsid w:val="00A210D5"/>
    <w:rsid w:val="00A215D1"/>
    <w:rsid w:val="00A21651"/>
    <w:rsid w:val="00A2178E"/>
    <w:rsid w:val="00A21957"/>
    <w:rsid w:val="00A22182"/>
    <w:rsid w:val="00A225C2"/>
    <w:rsid w:val="00A22644"/>
    <w:rsid w:val="00A229D8"/>
    <w:rsid w:val="00A22A02"/>
    <w:rsid w:val="00A22BC6"/>
    <w:rsid w:val="00A22EEF"/>
    <w:rsid w:val="00A234E6"/>
    <w:rsid w:val="00A23C1A"/>
    <w:rsid w:val="00A240C9"/>
    <w:rsid w:val="00A24194"/>
    <w:rsid w:val="00A242F7"/>
    <w:rsid w:val="00A2467A"/>
    <w:rsid w:val="00A24D88"/>
    <w:rsid w:val="00A24FFF"/>
    <w:rsid w:val="00A255BC"/>
    <w:rsid w:val="00A256F0"/>
    <w:rsid w:val="00A258B4"/>
    <w:rsid w:val="00A25F25"/>
    <w:rsid w:val="00A25F87"/>
    <w:rsid w:val="00A2627A"/>
    <w:rsid w:val="00A262DC"/>
    <w:rsid w:val="00A2660A"/>
    <w:rsid w:val="00A2675C"/>
    <w:rsid w:val="00A26908"/>
    <w:rsid w:val="00A26952"/>
    <w:rsid w:val="00A269E0"/>
    <w:rsid w:val="00A27092"/>
    <w:rsid w:val="00A27102"/>
    <w:rsid w:val="00A2714A"/>
    <w:rsid w:val="00A27253"/>
    <w:rsid w:val="00A27618"/>
    <w:rsid w:val="00A279EB"/>
    <w:rsid w:val="00A27D53"/>
    <w:rsid w:val="00A27D8B"/>
    <w:rsid w:val="00A27D9A"/>
    <w:rsid w:val="00A27E98"/>
    <w:rsid w:val="00A27F38"/>
    <w:rsid w:val="00A302E2"/>
    <w:rsid w:val="00A308C9"/>
    <w:rsid w:val="00A30A80"/>
    <w:rsid w:val="00A30AD1"/>
    <w:rsid w:val="00A30AE8"/>
    <w:rsid w:val="00A30B0D"/>
    <w:rsid w:val="00A30FD3"/>
    <w:rsid w:val="00A31064"/>
    <w:rsid w:val="00A31210"/>
    <w:rsid w:val="00A312A3"/>
    <w:rsid w:val="00A315C2"/>
    <w:rsid w:val="00A31850"/>
    <w:rsid w:val="00A318F5"/>
    <w:rsid w:val="00A31D3F"/>
    <w:rsid w:val="00A31D84"/>
    <w:rsid w:val="00A31FDA"/>
    <w:rsid w:val="00A32124"/>
    <w:rsid w:val="00A3274D"/>
    <w:rsid w:val="00A32A9E"/>
    <w:rsid w:val="00A32C87"/>
    <w:rsid w:val="00A32D5A"/>
    <w:rsid w:val="00A32DB3"/>
    <w:rsid w:val="00A332F5"/>
    <w:rsid w:val="00A33581"/>
    <w:rsid w:val="00A3376F"/>
    <w:rsid w:val="00A3382B"/>
    <w:rsid w:val="00A3389D"/>
    <w:rsid w:val="00A33EDB"/>
    <w:rsid w:val="00A33F51"/>
    <w:rsid w:val="00A341B4"/>
    <w:rsid w:val="00A34233"/>
    <w:rsid w:val="00A34515"/>
    <w:rsid w:val="00A3454F"/>
    <w:rsid w:val="00A3466E"/>
    <w:rsid w:val="00A347B5"/>
    <w:rsid w:val="00A349A4"/>
    <w:rsid w:val="00A351A9"/>
    <w:rsid w:val="00A351AD"/>
    <w:rsid w:val="00A3561C"/>
    <w:rsid w:val="00A356AE"/>
    <w:rsid w:val="00A358FF"/>
    <w:rsid w:val="00A35D8B"/>
    <w:rsid w:val="00A3630F"/>
    <w:rsid w:val="00A36320"/>
    <w:rsid w:val="00A3646B"/>
    <w:rsid w:val="00A36706"/>
    <w:rsid w:val="00A36A6C"/>
    <w:rsid w:val="00A36AC8"/>
    <w:rsid w:val="00A36D8D"/>
    <w:rsid w:val="00A36E23"/>
    <w:rsid w:val="00A36F9E"/>
    <w:rsid w:val="00A372DB"/>
    <w:rsid w:val="00A37393"/>
    <w:rsid w:val="00A37A12"/>
    <w:rsid w:val="00A37E60"/>
    <w:rsid w:val="00A40055"/>
    <w:rsid w:val="00A40264"/>
    <w:rsid w:val="00A40393"/>
    <w:rsid w:val="00A40647"/>
    <w:rsid w:val="00A410A2"/>
    <w:rsid w:val="00A414DF"/>
    <w:rsid w:val="00A41AA5"/>
    <w:rsid w:val="00A41ACB"/>
    <w:rsid w:val="00A41E07"/>
    <w:rsid w:val="00A41EC7"/>
    <w:rsid w:val="00A422FC"/>
    <w:rsid w:val="00A4248A"/>
    <w:rsid w:val="00A426CF"/>
    <w:rsid w:val="00A428F1"/>
    <w:rsid w:val="00A42C75"/>
    <w:rsid w:val="00A42F95"/>
    <w:rsid w:val="00A430B0"/>
    <w:rsid w:val="00A430B1"/>
    <w:rsid w:val="00A43315"/>
    <w:rsid w:val="00A4363D"/>
    <w:rsid w:val="00A43954"/>
    <w:rsid w:val="00A43B57"/>
    <w:rsid w:val="00A43CF1"/>
    <w:rsid w:val="00A44318"/>
    <w:rsid w:val="00A44564"/>
    <w:rsid w:val="00A446FA"/>
    <w:rsid w:val="00A44925"/>
    <w:rsid w:val="00A44943"/>
    <w:rsid w:val="00A4498F"/>
    <w:rsid w:val="00A44A3D"/>
    <w:rsid w:val="00A45715"/>
    <w:rsid w:val="00A458D2"/>
    <w:rsid w:val="00A466BC"/>
    <w:rsid w:val="00A46745"/>
    <w:rsid w:val="00A46E1D"/>
    <w:rsid w:val="00A473DC"/>
    <w:rsid w:val="00A4743F"/>
    <w:rsid w:val="00A47523"/>
    <w:rsid w:val="00A4789F"/>
    <w:rsid w:val="00A47994"/>
    <w:rsid w:val="00A479C3"/>
    <w:rsid w:val="00A479C9"/>
    <w:rsid w:val="00A47BE8"/>
    <w:rsid w:val="00A47F35"/>
    <w:rsid w:val="00A4A73A"/>
    <w:rsid w:val="00A5085D"/>
    <w:rsid w:val="00A50AF0"/>
    <w:rsid w:val="00A50B31"/>
    <w:rsid w:val="00A50CAC"/>
    <w:rsid w:val="00A50ED2"/>
    <w:rsid w:val="00A50F62"/>
    <w:rsid w:val="00A511F5"/>
    <w:rsid w:val="00A51214"/>
    <w:rsid w:val="00A5129D"/>
    <w:rsid w:val="00A5130A"/>
    <w:rsid w:val="00A5165A"/>
    <w:rsid w:val="00A5191C"/>
    <w:rsid w:val="00A5197F"/>
    <w:rsid w:val="00A51B06"/>
    <w:rsid w:val="00A52036"/>
    <w:rsid w:val="00A52169"/>
    <w:rsid w:val="00A52206"/>
    <w:rsid w:val="00A522EF"/>
    <w:rsid w:val="00A527C2"/>
    <w:rsid w:val="00A52869"/>
    <w:rsid w:val="00A52B1D"/>
    <w:rsid w:val="00A52C24"/>
    <w:rsid w:val="00A52D37"/>
    <w:rsid w:val="00A52EFB"/>
    <w:rsid w:val="00A53013"/>
    <w:rsid w:val="00A53049"/>
    <w:rsid w:val="00A531D5"/>
    <w:rsid w:val="00A53580"/>
    <w:rsid w:val="00A53599"/>
    <w:rsid w:val="00A535EF"/>
    <w:rsid w:val="00A538FA"/>
    <w:rsid w:val="00A5399B"/>
    <w:rsid w:val="00A53ACB"/>
    <w:rsid w:val="00A53B65"/>
    <w:rsid w:val="00A53D50"/>
    <w:rsid w:val="00A53E0E"/>
    <w:rsid w:val="00A54672"/>
    <w:rsid w:val="00A54B22"/>
    <w:rsid w:val="00A54CA5"/>
    <w:rsid w:val="00A54F96"/>
    <w:rsid w:val="00A550EE"/>
    <w:rsid w:val="00A55477"/>
    <w:rsid w:val="00A55705"/>
    <w:rsid w:val="00A5575C"/>
    <w:rsid w:val="00A557A0"/>
    <w:rsid w:val="00A558D9"/>
    <w:rsid w:val="00A56312"/>
    <w:rsid w:val="00A56438"/>
    <w:rsid w:val="00A5643A"/>
    <w:rsid w:val="00A5698E"/>
    <w:rsid w:val="00A56A76"/>
    <w:rsid w:val="00A56AC5"/>
    <w:rsid w:val="00A56C35"/>
    <w:rsid w:val="00A572D9"/>
    <w:rsid w:val="00A57343"/>
    <w:rsid w:val="00A575F4"/>
    <w:rsid w:val="00A575FA"/>
    <w:rsid w:val="00A57704"/>
    <w:rsid w:val="00A57897"/>
    <w:rsid w:val="00A57915"/>
    <w:rsid w:val="00A579C6"/>
    <w:rsid w:val="00A57A1C"/>
    <w:rsid w:val="00A602B3"/>
    <w:rsid w:val="00A60348"/>
    <w:rsid w:val="00A60AC7"/>
    <w:rsid w:val="00A60AE0"/>
    <w:rsid w:val="00A60C14"/>
    <w:rsid w:val="00A60D2A"/>
    <w:rsid w:val="00A610D4"/>
    <w:rsid w:val="00A61594"/>
    <w:rsid w:val="00A618F4"/>
    <w:rsid w:val="00A61F0D"/>
    <w:rsid w:val="00A62385"/>
    <w:rsid w:val="00A624CC"/>
    <w:rsid w:val="00A62891"/>
    <w:rsid w:val="00A62B41"/>
    <w:rsid w:val="00A62BEC"/>
    <w:rsid w:val="00A62D2F"/>
    <w:rsid w:val="00A62DD3"/>
    <w:rsid w:val="00A62FE1"/>
    <w:rsid w:val="00A6389A"/>
    <w:rsid w:val="00A6426F"/>
    <w:rsid w:val="00A64399"/>
    <w:rsid w:val="00A6448B"/>
    <w:rsid w:val="00A644B7"/>
    <w:rsid w:val="00A64662"/>
    <w:rsid w:val="00A6489C"/>
    <w:rsid w:val="00A64AAA"/>
    <w:rsid w:val="00A64B2A"/>
    <w:rsid w:val="00A64E1D"/>
    <w:rsid w:val="00A6562B"/>
    <w:rsid w:val="00A6581A"/>
    <w:rsid w:val="00A65847"/>
    <w:rsid w:val="00A6587F"/>
    <w:rsid w:val="00A65899"/>
    <w:rsid w:val="00A658FD"/>
    <w:rsid w:val="00A659A4"/>
    <w:rsid w:val="00A66612"/>
    <w:rsid w:val="00A66B45"/>
    <w:rsid w:val="00A66C04"/>
    <w:rsid w:val="00A67280"/>
    <w:rsid w:val="00A67471"/>
    <w:rsid w:val="00A6758B"/>
    <w:rsid w:val="00A6783D"/>
    <w:rsid w:val="00A67976"/>
    <w:rsid w:val="00A67B28"/>
    <w:rsid w:val="00A67CAE"/>
    <w:rsid w:val="00A704F9"/>
    <w:rsid w:val="00A70550"/>
    <w:rsid w:val="00A70842"/>
    <w:rsid w:val="00A70AA3"/>
    <w:rsid w:val="00A70ABA"/>
    <w:rsid w:val="00A70FBE"/>
    <w:rsid w:val="00A711C4"/>
    <w:rsid w:val="00A71304"/>
    <w:rsid w:val="00A716A4"/>
    <w:rsid w:val="00A717E3"/>
    <w:rsid w:val="00A719CD"/>
    <w:rsid w:val="00A72131"/>
    <w:rsid w:val="00A722BC"/>
    <w:rsid w:val="00A72384"/>
    <w:rsid w:val="00A724BC"/>
    <w:rsid w:val="00A728EE"/>
    <w:rsid w:val="00A72A6A"/>
    <w:rsid w:val="00A72B2C"/>
    <w:rsid w:val="00A72B97"/>
    <w:rsid w:val="00A72BA6"/>
    <w:rsid w:val="00A72BCB"/>
    <w:rsid w:val="00A7345D"/>
    <w:rsid w:val="00A73749"/>
    <w:rsid w:val="00A73915"/>
    <w:rsid w:val="00A73ADB"/>
    <w:rsid w:val="00A73CDA"/>
    <w:rsid w:val="00A73FB2"/>
    <w:rsid w:val="00A7401E"/>
    <w:rsid w:val="00A740F9"/>
    <w:rsid w:val="00A74241"/>
    <w:rsid w:val="00A746BC"/>
    <w:rsid w:val="00A747C0"/>
    <w:rsid w:val="00A748B1"/>
    <w:rsid w:val="00A74D7A"/>
    <w:rsid w:val="00A74EE0"/>
    <w:rsid w:val="00A74EFB"/>
    <w:rsid w:val="00A755D9"/>
    <w:rsid w:val="00A75684"/>
    <w:rsid w:val="00A7573C"/>
    <w:rsid w:val="00A75937"/>
    <w:rsid w:val="00A75974"/>
    <w:rsid w:val="00A75A9B"/>
    <w:rsid w:val="00A75D96"/>
    <w:rsid w:val="00A76179"/>
    <w:rsid w:val="00A76333"/>
    <w:rsid w:val="00A765D9"/>
    <w:rsid w:val="00A7671E"/>
    <w:rsid w:val="00A76909"/>
    <w:rsid w:val="00A77020"/>
    <w:rsid w:val="00A7714A"/>
    <w:rsid w:val="00A774E3"/>
    <w:rsid w:val="00A77703"/>
    <w:rsid w:val="00A77C94"/>
    <w:rsid w:val="00A77F22"/>
    <w:rsid w:val="00A77FBF"/>
    <w:rsid w:val="00A806B1"/>
    <w:rsid w:val="00A80BE9"/>
    <w:rsid w:val="00A80C62"/>
    <w:rsid w:val="00A80DAC"/>
    <w:rsid w:val="00A81083"/>
    <w:rsid w:val="00A815EE"/>
    <w:rsid w:val="00A815FF"/>
    <w:rsid w:val="00A81E2B"/>
    <w:rsid w:val="00A82004"/>
    <w:rsid w:val="00A82155"/>
    <w:rsid w:val="00A8215C"/>
    <w:rsid w:val="00A8226F"/>
    <w:rsid w:val="00A82311"/>
    <w:rsid w:val="00A8234A"/>
    <w:rsid w:val="00A82380"/>
    <w:rsid w:val="00A824F6"/>
    <w:rsid w:val="00A82516"/>
    <w:rsid w:val="00A82533"/>
    <w:rsid w:val="00A82790"/>
    <w:rsid w:val="00A8291F"/>
    <w:rsid w:val="00A829B6"/>
    <w:rsid w:val="00A829BF"/>
    <w:rsid w:val="00A82A5F"/>
    <w:rsid w:val="00A82A7A"/>
    <w:rsid w:val="00A82C9F"/>
    <w:rsid w:val="00A82D31"/>
    <w:rsid w:val="00A82DD8"/>
    <w:rsid w:val="00A82F98"/>
    <w:rsid w:val="00A82FA0"/>
    <w:rsid w:val="00A83068"/>
    <w:rsid w:val="00A8319F"/>
    <w:rsid w:val="00A83241"/>
    <w:rsid w:val="00A83766"/>
    <w:rsid w:val="00A839B0"/>
    <w:rsid w:val="00A840CE"/>
    <w:rsid w:val="00A84324"/>
    <w:rsid w:val="00A843F9"/>
    <w:rsid w:val="00A847DF"/>
    <w:rsid w:val="00A8483D"/>
    <w:rsid w:val="00A84843"/>
    <w:rsid w:val="00A84C2B"/>
    <w:rsid w:val="00A84F85"/>
    <w:rsid w:val="00A8525B"/>
    <w:rsid w:val="00A855B3"/>
    <w:rsid w:val="00A85CE4"/>
    <w:rsid w:val="00A85D05"/>
    <w:rsid w:val="00A85EEC"/>
    <w:rsid w:val="00A85F15"/>
    <w:rsid w:val="00A86036"/>
    <w:rsid w:val="00A8603C"/>
    <w:rsid w:val="00A8626E"/>
    <w:rsid w:val="00A8656C"/>
    <w:rsid w:val="00A8677F"/>
    <w:rsid w:val="00A86860"/>
    <w:rsid w:val="00A86A0C"/>
    <w:rsid w:val="00A86CFC"/>
    <w:rsid w:val="00A86E9F"/>
    <w:rsid w:val="00A86F13"/>
    <w:rsid w:val="00A86FFF"/>
    <w:rsid w:val="00A87341"/>
    <w:rsid w:val="00A87404"/>
    <w:rsid w:val="00A874AF"/>
    <w:rsid w:val="00A87CF4"/>
    <w:rsid w:val="00A87F41"/>
    <w:rsid w:val="00A90085"/>
    <w:rsid w:val="00A90097"/>
    <w:rsid w:val="00A900DB"/>
    <w:rsid w:val="00A901CB"/>
    <w:rsid w:val="00A90259"/>
    <w:rsid w:val="00A90DBC"/>
    <w:rsid w:val="00A91514"/>
    <w:rsid w:val="00A91705"/>
    <w:rsid w:val="00A91ADF"/>
    <w:rsid w:val="00A91D51"/>
    <w:rsid w:val="00A91E23"/>
    <w:rsid w:val="00A922E9"/>
    <w:rsid w:val="00A92506"/>
    <w:rsid w:val="00A929A9"/>
    <w:rsid w:val="00A92D66"/>
    <w:rsid w:val="00A92F4C"/>
    <w:rsid w:val="00A93304"/>
    <w:rsid w:val="00A934BF"/>
    <w:rsid w:val="00A93578"/>
    <w:rsid w:val="00A936A2"/>
    <w:rsid w:val="00A93716"/>
    <w:rsid w:val="00A93D9C"/>
    <w:rsid w:val="00A942B3"/>
    <w:rsid w:val="00A943EA"/>
    <w:rsid w:val="00A9446B"/>
    <w:rsid w:val="00A949C8"/>
    <w:rsid w:val="00A94DD7"/>
    <w:rsid w:val="00A95154"/>
    <w:rsid w:val="00A9521D"/>
    <w:rsid w:val="00A953A2"/>
    <w:rsid w:val="00A953D3"/>
    <w:rsid w:val="00A956D7"/>
    <w:rsid w:val="00A95C46"/>
    <w:rsid w:val="00A95C7B"/>
    <w:rsid w:val="00A95C8B"/>
    <w:rsid w:val="00A95D9E"/>
    <w:rsid w:val="00A96704"/>
    <w:rsid w:val="00A967A0"/>
    <w:rsid w:val="00A96C19"/>
    <w:rsid w:val="00A96F34"/>
    <w:rsid w:val="00A973E9"/>
    <w:rsid w:val="00A9742E"/>
    <w:rsid w:val="00A97757"/>
    <w:rsid w:val="00A9799C"/>
    <w:rsid w:val="00A97A3E"/>
    <w:rsid w:val="00A97AB9"/>
    <w:rsid w:val="00A97E67"/>
    <w:rsid w:val="00AA03C2"/>
    <w:rsid w:val="00AA053F"/>
    <w:rsid w:val="00AA1B19"/>
    <w:rsid w:val="00AA1CCE"/>
    <w:rsid w:val="00AA1DAE"/>
    <w:rsid w:val="00AA2144"/>
    <w:rsid w:val="00AA21CC"/>
    <w:rsid w:val="00AA2427"/>
    <w:rsid w:val="00AA2624"/>
    <w:rsid w:val="00AA2859"/>
    <w:rsid w:val="00AA29C7"/>
    <w:rsid w:val="00AA2D94"/>
    <w:rsid w:val="00AA3183"/>
    <w:rsid w:val="00AA3442"/>
    <w:rsid w:val="00AA368A"/>
    <w:rsid w:val="00AA3817"/>
    <w:rsid w:val="00AA3C4C"/>
    <w:rsid w:val="00AA3DD0"/>
    <w:rsid w:val="00AA3FFE"/>
    <w:rsid w:val="00AA4086"/>
    <w:rsid w:val="00AA448C"/>
    <w:rsid w:val="00AA4646"/>
    <w:rsid w:val="00AA48E7"/>
    <w:rsid w:val="00AA4C72"/>
    <w:rsid w:val="00AA4FD8"/>
    <w:rsid w:val="00AA50A7"/>
    <w:rsid w:val="00AA561F"/>
    <w:rsid w:val="00AA5BB2"/>
    <w:rsid w:val="00AA5CDC"/>
    <w:rsid w:val="00AA5EE9"/>
    <w:rsid w:val="00AA5F1F"/>
    <w:rsid w:val="00AA6317"/>
    <w:rsid w:val="00AA642C"/>
    <w:rsid w:val="00AA654A"/>
    <w:rsid w:val="00AA65CA"/>
    <w:rsid w:val="00AA6E04"/>
    <w:rsid w:val="00AA6E43"/>
    <w:rsid w:val="00AA72CE"/>
    <w:rsid w:val="00AA76AD"/>
    <w:rsid w:val="00AA77FF"/>
    <w:rsid w:val="00AA7A9E"/>
    <w:rsid w:val="00AA7D79"/>
    <w:rsid w:val="00AA7DDB"/>
    <w:rsid w:val="00AB009B"/>
    <w:rsid w:val="00AB030E"/>
    <w:rsid w:val="00AB06D7"/>
    <w:rsid w:val="00AB06E5"/>
    <w:rsid w:val="00AB0E0B"/>
    <w:rsid w:val="00AB11A2"/>
    <w:rsid w:val="00AB1264"/>
    <w:rsid w:val="00AB1323"/>
    <w:rsid w:val="00AB1440"/>
    <w:rsid w:val="00AB1E02"/>
    <w:rsid w:val="00AB2008"/>
    <w:rsid w:val="00AB22E8"/>
    <w:rsid w:val="00AB23AD"/>
    <w:rsid w:val="00AB25B9"/>
    <w:rsid w:val="00AB2762"/>
    <w:rsid w:val="00AB28DE"/>
    <w:rsid w:val="00AB2A92"/>
    <w:rsid w:val="00AB2AF8"/>
    <w:rsid w:val="00AB2CD7"/>
    <w:rsid w:val="00AB2D96"/>
    <w:rsid w:val="00AB2DCF"/>
    <w:rsid w:val="00AB2F90"/>
    <w:rsid w:val="00AB2FE4"/>
    <w:rsid w:val="00AB31FC"/>
    <w:rsid w:val="00AB34CB"/>
    <w:rsid w:val="00AB36EC"/>
    <w:rsid w:val="00AB397A"/>
    <w:rsid w:val="00AB39AC"/>
    <w:rsid w:val="00AB3C6C"/>
    <w:rsid w:val="00AB3E31"/>
    <w:rsid w:val="00AB3F52"/>
    <w:rsid w:val="00AB444B"/>
    <w:rsid w:val="00AB4874"/>
    <w:rsid w:val="00AB4F4D"/>
    <w:rsid w:val="00AB572E"/>
    <w:rsid w:val="00AB5789"/>
    <w:rsid w:val="00AB58CE"/>
    <w:rsid w:val="00AB5B11"/>
    <w:rsid w:val="00AB5D3A"/>
    <w:rsid w:val="00AB5E32"/>
    <w:rsid w:val="00AB5E96"/>
    <w:rsid w:val="00AB5FE3"/>
    <w:rsid w:val="00AB5FF9"/>
    <w:rsid w:val="00AB618E"/>
    <w:rsid w:val="00AB6260"/>
    <w:rsid w:val="00AB6A93"/>
    <w:rsid w:val="00AB6BCC"/>
    <w:rsid w:val="00AB6BDE"/>
    <w:rsid w:val="00AB6E65"/>
    <w:rsid w:val="00AB6F89"/>
    <w:rsid w:val="00AB7199"/>
    <w:rsid w:val="00AB73B6"/>
    <w:rsid w:val="00AB7587"/>
    <w:rsid w:val="00AC0552"/>
    <w:rsid w:val="00AC0593"/>
    <w:rsid w:val="00AC0768"/>
    <w:rsid w:val="00AC089E"/>
    <w:rsid w:val="00AC0BDD"/>
    <w:rsid w:val="00AC108B"/>
    <w:rsid w:val="00AC12EB"/>
    <w:rsid w:val="00AC147D"/>
    <w:rsid w:val="00AC1539"/>
    <w:rsid w:val="00AC15E1"/>
    <w:rsid w:val="00AC1646"/>
    <w:rsid w:val="00AC1BE0"/>
    <w:rsid w:val="00AC1DE4"/>
    <w:rsid w:val="00AC1E28"/>
    <w:rsid w:val="00AC2493"/>
    <w:rsid w:val="00AC2C10"/>
    <w:rsid w:val="00AC2F31"/>
    <w:rsid w:val="00AC3063"/>
    <w:rsid w:val="00AC34AE"/>
    <w:rsid w:val="00AC34FC"/>
    <w:rsid w:val="00AC3A01"/>
    <w:rsid w:val="00AC3C2B"/>
    <w:rsid w:val="00AC3D83"/>
    <w:rsid w:val="00AC3FD4"/>
    <w:rsid w:val="00AC4286"/>
    <w:rsid w:val="00AC4467"/>
    <w:rsid w:val="00AC4679"/>
    <w:rsid w:val="00AC4849"/>
    <w:rsid w:val="00AC4E79"/>
    <w:rsid w:val="00AC5086"/>
    <w:rsid w:val="00AC50D4"/>
    <w:rsid w:val="00AC5223"/>
    <w:rsid w:val="00AC5362"/>
    <w:rsid w:val="00AC54B3"/>
    <w:rsid w:val="00AC5980"/>
    <w:rsid w:val="00AC60AC"/>
    <w:rsid w:val="00AC6278"/>
    <w:rsid w:val="00AC63BC"/>
    <w:rsid w:val="00AC648A"/>
    <w:rsid w:val="00AC64D3"/>
    <w:rsid w:val="00AC66DD"/>
    <w:rsid w:val="00AC67C9"/>
    <w:rsid w:val="00AC692B"/>
    <w:rsid w:val="00AC69E2"/>
    <w:rsid w:val="00AC7134"/>
    <w:rsid w:val="00AC7316"/>
    <w:rsid w:val="00AC7337"/>
    <w:rsid w:val="00AC7655"/>
    <w:rsid w:val="00AC7687"/>
    <w:rsid w:val="00AC77E8"/>
    <w:rsid w:val="00AC7DBD"/>
    <w:rsid w:val="00AD0396"/>
    <w:rsid w:val="00AD06CF"/>
    <w:rsid w:val="00AD0A8E"/>
    <w:rsid w:val="00AD0D1D"/>
    <w:rsid w:val="00AD0D4F"/>
    <w:rsid w:val="00AD0D69"/>
    <w:rsid w:val="00AD0F10"/>
    <w:rsid w:val="00AD10A2"/>
    <w:rsid w:val="00AD1109"/>
    <w:rsid w:val="00AD133F"/>
    <w:rsid w:val="00AD160A"/>
    <w:rsid w:val="00AD18B6"/>
    <w:rsid w:val="00AD18BD"/>
    <w:rsid w:val="00AD1BD4"/>
    <w:rsid w:val="00AD1C52"/>
    <w:rsid w:val="00AD1E87"/>
    <w:rsid w:val="00AD1EAD"/>
    <w:rsid w:val="00AD21B5"/>
    <w:rsid w:val="00AD233A"/>
    <w:rsid w:val="00AD23E6"/>
    <w:rsid w:val="00AD24E7"/>
    <w:rsid w:val="00AD2562"/>
    <w:rsid w:val="00AD2637"/>
    <w:rsid w:val="00AD28FD"/>
    <w:rsid w:val="00AD2C40"/>
    <w:rsid w:val="00AD308D"/>
    <w:rsid w:val="00AD3896"/>
    <w:rsid w:val="00AD3A26"/>
    <w:rsid w:val="00AD3A76"/>
    <w:rsid w:val="00AD3BEB"/>
    <w:rsid w:val="00AD3E14"/>
    <w:rsid w:val="00AD3E3D"/>
    <w:rsid w:val="00AD4443"/>
    <w:rsid w:val="00AD4845"/>
    <w:rsid w:val="00AD49B2"/>
    <w:rsid w:val="00AD4A5A"/>
    <w:rsid w:val="00AD4C97"/>
    <w:rsid w:val="00AD4D54"/>
    <w:rsid w:val="00AD5398"/>
    <w:rsid w:val="00AD5776"/>
    <w:rsid w:val="00AD5E21"/>
    <w:rsid w:val="00AD5EF2"/>
    <w:rsid w:val="00AD5F02"/>
    <w:rsid w:val="00AD619A"/>
    <w:rsid w:val="00AD64D6"/>
    <w:rsid w:val="00AD658D"/>
    <w:rsid w:val="00AD6663"/>
    <w:rsid w:val="00AD68F7"/>
    <w:rsid w:val="00AD6A99"/>
    <w:rsid w:val="00AD70CB"/>
    <w:rsid w:val="00AD7127"/>
    <w:rsid w:val="00AD712E"/>
    <w:rsid w:val="00AD7500"/>
    <w:rsid w:val="00AD76B1"/>
    <w:rsid w:val="00AD7C4A"/>
    <w:rsid w:val="00AD7E19"/>
    <w:rsid w:val="00AE015D"/>
    <w:rsid w:val="00AE0386"/>
    <w:rsid w:val="00AE0425"/>
    <w:rsid w:val="00AE07E7"/>
    <w:rsid w:val="00AE11CB"/>
    <w:rsid w:val="00AE150C"/>
    <w:rsid w:val="00AE1FB9"/>
    <w:rsid w:val="00AE20AF"/>
    <w:rsid w:val="00AE24F9"/>
    <w:rsid w:val="00AE2579"/>
    <w:rsid w:val="00AE2AD1"/>
    <w:rsid w:val="00AE2C0D"/>
    <w:rsid w:val="00AE32B1"/>
    <w:rsid w:val="00AE33CC"/>
    <w:rsid w:val="00AE33ED"/>
    <w:rsid w:val="00AE363B"/>
    <w:rsid w:val="00AE3847"/>
    <w:rsid w:val="00AE39D7"/>
    <w:rsid w:val="00AE3BBD"/>
    <w:rsid w:val="00AE3DFB"/>
    <w:rsid w:val="00AE4441"/>
    <w:rsid w:val="00AE463E"/>
    <w:rsid w:val="00AE4D8C"/>
    <w:rsid w:val="00AE4F2F"/>
    <w:rsid w:val="00AE54DD"/>
    <w:rsid w:val="00AE5725"/>
    <w:rsid w:val="00AE5771"/>
    <w:rsid w:val="00AE5A47"/>
    <w:rsid w:val="00AE5ECC"/>
    <w:rsid w:val="00AE65E8"/>
    <w:rsid w:val="00AE6711"/>
    <w:rsid w:val="00AE67C1"/>
    <w:rsid w:val="00AE68A1"/>
    <w:rsid w:val="00AE6A00"/>
    <w:rsid w:val="00AE6DF7"/>
    <w:rsid w:val="00AE6F2D"/>
    <w:rsid w:val="00AE70D1"/>
    <w:rsid w:val="00AE71FC"/>
    <w:rsid w:val="00AE7316"/>
    <w:rsid w:val="00AE7377"/>
    <w:rsid w:val="00AE757B"/>
    <w:rsid w:val="00AE7625"/>
    <w:rsid w:val="00AE764D"/>
    <w:rsid w:val="00AE7681"/>
    <w:rsid w:val="00AE76AC"/>
    <w:rsid w:val="00AE775A"/>
    <w:rsid w:val="00AE7A25"/>
    <w:rsid w:val="00AE7AB2"/>
    <w:rsid w:val="00AE7DE3"/>
    <w:rsid w:val="00AE7F75"/>
    <w:rsid w:val="00AF0651"/>
    <w:rsid w:val="00AF0652"/>
    <w:rsid w:val="00AF06BE"/>
    <w:rsid w:val="00AF06C5"/>
    <w:rsid w:val="00AF0EAB"/>
    <w:rsid w:val="00AF0EFE"/>
    <w:rsid w:val="00AF1256"/>
    <w:rsid w:val="00AF144B"/>
    <w:rsid w:val="00AF151F"/>
    <w:rsid w:val="00AF1942"/>
    <w:rsid w:val="00AF1B0F"/>
    <w:rsid w:val="00AF1CAA"/>
    <w:rsid w:val="00AF1DAF"/>
    <w:rsid w:val="00AF2084"/>
    <w:rsid w:val="00AF2949"/>
    <w:rsid w:val="00AF2AAB"/>
    <w:rsid w:val="00AF2BD8"/>
    <w:rsid w:val="00AF2CDD"/>
    <w:rsid w:val="00AF3201"/>
    <w:rsid w:val="00AF3238"/>
    <w:rsid w:val="00AF3446"/>
    <w:rsid w:val="00AF3579"/>
    <w:rsid w:val="00AF3AFD"/>
    <w:rsid w:val="00AF3BDC"/>
    <w:rsid w:val="00AF3D84"/>
    <w:rsid w:val="00AF3E0F"/>
    <w:rsid w:val="00AF3E65"/>
    <w:rsid w:val="00AF457C"/>
    <w:rsid w:val="00AF4C4D"/>
    <w:rsid w:val="00AF4D1F"/>
    <w:rsid w:val="00AF50C1"/>
    <w:rsid w:val="00AF5539"/>
    <w:rsid w:val="00AF5863"/>
    <w:rsid w:val="00AF5D43"/>
    <w:rsid w:val="00AF5E28"/>
    <w:rsid w:val="00AF5EE4"/>
    <w:rsid w:val="00AF603C"/>
    <w:rsid w:val="00AF61AA"/>
    <w:rsid w:val="00AF63CC"/>
    <w:rsid w:val="00AF664C"/>
    <w:rsid w:val="00AF683A"/>
    <w:rsid w:val="00AF684C"/>
    <w:rsid w:val="00AF6960"/>
    <w:rsid w:val="00AF6A7D"/>
    <w:rsid w:val="00AF6AF9"/>
    <w:rsid w:val="00AF6E90"/>
    <w:rsid w:val="00AF6FED"/>
    <w:rsid w:val="00AF70D8"/>
    <w:rsid w:val="00AF7177"/>
    <w:rsid w:val="00AF71EA"/>
    <w:rsid w:val="00AF73A8"/>
    <w:rsid w:val="00AF7406"/>
    <w:rsid w:val="00AF74F9"/>
    <w:rsid w:val="00AF7956"/>
    <w:rsid w:val="00AF7A2C"/>
    <w:rsid w:val="00AF7CDE"/>
    <w:rsid w:val="00AF7E51"/>
    <w:rsid w:val="00B001BB"/>
    <w:rsid w:val="00B00247"/>
    <w:rsid w:val="00B0025E"/>
    <w:rsid w:val="00B00285"/>
    <w:rsid w:val="00B005BC"/>
    <w:rsid w:val="00B00BD0"/>
    <w:rsid w:val="00B00C4D"/>
    <w:rsid w:val="00B01088"/>
    <w:rsid w:val="00B0135B"/>
    <w:rsid w:val="00B018B8"/>
    <w:rsid w:val="00B018DC"/>
    <w:rsid w:val="00B01C23"/>
    <w:rsid w:val="00B01C79"/>
    <w:rsid w:val="00B01D98"/>
    <w:rsid w:val="00B01FED"/>
    <w:rsid w:val="00B02131"/>
    <w:rsid w:val="00B02479"/>
    <w:rsid w:val="00B02776"/>
    <w:rsid w:val="00B02C7C"/>
    <w:rsid w:val="00B02FC9"/>
    <w:rsid w:val="00B03246"/>
    <w:rsid w:val="00B03434"/>
    <w:rsid w:val="00B0361B"/>
    <w:rsid w:val="00B03945"/>
    <w:rsid w:val="00B03D56"/>
    <w:rsid w:val="00B03E50"/>
    <w:rsid w:val="00B03FDF"/>
    <w:rsid w:val="00B04763"/>
    <w:rsid w:val="00B04B81"/>
    <w:rsid w:val="00B04E95"/>
    <w:rsid w:val="00B04F5C"/>
    <w:rsid w:val="00B0507A"/>
    <w:rsid w:val="00B054BC"/>
    <w:rsid w:val="00B056B1"/>
    <w:rsid w:val="00B056C0"/>
    <w:rsid w:val="00B058CD"/>
    <w:rsid w:val="00B06122"/>
    <w:rsid w:val="00B06238"/>
    <w:rsid w:val="00B06681"/>
    <w:rsid w:val="00B066FF"/>
    <w:rsid w:val="00B06CAF"/>
    <w:rsid w:val="00B07610"/>
    <w:rsid w:val="00B07B68"/>
    <w:rsid w:val="00B07DA3"/>
    <w:rsid w:val="00B10228"/>
    <w:rsid w:val="00B10771"/>
    <w:rsid w:val="00B1090A"/>
    <w:rsid w:val="00B10BF3"/>
    <w:rsid w:val="00B110C6"/>
    <w:rsid w:val="00B11807"/>
    <w:rsid w:val="00B118C4"/>
    <w:rsid w:val="00B11CCE"/>
    <w:rsid w:val="00B11E55"/>
    <w:rsid w:val="00B11EAF"/>
    <w:rsid w:val="00B11EB3"/>
    <w:rsid w:val="00B11EDB"/>
    <w:rsid w:val="00B12070"/>
    <w:rsid w:val="00B12328"/>
    <w:rsid w:val="00B127C9"/>
    <w:rsid w:val="00B1285E"/>
    <w:rsid w:val="00B129B4"/>
    <w:rsid w:val="00B12A96"/>
    <w:rsid w:val="00B1349E"/>
    <w:rsid w:val="00B13565"/>
    <w:rsid w:val="00B136C7"/>
    <w:rsid w:val="00B13C70"/>
    <w:rsid w:val="00B13FF0"/>
    <w:rsid w:val="00B1418B"/>
    <w:rsid w:val="00B145C6"/>
    <w:rsid w:val="00B149A4"/>
    <w:rsid w:val="00B149EE"/>
    <w:rsid w:val="00B14BBB"/>
    <w:rsid w:val="00B15382"/>
    <w:rsid w:val="00B15AA6"/>
    <w:rsid w:val="00B15AB8"/>
    <w:rsid w:val="00B15ED2"/>
    <w:rsid w:val="00B16170"/>
    <w:rsid w:val="00B1640D"/>
    <w:rsid w:val="00B1648D"/>
    <w:rsid w:val="00B16860"/>
    <w:rsid w:val="00B16936"/>
    <w:rsid w:val="00B16A6C"/>
    <w:rsid w:val="00B16B9C"/>
    <w:rsid w:val="00B16CE9"/>
    <w:rsid w:val="00B16DC9"/>
    <w:rsid w:val="00B16F5B"/>
    <w:rsid w:val="00B16F9D"/>
    <w:rsid w:val="00B16FC3"/>
    <w:rsid w:val="00B17A7A"/>
    <w:rsid w:val="00B17CB9"/>
    <w:rsid w:val="00B17F3B"/>
    <w:rsid w:val="00B203A1"/>
    <w:rsid w:val="00B20C56"/>
    <w:rsid w:val="00B20CAD"/>
    <w:rsid w:val="00B20E27"/>
    <w:rsid w:val="00B20FB5"/>
    <w:rsid w:val="00B213B1"/>
    <w:rsid w:val="00B213E7"/>
    <w:rsid w:val="00B21474"/>
    <w:rsid w:val="00B215AE"/>
    <w:rsid w:val="00B216BC"/>
    <w:rsid w:val="00B21D03"/>
    <w:rsid w:val="00B21EF0"/>
    <w:rsid w:val="00B21EF5"/>
    <w:rsid w:val="00B220B1"/>
    <w:rsid w:val="00B22368"/>
    <w:rsid w:val="00B223C7"/>
    <w:rsid w:val="00B227CA"/>
    <w:rsid w:val="00B22B3F"/>
    <w:rsid w:val="00B22F36"/>
    <w:rsid w:val="00B23044"/>
    <w:rsid w:val="00B233F8"/>
    <w:rsid w:val="00B23783"/>
    <w:rsid w:val="00B237EC"/>
    <w:rsid w:val="00B23A42"/>
    <w:rsid w:val="00B242EF"/>
    <w:rsid w:val="00B245FE"/>
    <w:rsid w:val="00B24A5A"/>
    <w:rsid w:val="00B24C64"/>
    <w:rsid w:val="00B24DDA"/>
    <w:rsid w:val="00B25034"/>
    <w:rsid w:val="00B2507D"/>
    <w:rsid w:val="00B2523A"/>
    <w:rsid w:val="00B25672"/>
    <w:rsid w:val="00B258A5"/>
    <w:rsid w:val="00B259C8"/>
    <w:rsid w:val="00B25C22"/>
    <w:rsid w:val="00B25DC1"/>
    <w:rsid w:val="00B25FA7"/>
    <w:rsid w:val="00B2607A"/>
    <w:rsid w:val="00B260AE"/>
    <w:rsid w:val="00B260E0"/>
    <w:rsid w:val="00B262AC"/>
    <w:rsid w:val="00B26937"/>
    <w:rsid w:val="00B26D8D"/>
    <w:rsid w:val="00B26E48"/>
    <w:rsid w:val="00B26F28"/>
    <w:rsid w:val="00B26FF8"/>
    <w:rsid w:val="00B270C5"/>
    <w:rsid w:val="00B279B4"/>
    <w:rsid w:val="00B27E04"/>
    <w:rsid w:val="00B27E8D"/>
    <w:rsid w:val="00B30307"/>
    <w:rsid w:val="00B30A5E"/>
    <w:rsid w:val="00B30AA2"/>
    <w:rsid w:val="00B30B36"/>
    <w:rsid w:val="00B31116"/>
    <w:rsid w:val="00B3150A"/>
    <w:rsid w:val="00B319D0"/>
    <w:rsid w:val="00B31BA2"/>
    <w:rsid w:val="00B31E6D"/>
    <w:rsid w:val="00B322F1"/>
    <w:rsid w:val="00B32D6D"/>
    <w:rsid w:val="00B32E58"/>
    <w:rsid w:val="00B32EB6"/>
    <w:rsid w:val="00B32F46"/>
    <w:rsid w:val="00B330CF"/>
    <w:rsid w:val="00B332BC"/>
    <w:rsid w:val="00B335C3"/>
    <w:rsid w:val="00B3360B"/>
    <w:rsid w:val="00B336DA"/>
    <w:rsid w:val="00B336F7"/>
    <w:rsid w:val="00B33752"/>
    <w:rsid w:val="00B33B08"/>
    <w:rsid w:val="00B33D14"/>
    <w:rsid w:val="00B33F2C"/>
    <w:rsid w:val="00B343B5"/>
    <w:rsid w:val="00B3449E"/>
    <w:rsid w:val="00B3458D"/>
    <w:rsid w:val="00B34792"/>
    <w:rsid w:val="00B34831"/>
    <w:rsid w:val="00B34A04"/>
    <w:rsid w:val="00B34D4C"/>
    <w:rsid w:val="00B35041"/>
    <w:rsid w:val="00B354E7"/>
    <w:rsid w:val="00B356AE"/>
    <w:rsid w:val="00B358B1"/>
    <w:rsid w:val="00B35902"/>
    <w:rsid w:val="00B35BD4"/>
    <w:rsid w:val="00B35C97"/>
    <w:rsid w:val="00B35F0E"/>
    <w:rsid w:val="00B35FD2"/>
    <w:rsid w:val="00B363C6"/>
    <w:rsid w:val="00B36ACE"/>
    <w:rsid w:val="00B36B24"/>
    <w:rsid w:val="00B371B6"/>
    <w:rsid w:val="00B372A7"/>
    <w:rsid w:val="00B374E0"/>
    <w:rsid w:val="00B37AA5"/>
    <w:rsid w:val="00B37B1A"/>
    <w:rsid w:val="00B37BC6"/>
    <w:rsid w:val="00B37C87"/>
    <w:rsid w:val="00B37CC0"/>
    <w:rsid w:val="00B37DF9"/>
    <w:rsid w:val="00B37F4B"/>
    <w:rsid w:val="00B40545"/>
    <w:rsid w:val="00B40628"/>
    <w:rsid w:val="00B40700"/>
    <w:rsid w:val="00B40B03"/>
    <w:rsid w:val="00B40B88"/>
    <w:rsid w:val="00B40E78"/>
    <w:rsid w:val="00B40EA0"/>
    <w:rsid w:val="00B40EC9"/>
    <w:rsid w:val="00B40EDA"/>
    <w:rsid w:val="00B41132"/>
    <w:rsid w:val="00B4136B"/>
    <w:rsid w:val="00B414C7"/>
    <w:rsid w:val="00B41538"/>
    <w:rsid w:val="00B4170C"/>
    <w:rsid w:val="00B41B70"/>
    <w:rsid w:val="00B41D32"/>
    <w:rsid w:val="00B42101"/>
    <w:rsid w:val="00B421C5"/>
    <w:rsid w:val="00B421E2"/>
    <w:rsid w:val="00B4248F"/>
    <w:rsid w:val="00B42869"/>
    <w:rsid w:val="00B42CBA"/>
    <w:rsid w:val="00B43218"/>
    <w:rsid w:val="00B4324C"/>
    <w:rsid w:val="00B4363E"/>
    <w:rsid w:val="00B4397E"/>
    <w:rsid w:val="00B43EDA"/>
    <w:rsid w:val="00B43F8B"/>
    <w:rsid w:val="00B4408E"/>
    <w:rsid w:val="00B44271"/>
    <w:rsid w:val="00B4467A"/>
    <w:rsid w:val="00B44713"/>
    <w:rsid w:val="00B448EC"/>
    <w:rsid w:val="00B44A72"/>
    <w:rsid w:val="00B44EAF"/>
    <w:rsid w:val="00B453B6"/>
    <w:rsid w:val="00B455FA"/>
    <w:rsid w:val="00B45643"/>
    <w:rsid w:val="00B459BE"/>
    <w:rsid w:val="00B45F93"/>
    <w:rsid w:val="00B463F7"/>
    <w:rsid w:val="00B46739"/>
    <w:rsid w:val="00B46778"/>
    <w:rsid w:val="00B46A5B"/>
    <w:rsid w:val="00B46AF0"/>
    <w:rsid w:val="00B46B55"/>
    <w:rsid w:val="00B46E4F"/>
    <w:rsid w:val="00B46E75"/>
    <w:rsid w:val="00B46E97"/>
    <w:rsid w:val="00B46EDA"/>
    <w:rsid w:val="00B46F8D"/>
    <w:rsid w:val="00B47278"/>
    <w:rsid w:val="00B4759E"/>
    <w:rsid w:val="00B478D3"/>
    <w:rsid w:val="00B47E45"/>
    <w:rsid w:val="00B47FFD"/>
    <w:rsid w:val="00B501E7"/>
    <w:rsid w:val="00B501EB"/>
    <w:rsid w:val="00B503A1"/>
    <w:rsid w:val="00B5070C"/>
    <w:rsid w:val="00B5081B"/>
    <w:rsid w:val="00B50A2F"/>
    <w:rsid w:val="00B50B85"/>
    <w:rsid w:val="00B50BE6"/>
    <w:rsid w:val="00B50E06"/>
    <w:rsid w:val="00B50E55"/>
    <w:rsid w:val="00B5108E"/>
    <w:rsid w:val="00B5135B"/>
    <w:rsid w:val="00B5166B"/>
    <w:rsid w:val="00B516D0"/>
    <w:rsid w:val="00B51735"/>
    <w:rsid w:val="00B52EEE"/>
    <w:rsid w:val="00B531BD"/>
    <w:rsid w:val="00B5323B"/>
    <w:rsid w:val="00B53700"/>
    <w:rsid w:val="00B53C6F"/>
    <w:rsid w:val="00B53ED2"/>
    <w:rsid w:val="00B5437E"/>
    <w:rsid w:val="00B54ED6"/>
    <w:rsid w:val="00B54FFE"/>
    <w:rsid w:val="00B5506E"/>
    <w:rsid w:val="00B55283"/>
    <w:rsid w:val="00B552CD"/>
    <w:rsid w:val="00B557A0"/>
    <w:rsid w:val="00B55A53"/>
    <w:rsid w:val="00B55B8A"/>
    <w:rsid w:val="00B55F43"/>
    <w:rsid w:val="00B56072"/>
    <w:rsid w:val="00B5609A"/>
    <w:rsid w:val="00B56AED"/>
    <w:rsid w:val="00B56B89"/>
    <w:rsid w:val="00B56DA7"/>
    <w:rsid w:val="00B56EA1"/>
    <w:rsid w:val="00B57056"/>
    <w:rsid w:val="00B571E1"/>
    <w:rsid w:val="00B57717"/>
    <w:rsid w:val="00B60041"/>
    <w:rsid w:val="00B604F4"/>
    <w:rsid w:val="00B6066A"/>
    <w:rsid w:val="00B60FCD"/>
    <w:rsid w:val="00B61089"/>
    <w:rsid w:val="00B61782"/>
    <w:rsid w:val="00B61BEC"/>
    <w:rsid w:val="00B62030"/>
    <w:rsid w:val="00B62250"/>
    <w:rsid w:val="00B6240F"/>
    <w:rsid w:val="00B62480"/>
    <w:rsid w:val="00B62701"/>
    <w:rsid w:val="00B6271C"/>
    <w:rsid w:val="00B627E6"/>
    <w:rsid w:val="00B62BA5"/>
    <w:rsid w:val="00B62FAB"/>
    <w:rsid w:val="00B6316B"/>
    <w:rsid w:val="00B631CB"/>
    <w:rsid w:val="00B63398"/>
    <w:rsid w:val="00B633F2"/>
    <w:rsid w:val="00B63603"/>
    <w:rsid w:val="00B63617"/>
    <w:rsid w:val="00B63759"/>
    <w:rsid w:val="00B63836"/>
    <w:rsid w:val="00B63AE0"/>
    <w:rsid w:val="00B63CD2"/>
    <w:rsid w:val="00B63CFB"/>
    <w:rsid w:val="00B63D10"/>
    <w:rsid w:val="00B64838"/>
    <w:rsid w:val="00B64F7B"/>
    <w:rsid w:val="00B651A7"/>
    <w:rsid w:val="00B653A0"/>
    <w:rsid w:val="00B6572E"/>
    <w:rsid w:val="00B65BA0"/>
    <w:rsid w:val="00B65CD9"/>
    <w:rsid w:val="00B65F0D"/>
    <w:rsid w:val="00B66049"/>
    <w:rsid w:val="00B662F7"/>
    <w:rsid w:val="00B6641B"/>
    <w:rsid w:val="00B668CA"/>
    <w:rsid w:val="00B66CC5"/>
    <w:rsid w:val="00B67853"/>
    <w:rsid w:val="00B67A5E"/>
    <w:rsid w:val="00B67A8A"/>
    <w:rsid w:val="00B67BFE"/>
    <w:rsid w:val="00B67C54"/>
    <w:rsid w:val="00B700E9"/>
    <w:rsid w:val="00B7052C"/>
    <w:rsid w:val="00B707F7"/>
    <w:rsid w:val="00B70997"/>
    <w:rsid w:val="00B709AD"/>
    <w:rsid w:val="00B70C51"/>
    <w:rsid w:val="00B70D7F"/>
    <w:rsid w:val="00B7154F"/>
    <w:rsid w:val="00B717F8"/>
    <w:rsid w:val="00B718E2"/>
    <w:rsid w:val="00B7192E"/>
    <w:rsid w:val="00B71959"/>
    <w:rsid w:val="00B71D76"/>
    <w:rsid w:val="00B72500"/>
    <w:rsid w:val="00B72576"/>
    <w:rsid w:val="00B72578"/>
    <w:rsid w:val="00B72588"/>
    <w:rsid w:val="00B72631"/>
    <w:rsid w:val="00B7296A"/>
    <w:rsid w:val="00B72C26"/>
    <w:rsid w:val="00B72D3A"/>
    <w:rsid w:val="00B72D62"/>
    <w:rsid w:val="00B72E45"/>
    <w:rsid w:val="00B73682"/>
    <w:rsid w:val="00B73A14"/>
    <w:rsid w:val="00B73A61"/>
    <w:rsid w:val="00B73C3B"/>
    <w:rsid w:val="00B73D02"/>
    <w:rsid w:val="00B73D55"/>
    <w:rsid w:val="00B7413A"/>
    <w:rsid w:val="00B7420A"/>
    <w:rsid w:val="00B74220"/>
    <w:rsid w:val="00B74BD5"/>
    <w:rsid w:val="00B74C34"/>
    <w:rsid w:val="00B74CDB"/>
    <w:rsid w:val="00B74D15"/>
    <w:rsid w:val="00B74E15"/>
    <w:rsid w:val="00B75087"/>
    <w:rsid w:val="00B7584A"/>
    <w:rsid w:val="00B75890"/>
    <w:rsid w:val="00B758E6"/>
    <w:rsid w:val="00B75985"/>
    <w:rsid w:val="00B759C5"/>
    <w:rsid w:val="00B760E0"/>
    <w:rsid w:val="00B76261"/>
    <w:rsid w:val="00B768BA"/>
    <w:rsid w:val="00B769CC"/>
    <w:rsid w:val="00B772AB"/>
    <w:rsid w:val="00B7777A"/>
    <w:rsid w:val="00B77FC3"/>
    <w:rsid w:val="00B77FDF"/>
    <w:rsid w:val="00B8018E"/>
    <w:rsid w:val="00B804C7"/>
    <w:rsid w:val="00B806E3"/>
    <w:rsid w:val="00B80915"/>
    <w:rsid w:val="00B8096F"/>
    <w:rsid w:val="00B80990"/>
    <w:rsid w:val="00B80C70"/>
    <w:rsid w:val="00B80D7D"/>
    <w:rsid w:val="00B80D89"/>
    <w:rsid w:val="00B80DB3"/>
    <w:rsid w:val="00B80F18"/>
    <w:rsid w:val="00B81284"/>
    <w:rsid w:val="00B812EB"/>
    <w:rsid w:val="00B8133B"/>
    <w:rsid w:val="00B814C4"/>
    <w:rsid w:val="00B814FB"/>
    <w:rsid w:val="00B818B7"/>
    <w:rsid w:val="00B81B47"/>
    <w:rsid w:val="00B81BD9"/>
    <w:rsid w:val="00B81C20"/>
    <w:rsid w:val="00B81DE1"/>
    <w:rsid w:val="00B82304"/>
    <w:rsid w:val="00B823FA"/>
    <w:rsid w:val="00B82648"/>
    <w:rsid w:val="00B82987"/>
    <w:rsid w:val="00B82F01"/>
    <w:rsid w:val="00B83134"/>
    <w:rsid w:val="00B83C45"/>
    <w:rsid w:val="00B83EE7"/>
    <w:rsid w:val="00B83F51"/>
    <w:rsid w:val="00B84041"/>
    <w:rsid w:val="00B8475A"/>
    <w:rsid w:val="00B847AA"/>
    <w:rsid w:val="00B849A9"/>
    <w:rsid w:val="00B84B3D"/>
    <w:rsid w:val="00B84C4B"/>
    <w:rsid w:val="00B84C52"/>
    <w:rsid w:val="00B84D14"/>
    <w:rsid w:val="00B84D73"/>
    <w:rsid w:val="00B85186"/>
    <w:rsid w:val="00B85416"/>
    <w:rsid w:val="00B8541E"/>
    <w:rsid w:val="00B85851"/>
    <w:rsid w:val="00B85B51"/>
    <w:rsid w:val="00B8623E"/>
    <w:rsid w:val="00B86329"/>
    <w:rsid w:val="00B865D5"/>
    <w:rsid w:val="00B8661C"/>
    <w:rsid w:val="00B8665C"/>
    <w:rsid w:val="00B8680E"/>
    <w:rsid w:val="00B86811"/>
    <w:rsid w:val="00B86974"/>
    <w:rsid w:val="00B86C89"/>
    <w:rsid w:val="00B86E73"/>
    <w:rsid w:val="00B86F7C"/>
    <w:rsid w:val="00B871EF"/>
    <w:rsid w:val="00B879F5"/>
    <w:rsid w:val="00B87A6E"/>
    <w:rsid w:val="00B87D78"/>
    <w:rsid w:val="00B90233"/>
    <w:rsid w:val="00B90274"/>
    <w:rsid w:val="00B90319"/>
    <w:rsid w:val="00B904AA"/>
    <w:rsid w:val="00B90A5B"/>
    <w:rsid w:val="00B90BD9"/>
    <w:rsid w:val="00B91E07"/>
    <w:rsid w:val="00B9218C"/>
    <w:rsid w:val="00B92190"/>
    <w:rsid w:val="00B921C6"/>
    <w:rsid w:val="00B926D4"/>
    <w:rsid w:val="00B92EA6"/>
    <w:rsid w:val="00B930AD"/>
    <w:rsid w:val="00B931DF"/>
    <w:rsid w:val="00B934D6"/>
    <w:rsid w:val="00B93721"/>
    <w:rsid w:val="00B93AB8"/>
    <w:rsid w:val="00B93B47"/>
    <w:rsid w:val="00B93E8C"/>
    <w:rsid w:val="00B93F70"/>
    <w:rsid w:val="00B94481"/>
    <w:rsid w:val="00B945F3"/>
    <w:rsid w:val="00B9462F"/>
    <w:rsid w:val="00B94991"/>
    <w:rsid w:val="00B94AAF"/>
    <w:rsid w:val="00B94CC0"/>
    <w:rsid w:val="00B94ED9"/>
    <w:rsid w:val="00B95375"/>
    <w:rsid w:val="00B9546D"/>
    <w:rsid w:val="00B954C7"/>
    <w:rsid w:val="00B9577B"/>
    <w:rsid w:val="00B95893"/>
    <w:rsid w:val="00B95C5C"/>
    <w:rsid w:val="00B95CCD"/>
    <w:rsid w:val="00B95E32"/>
    <w:rsid w:val="00B960C4"/>
    <w:rsid w:val="00B961DC"/>
    <w:rsid w:val="00B9646B"/>
    <w:rsid w:val="00B965FA"/>
    <w:rsid w:val="00B96713"/>
    <w:rsid w:val="00B96899"/>
    <w:rsid w:val="00B96993"/>
    <w:rsid w:val="00B96C46"/>
    <w:rsid w:val="00B96CA9"/>
    <w:rsid w:val="00B96D18"/>
    <w:rsid w:val="00B96E8E"/>
    <w:rsid w:val="00B96FE1"/>
    <w:rsid w:val="00B96FF5"/>
    <w:rsid w:val="00B97054"/>
    <w:rsid w:val="00B97123"/>
    <w:rsid w:val="00B97204"/>
    <w:rsid w:val="00B97419"/>
    <w:rsid w:val="00B974BC"/>
    <w:rsid w:val="00B975EA"/>
    <w:rsid w:val="00B9775C"/>
    <w:rsid w:val="00B97C6F"/>
    <w:rsid w:val="00B97F93"/>
    <w:rsid w:val="00BA0108"/>
    <w:rsid w:val="00BA02C4"/>
    <w:rsid w:val="00BA0401"/>
    <w:rsid w:val="00BA054A"/>
    <w:rsid w:val="00BA065B"/>
    <w:rsid w:val="00BA06D9"/>
    <w:rsid w:val="00BA0931"/>
    <w:rsid w:val="00BA0D19"/>
    <w:rsid w:val="00BA10B6"/>
    <w:rsid w:val="00BA125E"/>
    <w:rsid w:val="00BA13C5"/>
    <w:rsid w:val="00BA1663"/>
    <w:rsid w:val="00BA197D"/>
    <w:rsid w:val="00BA1A0E"/>
    <w:rsid w:val="00BA1A78"/>
    <w:rsid w:val="00BA1ABA"/>
    <w:rsid w:val="00BA1E56"/>
    <w:rsid w:val="00BA1E9E"/>
    <w:rsid w:val="00BA2342"/>
    <w:rsid w:val="00BA24BD"/>
    <w:rsid w:val="00BA2533"/>
    <w:rsid w:val="00BA2564"/>
    <w:rsid w:val="00BA2901"/>
    <w:rsid w:val="00BA2D03"/>
    <w:rsid w:val="00BA3164"/>
    <w:rsid w:val="00BA3189"/>
    <w:rsid w:val="00BA3340"/>
    <w:rsid w:val="00BA3671"/>
    <w:rsid w:val="00BA36BB"/>
    <w:rsid w:val="00BA36BF"/>
    <w:rsid w:val="00BA3BDE"/>
    <w:rsid w:val="00BA3C4B"/>
    <w:rsid w:val="00BA3C9D"/>
    <w:rsid w:val="00BA3DCC"/>
    <w:rsid w:val="00BA3FB1"/>
    <w:rsid w:val="00BA4353"/>
    <w:rsid w:val="00BA4388"/>
    <w:rsid w:val="00BA4A21"/>
    <w:rsid w:val="00BA4BB8"/>
    <w:rsid w:val="00BA4C0E"/>
    <w:rsid w:val="00BA4FA7"/>
    <w:rsid w:val="00BA534D"/>
    <w:rsid w:val="00BA5483"/>
    <w:rsid w:val="00BA54C0"/>
    <w:rsid w:val="00BA54CC"/>
    <w:rsid w:val="00BA5892"/>
    <w:rsid w:val="00BA5CF5"/>
    <w:rsid w:val="00BA5E00"/>
    <w:rsid w:val="00BA5E71"/>
    <w:rsid w:val="00BA5EF4"/>
    <w:rsid w:val="00BA5FBD"/>
    <w:rsid w:val="00BA65EF"/>
    <w:rsid w:val="00BA66BC"/>
    <w:rsid w:val="00BA6726"/>
    <w:rsid w:val="00BA67BA"/>
    <w:rsid w:val="00BA6C1E"/>
    <w:rsid w:val="00BA6D25"/>
    <w:rsid w:val="00BA6D4C"/>
    <w:rsid w:val="00BA6E91"/>
    <w:rsid w:val="00BA6EF9"/>
    <w:rsid w:val="00BA6F3B"/>
    <w:rsid w:val="00BA7030"/>
    <w:rsid w:val="00BA7088"/>
    <w:rsid w:val="00BA70B4"/>
    <w:rsid w:val="00BA724A"/>
    <w:rsid w:val="00BA7BBC"/>
    <w:rsid w:val="00BB0565"/>
    <w:rsid w:val="00BB07A2"/>
    <w:rsid w:val="00BB08B3"/>
    <w:rsid w:val="00BB0B70"/>
    <w:rsid w:val="00BB0BA6"/>
    <w:rsid w:val="00BB0CA3"/>
    <w:rsid w:val="00BB0E30"/>
    <w:rsid w:val="00BB1012"/>
    <w:rsid w:val="00BB125D"/>
    <w:rsid w:val="00BB192A"/>
    <w:rsid w:val="00BB1B60"/>
    <w:rsid w:val="00BB1CBF"/>
    <w:rsid w:val="00BB1D59"/>
    <w:rsid w:val="00BB232E"/>
    <w:rsid w:val="00BB2BAA"/>
    <w:rsid w:val="00BB2D55"/>
    <w:rsid w:val="00BB2F62"/>
    <w:rsid w:val="00BB317A"/>
    <w:rsid w:val="00BB35F6"/>
    <w:rsid w:val="00BB362C"/>
    <w:rsid w:val="00BB37AF"/>
    <w:rsid w:val="00BB37F5"/>
    <w:rsid w:val="00BB3833"/>
    <w:rsid w:val="00BB3ADC"/>
    <w:rsid w:val="00BB4032"/>
    <w:rsid w:val="00BB431C"/>
    <w:rsid w:val="00BB43EE"/>
    <w:rsid w:val="00BB4B32"/>
    <w:rsid w:val="00BB4CB8"/>
    <w:rsid w:val="00BB4DBE"/>
    <w:rsid w:val="00BB4DFD"/>
    <w:rsid w:val="00BB521E"/>
    <w:rsid w:val="00BB5579"/>
    <w:rsid w:val="00BB57B1"/>
    <w:rsid w:val="00BB5C06"/>
    <w:rsid w:val="00BB5D7E"/>
    <w:rsid w:val="00BB5D83"/>
    <w:rsid w:val="00BB6181"/>
    <w:rsid w:val="00BB62AA"/>
    <w:rsid w:val="00BB62C3"/>
    <w:rsid w:val="00BB656B"/>
    <w:rsid w:val="00BB6570"/>
    <w:rsid w:val="00BB665B"/>
    <w:rsid w:val="00BB6741"/>
    <w:rsid w:val="00BB6939"/>
    <w:rsid w:val="00BB712C"/>
    <w:rsid w:val="00BB78D9"/>
    <w:rsid w:val="00BB79E4"/>
    <w:rsid w:val="00BB7E82"/>
    <w:rsid w:val="00BC01E4"/>
    <w:rsid w:val="00BC0479"/>
    <w:rsid w:val="00BC0666"/>
    <w:rsid w:val="00BC083E"/>
    <w:rsid w:val="00BC0A4F"/>
    <w:rsid w:val="00BC0A83"/>
    <w:rsid w:val="00BC0D52"/>
    <w:rsid w:val="00BC1177"/>
    <w:rsid w:val="00BC11CA"/>
    <w:rsid w:val="00BC11D1"/>
    <w:rsid w:val="00BC1202"/>
    <w:rsid w:val="00BC1269"/>
    <w:rsid w:val="00BC17E5"/>
    <w:rsid w:val="00BC1A23"/>
    <w:rsid w:val="00BC1B72"/>
    <w:rsid w:val="00BC1C6F"/>
    <w:rsid w:val="00BC1CB7"/>
    <w:rsid w:val="00BC1E3B"/>
    <w:rsid w:val="00BC2015"/>
    <w:rsid w:val="00BC2044"/>
    <w:rsid w:val="00BC21C6"/>
    <w:rsid w:val="00BC26C3"/>
    <w:rsid w:val="00BC27C4"/>
    <w:rsid w:val="00BC289A"/>
    <w:rsid w:val="00BC2B1A"/>
    <w:rsid w:val="00BC2B68"/>
    <w:rsid w:val="00BC2DDE"/>
    <w:rsid w:val="00BC2DEA"/>
    <w:rsid w:val="00BC2F64"/>
    <w:rsid w:val="00BC334F"/>
    <w:rsid w:val="00BC3916"/>
    <w:rsid w:val="00BC397E"/>
    <w:rsid w:val="00BC3AAF"/>
    <w:rsid w:val="00BC3C7E"/>
    <w:rsid w:val="00BC41F7"/>
    <w:rsid w:val="00BC4A7E"/>
    <w:rsid w:val="00BC4BFE"/>
    <w:rsid w:val="00BC4C79"/>
    <w:rsid w:val="00BC4DCA"/>
    <w:rsid w:val="00BC51AC"/>
    <w:rsid w:val="00BC51B4"/>
    <w:rsid w:val="00BC53CD"/>
    <w:rsid w:val="00BC5597"/>
    <w:rsid w:val="00BC562B"/>
    <w:rsid w:val="00BC5639"/>
    <w:rsid w:val="00BC5796"/>
    <w:rsid w:val="00BC5E6F"/>
    <w:rsid w:val="00BC62E2"/>
    <w:rsid w:val="00BC6448"/>
    <w:rsid w:val="00BC64FD"/>
    <w:rsid w:val="00BC6799"/>
    <w:rsid w:val="00BC67ED"/>
    <w:rsid w:val="00BC6C01"/>
    <w:rsid w:val="00BC6D17"/>
    <w:rsid w:val="00BC6E89"/>
    <w:rsid w:val="00BC6EE4"/>
    <w:rsid w:val="00BC6F52"/>
    <w:rsid w:val="00BC7129"/>
    <w:rsid w:val="00BC71AE"/>
    <w:rsid w:val="00BC72D4"/>
    <w:rsid w:val="00BC787F"/>
    <w:rsid w:val="00BC794E"/>
    <w:rsid w:val="00BC7963"/>
    <w:rsid w:val="00BC7E9D"/>
    <w:rsid w:val="00BC7F19"/>
    <w:rsid w:val="00BD0237"/>
    <w:rsid w:val="00BD028E"/>
    <w:rsid w:val="00BD0294"/>
    <w:rsid w:val="00BD0307"/>
    <w:rsid w:val="00BD05F2"/>
    <w:rsid w:val="00BD08F9"/>
    <w:rsid w:val="00BD09D0"/>
    <w:rsid w:val="00BD0EEB"/>
    <w:rsid w:val="00BD0F73"/>
    <w:rsid w:val="00BD0F93"/>
    <w:rsid w:val="00BD127C"/>
    <w:rsid w:val="00BD14C2"/>
    <w:rsid w:val="00BD14C6"/>
    <w:rsid w:val="00BD18D0"/>
    <w:rsid w:val="00BD1906"/>
    <w:rsid w:val="00BD1D58"/>
    <w:rsid w:val="00BD2013"/>
    <w:rsid w:val="00BD2516"/>
    <w:rsid w:val="00BD267B"/>
    <w:rsid w:val="00BD29A7"/>
    <w:rsid w:val="00BD2D6A"/>
    <w:rsid w:val="00BD2F6E"/>
    <w:rsid w:val="00BD342F"/>
    <w:rsid w:val="00BD34DD"/>
    <w:rsid w:val="00BD3544"/>
    <w:rsid w:val="00BD394A"/>
    <w:rsid w:val="00BD394B"/>
    <w:rsid w:val="00BD396F"/>
    <w:rsid w:val="00BD3984"/>
    <w:rsid w:val="00BD3C34"/>
    <w:rsid w:val="00BD3CEA"/>
    <w:rsid w:val="00BD49EA"/>
    <w:rsid w:val="00BD4ABD"/>
    <w:rsid w:val="00BD4C8A"/>
    <w:rsid w:val="00BD4F3D"/>
    <w:rsid w:val="00BD50A0"/>
    <w:rsid w:val="00BD520C"/>
    <w:rsid w:val="00BD5268"/>
    <w:rsid w:val="00BD551B"/>
    <w:rsid w:val="00BD5620"/>
    <w:rsid w:val="00BD5817"/>
    <w:rsid w:val="00BD584D"/>
    <w:rsid w:val="00BD59AB"/>
    <w:rsid w:val="00BD5A80"/>
    <w:rsid w:val="00BD5BF9"/>
    <w:rsid w:val="00BD5CA4"/>
    <w:rsid w:val="00BD6018"/>
    <w:rsid w:val="00BD6158"/>
    <w:rsid w:val="00BD65F2"/>
    <w:rsid w:val="00BD67C0"/>
    <w:rsid w:val="00BD67C8"/>
    <w:rsid w:val="00BD67DC"/>
    <w:rsid w:val="00BD68E8"/>
    <w:rsid w:val="00BD6A0D"/>
    <w:rsid w:val="00BD6B62"/>
    <w:rsid w:val="00BD6C38"/>
    <w:rsid w:val="00BD7243"/>
    <w:rsid w:val="00BD7759"/>
    <w:rsid w:val="00BD7930"/>
    <w:rsid w:val="00BD7B57"/>
    <w:rsid w:val="00BD7BD3"/>
    <w:rsid w:val="00BD7D4D"/>
    <w:rsid w:val="00BE0021"/>
    <w:rsid w:val="00BE030B"/>
    <w:rsid w:val="00BE0809"/>
    <w:rsid w:val="00BE0A3B"/>
    <w:rsid w:val="00BE11AE"/>
    <w:rsid w:val="00BE11AF"/>
    <w:rsid w:val="00BE134C"/>
    <w:rsid w:val="00BE1367"/>
    <w:rsid w:val="00BE1A37"/>
    <w:rsid w:val="00BE1ADC"/>
    <w:rsid w:val="00BE1CC9"/>
    <w:rsid w:val="00BE1D32"/>
    <w:rsid w:val="00BE1DFD"/>
    <w:rsid w:val="00BE209B"/>
    <w:rsid w:val="00BE2372"/>
    <w:rsid w:val="00BE2402"/>
    <w:rsid w:val="00BE26E8"/>
    <w:rsid w:val="00BE2710"/>
    <w:rsid w:val="00BE2855"/>
    <w:rsid w:val="00BE2BAE"/>
    <w:rsid w:val="00BE2C15"/>
    <w:rsid w:val="00BE2E63"/>
    <w:rsid w:val="00BE2F8D"/>
    <w:rsid w:val="00BE3211"/>
    <w:rsid w:val="00BE357F"/>
    <w:rsid w:val="00BE358E"/>
    <w:rsid w:val="00BE3849"/>
    <w:rsid w:val="00BE3911"/>
    <w:rsid w:val="00BE3A94"/>
    <w:rsid w:val="00BE3A97"/>
    <w:rsid w:val="00BE459D"/>
    <w:rsid w:val="00BE45C8"/>
    <w:rsid w:val="00BE4846"/>
    <w:rsid w:val="00BE4D56"/>
    <w:rsid w:val="00BE4E7E"/>
    <w:rsid w:val="00BE4FF6"/>
    <w:rsid w:val="00BE518C"/>
    <w:rsid w:val="00BE52BD"/>
    <w:rsid w:val="00BE55F8"/>
    <w:rsid w:val="00BE5CD0"/>
    <w:rsid w:val="00BE5E23"/>
    <w:rsid w:val="00BE6007"/>
    <w:rsid w:val="00BE6018"/>
    <w:rsid w:val="00BE622B"/>
    <w:rsid w:val="00BE62BC"/>
    <w:rsid w:val="00BE6540"/>
    <w:rsid w:val="00BE67F5"/>
    <w:rsid w:val="00BE685A"/>
    <w:rsid w:val="00BE6C1B"/>
    <w:rsid w:val="00BE6C70"/>
    <w:rsid w:val="00BE6D99"/>
    <w:rsid w:val="00BF0627"/>
    <w:rsid w:val="00BF0A7E"/>
    <w:rsid w:val="00BF0D91"/>
    <w:rsid w:val="00BF0E0B"/>
    <w:rsid w:val="00BF0F4E"/>
    <w:rsid w:val="00BF179F"/>
    <w:rsid w:val="00BF1820"/>
    <w:rsid w:val="00BF1856"/>
    <w:rsid w:val="00BF1983"/>
    <w:rsid w:val="00BF1A59"/>
    <w:rsid w:val="00BF1F82"/>
    <w:rsid w:val="00BF20BC"/>
    <w:rsid w:val="00BF21C6"/>
    <w:rsid w:val="00BF2353"/>
    <w:rsid w:val="00BF2448"/>
    <w:rsid w:val="00BF2564"/>
    <w:rsid w:val="00BF2687"/>
    <w:rsid w:val="00BF26E4"/>
    <w:rsid w:val="00BF2782"/>
    <w:rsid w:val="00BF28E3"/>
    <w:rsid w:val="00BF2AD5"/>
    <w:rsid w:val="00BF2CA4"/>
    <w:rsid w:val="00BF2F3A"/>
    <w:rsid w:val="00BF2FCD"/>
    <w:rsid w:val="00BF3351"/>
    <w:rsid w:val="00BF33DA"/>
    <w:rsid w:val="00BF3487"/>
    <w:rsid w:val="00BF34FB"/>
    <w:rsid w:val="00BF358E"/>
    <w:rsid w:val="00BF382F"/>
    <w:rsid w:val="00BF38D2"/>
    <w:rsid w:val="00BF3984"/>
    <w:rsid w:val="00BF3F9C"/>
    <w:rsid w:val="00BF3FAC"/>
    <w:rsid w:val="00BF42F3"/>
    <w:rsid w:val="00BF4727"/>
    <w:rsid w:val="00BF47EE"/>
    <w:rsid w:val="00BF487D"/>
    <w:rsid w:val="00BF4887"/>
    <w:rsid w:val="00BF48E2"/>
    <w:rsid w:val="00BF49D5"/>
    <w:rsid w:val="00BF4B9F"/>
    <w:rsid w:val="00BF4D09"/>
    <w:rsid w:val="00BF4E07"/>
    <w:rsid w:val="00BF4E54"/>
    <w:rsid w:val="00BF5089"/>
    <w:rsid w:val="00BF5097"/>
    <w:rsid w:val="00BF5168"/>
    <w:rsid w:val="00BF533B"/>
    <w:rsid w:val="00BF53FA"/>
    <w:rsid w:val="00BF5591"/>
    <w:rsid w:val="00BF574F"/>
    <w:rsid w:val="00BF582D"/>
    <w:rsid w:val="00BF5B6B"/>
    <w:rsid w:val="00BF6375"/>
    <w:rsid w:val="00BF63D3"/>
    <w:rsid w:val="00BF6489"/>
    <w:rsid w:val="00BF691E"/>
    <w:rsid w:val="00BF6B65"/>
    <w:rsid w:val="00BF6BC3"/>
    <w:rsid w:val="00BF6BFF"/>
    <w:rsid w:val="00BF6E38"/>
    <w:rsid w:val="00BF6F4C"/>
    <w:rsid w:val="00BF7426"/>
    <w:rsid w:val="00BF7920"/>
    <w:rsid w:val="00BF7E9E"/>
    <w:rsid w:val="00C001C7"/>
    <w:rsid w:val="00C0020E"/>
    <w:rsid w:val="00C0053B"/>
    <w:rsid w:val="00C0057F"/>
    <w:rsid w:val="00C00ABD"/>
    <w:rsid w:val="00C00DD8"/>
    <w:rsid w:val="00C00F3A"/>
    <w:rsid w:val="00C00F3B"/>
    <w:rsid w:val="00C015A3"/>
    <w:rsid w:val="00C015D1"/>
    <w:rsid w:val="00C01725"/>
    <w:rsid w:val="00C01A7A"/>
    <w:rsid w:val="00C01E9F"/>
    <w:rsid w:val="00C0268B"/>
    <w:rsid w:val="00C028B0"/>
    <w:rsid w:val="00C02A65"/>
    <w:rsid w:val="00C02F25"/>
    <w:rsid w:val="00C03106"/>
    <w:rsid w:val="00C03253"/>
    <w:rsid w:val="00C03354"/>
    <w:rsid w:val="00C0372A"/>
    <w:rsid w:val="00C03965"/>
    <w:rsid w:val="00C0435E"/>
    <w:rsid w:val="00C046FE"/>
    <w:rsid w:val="00C04793"/>
    <w:rsid w:val="00C04827"/>
    <w:rsid w:val="00C04D06"/>
    <w:rsid w:val="00C04E2D"/>
    <w:rsid w:val="00C04E7A"/>
    <w:rsid w:val="00C04EFE"/>
    <w:rsid w:val="00C0589D"/>
    <w:rsid w:val="00C058F8"/>
    <w:rsid w:val="00C05C1D"/>
    <w:rsid w:val="00C05E21"/>
    <w:rsid w:val="00C05E89"/>
    <w:rsid w:val="00C05EA1"/>
    <w:rsid w:val="00C05EBC"/>
    <w:rsid w:val="00C05EFE"/>
    <w:rsid w:val="00C05F3D"/>
    <w:rsid w:val="00C06110"/>
    <w:rsid w:val="00C06399"/>
    <w:rsid w:val="00C067EE"/>
    <w:rsid w:val="00C06957"/>
    <w:rsid w:val="00C06AB6"/>
    <w:rsid w:val="00C06B84"/>
    <w:rsid w:val="00C06C8E"/>
    <w:rsid w:val="00C06D34"/>
    <w:rsid w:val="00C06F1C"/>
    <w:rsid w:val="00C0704E"/>
    <w:rsid w:val="00C0716D"/>
    <w:rsid w:val="00C071A7"/>
    <w:rsid w:val="00C07386"/>
    <w:rsid w:val="00C07450"/>
    <w:rsid w:val="00C074A4"/>
    <w:rsid w:val="00C07823"/>
    <w:rsid w:val="00C0799A"/>
    <w:rsid w:val="00C079B0"/>
    <w:rsid w:val="00C07BC8"/>
    <w:rsid w:val="00C07C3D"/>
    <w:rsid w:val="00C07DE5"/>
    <w:rsid w:val="00C07E6F"/>
    <w:rsid w:val="00C07F68"/>
    <w:rsid w:val="00C07FCF"/>
    <w:rsid w:val="00C1026F"/>
    <w:rsid w:val="00C102C9"/>
    <w:rsid w:val="00C10429"/>
    <w:rsid w:val="00C10650"/>
    <w:rsid w:val="00C1097A"/>
    <w:rsid w:val="00C10E91"/>
    <w:rsid w:val="00C1102B"/>
    <w:rsid w:val="00C111D5"/>
    <w:rsid w:val="00C111FF"/>
    <w:rsid w:val="00C1128F"/>
    <w:rsid w:val="00C11376"/>
    <w:rsid w:val="00C11512"/>
    <w:rsid w:val="00C115C0"/>
    <w:rsid w:val="00C118DE"/>
    <w:rsid w:val="00C11D08"/>
    <w:rsid w:val="00C1214D"/>
    <w:rsid w:val="00C12335"/>
    <w:rsid w:val="00C124E1"/>
    <w:rsid w:val="00C125D3"/>
    <w:rsid w:val="00C1291C"/>
    <w:rsid w:val="00C12B0C"/>
    <w:rsid w:val="00C12C91"/>
    <w:rsid w:val="00C12E29"/>
    <w:rsid w:val="00C12FE4"/>
    <w:rsid w:val="00C1324E"/>
    <w:rsid w:val="00C13607"/>
    <w:rsid w:val="00C13992"/>
    <w:rsid w:val="00C13A4E"/>
    <w:rsid w:val="00C146CD"/>
    <w:rsid w:val="00C148E9"/>
    <w:rsid w:val="00C14934"/>
    <w:rsid w:val="00C152B0"/>
    <w:rsid w:val="00C156C9"/>
    <w:rsid w:val="00C157AE"/>
    <w:rsid w:val="00C159CC"/>
    <w:rsid w:val="00C15B94"/>
    <w:rsid w:val="00C1654A"/>
    <w:rsid w:val="00C165B5"/>
    <w:rsid w:val="00C165D4"/>
    <w:rsid w:val="00C16603"/>
    <w:rsid w:val="00C169AD"/>
    <w:rsid w:val="00C16A17"/>
    <w:rsid w:val="00C16A5B"/>
    <w:rsid w:val="00C16AD1"/>
    <w:rsid w:val="00C16C67"/>
    <w:rsid w:val="00C16D1F"/>
    <w:rsid w:val="00C170D9"/>
    <w:rsid w:val="00C174D6"/>
    <w:rsid w:val="00C17755"/>
    <w:rsid w:val="00C17AED"/>
    <w:rsid w:val="00C17B17"/>
    <w:rsid w:val="00C17C74"/>
    <w:rsid w:val="00C17C78"/>
    <w:rsid w:val="00C17D1B"/>
    <w:rsid w:val="00C20844"/>
    <w:rsid w:val="00C20B88"/>
    <w:rsid w:val="00C20B9D"/>
    <w:rsid w:val="00C20E09"/>
    <w:rsid w:val="00C211B6"/>
    <w:rsid w:val="00C211CB"/>
    <w:rsid w:val="00C216F3"/>
    <w:rsid w:val="00C21918"/>
    <w:rsid w:val="00C21992"/>
    <w:rsid w:val="00C21B10"/>
    <w:rsid w:val="00C21E6B"/>
    <w:rsid w:val="00C21E7C"/>
    <w:rsid w:val="00C21FAE"/>
    <w:rsid w:val="00C227E8"/>
    <w:rsid w:val="00C2289F"/>
    <w:rsid w:val="00C22D40"/>
    <w:rsid w:val="00C22D57"/>
    <w:rsid w:val="00C22D8D"/>
    <w:rsid w:val="00C22E4E"/>
    <w:rsid w:val="00C22FBD"/>
    <w:rsid w:val="00C23568"/>
    <w:rsid w:val="00C237D5"/>
    <w:rsid w:val="00C23A12"/>
    <w:rsid w:val="00C23AFC"/>
    <w:rsid w:val="00C23C29"/>
    <w:rsid w:val="00C23E3E"/>
    <w:rsid w:val="00C23EB7"/>
    <w:rsid w:val="00C24074"/>
    <w:rsid w:val="00C24094"/>
    <w:rsid w:val="00C2421F"/>
    <w:rsid w:val="00C24416"/>
    <w:rsid w:val="00C24ABA"/>
    <w:rsid w:val="00C24B23"/>
    <w:rsid w:val="00C24C38"/>
    <w:rsid w:val="00C24F53"/>
    <w:rsid w:val="00C25142"/>
    <w:rsid w:val="00C253E6"/>
    <w:rsid w:val="00C25476"/>
    <w:rsid w:val="00C25670"/>
    <w:rsid w:val="00C25B9B"/>
    <w:rsid w:val="00C25DE1"/>
    <w:rsid w:val="00C2650F"/>
    <w:rsid w:val="00C26629"/>
    <w:rsid w:val="00C26C24"/>
    <w:rsid w:val="00C26DCC"/>
    <w:rsid w:val="00C27427"/>
    <w:rsid w:val="00C27474"/>
    <w:rsid w:val="00C275AE"/>
    <w:rsid w:val="00C27644"/>
    <w:rsid w:val="00C276B2"/>
    <w:rsid w:val="00C27A07"/>
    <w:rsid w:val="00C27B9F"/>
    <w:rsid w:val="00C27EFE"/>
    <w:rsid w:val="00C3010B"/>
    <w:rsid w:val="00C3018A"/>
    <w:rsid w:val="00C3042F"/>
    <w:rsid w:val="00C30496"/>
    <w:rsid w:val="00C30577"/>
    <w:rsid w:val="00C308CE"/>
    <w:rsid w:val="00C30BFE"/>
    <w:rsid w:val="00C30EE2"/>
    <w:rsid w:val="00C312F1"/>
    <w:rsid w:val="00C31425"/>
    <w:rsid w:val="00C31EE0"/>
    <w:rsid w:val="00C31F2B"/>
    <w:rsid w:val="00C31F41"/>
    <w:rsid w:val="00C32204"/>
    <w:rsid w:val="00C32221"/>
    <w:rsid w:val="00C322A8"/>
    <w:rsid w:val="00C326C2"/>
    <w:rsid w:val="00C32D51"/>
    <w:rsid w:val="00C32EA1"/>
    <w:rsid w:val="00C32F25"/>
    <w:rsid w:val="00C33277"/>
    <w:rsid w:val="00C33391"/>
    <w:rsid w:val="00C33484"/>
    <w:rsid w:val="00C33AD6"/>
    <w:rsid w:val="00C3409C"/>
    <w:rsid w:val="00C3410A"/>
    <w:rsid w:val="00C34290"/>
    <w:rsid w:val="00C344C9"/>
    <w:rsid w:val="00C34AEB"/>
    <w:rsid w:val="00C34F25"/>
    <w:rsid w:val="00C352EC"/>
    <w:rsid w:val="00C3594A"/>
    <w:rsid w:val="00C35F35"/>
    <w:rsid w:val="00C360D5"/>
    <w:rsid w:val="00C360DB"/>
    <w:rsid w:val="00C365B0"/>
    <w:rsid w:val="00C3665F"/>
    <w:rsid w:val="00C366DF"/>
    <w:rsid w:val="00C36934"/>
    <w:rsid w:val="00C36E2B"/>
    <w:rsid w:val="00C36E6E"/>
    <w:rsid w:val="00C3781D"/>
    <w:rsid w:val="00C37AF9"/>
    <w:rsid w:val="00C40107"/>
    <w:rsid w:val="00C40170"/>
    <w:rsid w:val="00C401CF"/>
    <w:rsid w:val="00C40258"/>
    <w:rsid w:val="00C403C6"/>
    <w:rsid w:val="00C40554"/>
    <w:rsid w:val="00C405B5"/>
    <w:rsid w:val="00C4066E"/>
    <w:rsid w:val="00C406CF"/>
    <w:rsid w:val="00C408D7"/>
    <w:rsid w:val="00C40A47"/>
    <w:rsid w:val="00C40B44"/>
    <w:rsid w:val="00C40C13"/>
    <w:rsid w:val="00C40D75"/>
    <w:rsid w:val="00C40DAD"/>
    <w:rsid w:val="00C4160B"/>
    <w:rsid w:val="00C4175A"/>
    <w:rsid w:val="00C41D17"/>
    <w:rsid w:val="00C41F42"/>
    <w:rsid w:val="00C41F78"/>
    <w:rsid w:val="00C42473"/>
    <w:rsid w:val="00C42588"/>
    <w:rsid w:val="00C4281F"/>
    <w:rsid w:val="00C4282F"/>
    <w:rsid w:val="00C428D7"/>
    <w:rsid w:val="00C429AF"/>
    <w:rsid w:val="00C42E06"/>
    <w:rsid w:val="00C42E0C"/>
    <w:rsid w:val="00C42E25"/>
    <w:rsid w:val="00C43074"/>
    <w:rsid w:val="00C43151"/>
    <w:rsid w:val="00C43240"/>
    <w:rsid w:val="00C43289"/>
    <w:rsid w:val="00C43582"/>
    <w:rsid w:val="00C438F2"/>
    <w:rsid w:val="00C43BA1"/>
    <w:rsid w:val="00C443E2"/>
    <w:rsid w:val="00C443FA"/>
    <w:rsid w:val="00C44504"/>
    <w:rsid w:val="00C4460C"/>
    <w:rsid w:val="00C4465E"/>
    <w:rsid w:val="00C44859"/>
    <w:rsid w:val="00C44ACD"/>
    <w:rsid w:val="00C44E6B"/>
    <w:rsid w:val="00C44FB8"/>
    <w:rsid w:val="00C452C3"/>
    <w:rsid w:val="00C45313"/>
    <w:rsid w:val="00C45321"/>
    <w:rsid w:val="00C45641"/>
    <w:rsid w:val="00C457A8"/>
    <w:rsid w:val="00C45B88"/>
    <w:rsid w:val="00C4630C"/>
    <w:rsid w:val="00C46A32"/>
    <w:rsid w:val="00C46B2D"/>
    <w:rsid w:val="00C46BB0"/>
    <w:rsid w:val="00C470E0"/>
    <w:rsid w:val="00C47135"/>
    <w:rsid w:val="00C47162"/>
    <w:rsid w:val="00C472E5"/>
    <w:rsid w:val="00C47320"/>
    <w:rsid w:val="00C47591"/>
    <w:rsid w:val="00C4767E"/>
    <w:rsid w:val="00C500A7"/>
    <w:rsid w:val="00C50143"/>
    <w:rsid w:val="00C502BD"/>
    <w:rsid w:val="00C5042C"/>
    <w:rsid w:val="00C50665"/>
    <w:rsid w:val="00C50772"/>
    <w:rsid w:val="00C50934"/>
    <w:rsid w:val="00C50A26"/>
    <w:rsid w:val="00C50CFD"/>
    <w:rsid w:val="00C50E4D"/>
    <w:rsid w:val="00C50F3D"/>
    <w:rsid w:val="00C50FF9"/>
    <w:rsid w:val="00C51010"/>
    <w:rsid w:val="00C51108"/>
    <w:rsid w:val="00C51184"/>
    <w:rsid w:val="00C5118C"/>
    <w:rsid w:val="00C5156B"/>
    <w:rsid w:val="00C51AE1"/>
    <w:rsid w:val="00C51E4F"/>
    <w:rsid w:val="00C51E7B"/>
    <w:rsid w:val="00C52131"/>
    <w:rsid w:val="00C52476"/>
    <w:rsid w:val="00C52892"/>
    <w:rsid w:val="00C52DFF"/>
    <w:rsid w:val="00C52E66"/>
    <w:rsid w:val="00C52FE1"/>
    <w:rsid w:val="00C53050"/>
    <w:rsid w:val="00C5330B"/>
    <w:rsid w:val="00C53496"/>
    <w:rsid w:val="00C53514"/>
    <w:rsid w:val="00C53519"/>
    <w:rsid w:val="00C5378E"/>
    <w:rsid w:val="00C537E4"/>
    <w:rsid w:val="00C53AA6"/>
    <w:rsid w:val="00C53BC8"/>
    <w:rsid w:val="00C53E5A"/>
    <w:rsid w:val="00C5461C"/>
    <w:rsid w:val="00C54B31"/>
    <w:rsid w:val="00C54F43"/>
    <w:rsid w:val="00C5511D"/>
    <w:rsid w:val="00C55122"/>
    <w:rsid w:val="00C5584A"/>
    <w:rsid w:val="00C55D34"/>
    <w:rsid w:val="00C55F3E"/>
    <w:rsid w:val="00C5611E"/>
    <w:rsid w:val="00C56142"/>
    <w:rsid w:val="00C566DC"/>
    <w:rsid w:val="00C56BAC"/>
    <w:rsid w:val="00C57392"/>
    <w:rsid w:val="00C574B9"/>
    <w:rsid w:val="00C574D7"/>
    <w:rsid w:val="00C57503"/>
    <w:rsid w:val="00C57548"/>
    <w:rsid w:val="00C5759E"/>
    <w:rsid w:val="00C575D9"/>
    <w:rsid w:val="00C60069"/>
    <w:rsid w:val="00C6034C"/>
    <w:rsid w:val="00C60504"/>
    <w:rsid w:val="00C605E0"/>
    <w:rsid w:val="00C60A66"/>
    <w:rsid w:val="00C60DB7"/>
    <w:rsid w:val="00C60E56"/>
    <w:rsid w:val="00C60F3C"/>
    <w:rsid w:val="00C60FE5"/>
    <w:rsid w:val="00C61126"/>
    <w:rsid w:val="00C6159D"/>
    <w:rsid w:val="00C615F5"/>
    <w:rsid w:val="00C6168F"/>
    <w:rsid w:val="00C61D3A"/>
    <w:rsid w:val="00C61D6D"/>
    <w:rsid w:val="00C61E37"/>
    <w:rsid w:val="00C61E47"/>
    <w:rsid w:val="00C61FE7"/>
    <w:rsid w:val="00C62203"/>
    <w:rsid w:val="00C62787"/>
    <w:rsid w:val="00C62BC4"/>
    <w:rsid w:val="00C62DC1"/>
    <w:rsid w:val="00C62F39"/>
    <w:rsid w:val="00C62F85"/>
    <w:rsid w:val="00C6304D"/>
    <w:rsid w:val="00C631F1"/>
    <w:rsid w:val="00C634E1"/>
    <w:rsid w:val="00C636A5"/>
    <w:rsid w:val="00C639C1"/>
    <w:rsid w:val="00C63AD4"/>
    <w:rsid w:val="00C63DDB"/>
    <w:rsid w:val="00C63FFA"/>
    <w:rsid w:val="00C6433E"/>
    <w:rsid w:val="00C6463F"/>
    <w:rsid w:val="00C6481C"/>
    <w:rsid w:val="00C64824"/>
    <w:rsid w:val="00C6526E"/>
    <w:rsid w:val="00C6547A"/>
    <w:rsid w:val="00C655B9"/>
    <w:rsid w:val="00C65AEC"/>
    <w:rsid w:val="00C65BF7"/>
    <w:rsid w:val="00C65C30"/>
    <w:rsid w:val="00C65EB0"/>
    <w:rsid w:val="00C66233"/>
    <w:rsid w:val="00C66877"/>
    <w:rsid w:val="00C669A0"/>
    <w:rsid w:val="00C66A37"/>
    <w:rsid w:val="00C66E10"/>
    <w:rsid w:val="00C66F36"/>
    <w:rsid w:val="00C6715C"/>
    <w:rsid w:val="00C672DD"/>
    <w:rsid w:val="00C67465"/>
    <w:rsid w:val="00C679DD"/>
    <w:rsid w:val="00C67D98"/>
    <w:rsid w:val="00C70083"/>
    <w:rsid w:val="00C70116"/>
    <w:rsid w:val="00C70241"/>
    <w:rsid w:val="00C70331"/>
    <w:rsid w:val="00C703A9"/>
    <w:rsid w:val="00C706C7"/>
    <w:rsid w:val="00C70A55"/>
    <w:rsid w:val="00C70B34"/>
    <w:rsid w:val="00C70BE4"/>
    <w:rsid w:val="00C70C97"/>
    <w:rsid w:val="00C70D81"/>
    <w:rsid w:val="00C70DE7"/>
    <w:rsid w:val="00C715AD"/>
    <w:rsid w:val="00C719B9"/>
    <w:rsid w:val="00C71A55"/>
    <w:rsid w:val="00C7245A"/>
    <w:rsid w:val="00C72944"/>
    <w:rsid w:val="00C72D15"/>
    <w:rsid w:val="00C72D1B"/>
    <w:rsid w:val="00C7311C"/>
    <w:rsid w:val="00C733F5"/>
    <w:rsid w:val="00C736BE"/>
    <w:rsid w:val="00C736F7"/>
    <w:rsid w:val="00C73A17"/>
    <w:rsid w:val="00C73AFA"/>
    <w:rsid w:val="00C73C02"/>
    <w:rsid w:val="00C73D1D"/>
    <w:rsid w:val="00C74308"/>
    <w:rsid w:val="00C7456A"/>
    <w:rsid w:val="00C74BF2"/>
    <w:rsid w:val="00C750AF"/>
    <w:rsid w:val="00C75A41"/>
    <w:rsid w:val="00C75A45"/>
    <w:rsid w:val="00C75A9C"/>
    <w:rsid w:val="00C75B84"/>
    <w:rsid w:val="00C75C67"/>
    <w:rsid w:val="00C75DF2"/>
    <w:rsid w:val="00C75FAF"/>
    <w:rsid w:val="00C76564"/>
    <w:rsid w:val="00C766E2"/>
    <w:rsid w:val="00C76A0C"/>
    <w:rsid w:val="00C7743E"/>
    <w:rsid w:val="00C77682"/>
    <w:rsid w:val="00C776E2"/>
    <w:rsid w:val="00C7787F"/>
    <w:rsid w:val="00C8004E"/>
    <w:rsid w:val="00C8008F"/>
    <w:rsid w:val="00C800AB"/>
    <w:rsid w:val="00C802E7"/>
    <w:rsid w:val="00C809A3"/>
    <w:rsid w:val="00C80C3E"/>
    <w:rsid w:val="00C80C75"/>
    <w:rsid w:val="00C80CC5"/>
    <w:rsid w:val="00C811D2"/>
    <w:rsid w:val="00C811E6"/>
    <w:rsid w:val="00C8122A"/>
    <w:rsid w:val="00C81697"/>
    <w:rsid w:val="00C81AEF"/>
    <w:rsid w:val="00C81F34"/>
    <w:rsid w:val="00C826BE"/>
    <w:rsid w:val="00C8288A"/>
    <w:rsid w:val="00C82AA9"/>
    <w:rsid w:val="00C82AED"/>
    <w:rsid w:val="00C82D55"/>
    <w:rsid w:val="00C82E5E"/>
    <w:rsid w:val="00C83076"/>
    <w:rsid w:val="00C830C8"/>
    <w:rsid w:val="00C832E2"/>
    <w:rsid w:val="00C833AF"/>
    <w:rsid w:val="00C836D6"/>
    <w:rsid w:val="00C83B2B"/>
    <w:rsid w:val="00C83B9C"/>
    <w:rsid w:val="00C8413D"/>
    <w:rsid w:val="00C84293"/>
    <w:rsid w:val="00C8437A"/>
    <w:rsid w:val="00C84562"/>
    <w:rsid w:val="00C846BD"/>
    <w:rsid w:val="00C84A60"/>
    <w:rsid w:val="00C85055"/>
    <w:rsid w:val="00C850C7"/>
    <w:rsid w:val="00C85771"/>
    <w:rsid w:val="00C858DB"/>
    <w:rsid w:val="00C85A0E"/>
    <w:rsid w:val="00C85D20"/>
    <w:rsid w:val="00C85EFC"/>
    <w:rsid w:val="00C85F7C"/>
    <w:rsid w:val="00C860DC"/>
    <w:rsid w:val="00C86701"/>
    <w:rsid w:val="00C8673C"/>
    <w:rsid w:val="00C86A2F"/>
    <w:rsid w:val="00C86A90"/>
    <w:rsid w:val="00C86BF6"/>
    <w:rsid w:val="00C87171"/>
    <w:rsid w:val="00C8721E"/>
    <w:rsid w:val="00C879E8"/>
    <w:rsid w:val="00C87A52"/>
    <w:rsid w:val="00C87C5D"/>
    <w:rsid w:val="00C901F9"/>
    <w:rsid w:val="00C903B7"/>
    <w:rsid w:val="00C90670"/>
    <w:rsid w:val="00C90923"/>
    <w:rsid w:val="00C90A83"/>
    <w:rsid w:val="00C90B33"/>
    <w:rsid w:val="00C90B9C"/>
    <w:rsid w:val="00C90D14"/>
    <w:rsid w:val="00C9127F"/>
    <w:rsid w:val="00C91542"/>
    <w:rsid w:val="00C91CFF"/>
    <w:rsid w:val="00C920DF"/>
    <w:rsid w:val="00C921C3"/>
    <w:rsid w:val="00C921D6"/>
    <w:rsid w:val="00C92223"/>
    <w:rsid w:val="00C9254B"/>
    <w:rsid w:val="00C9270A"/>
    <w:rsid w:val="00C92867"/>
    <w:rsid w:val="00C92D4B"/>
    <w:rsid w:val="00C92EC5"/>
    <w:rsid w:val="00C92EE6"/>
    <w:rsid w:val="00C92FFD"/>
    <w:rsid w:val="00C930DF"/>
    <w:rsid w:val="00C9313F"/>
    <w:rsid w:val="00C9319E"/>
    <w:rsid w:val="00C933E6"/>
    <w:rsid w:val="00C93639"/>
    <w:rsid w:val="00C93824"/>
    <w:rsid w:val="00C93C87"/>
    <w:rsid w:val="00C93D3D"/>
    <w:rsid w:val="00C93FFA"/>
    <w:rsid w:val="00C9405D"/>
    <w:rsid w:val="00C942EB"/>
    <w:rsid w:val="00C949DB"/>
    <w:rsid w:val="00C949DD"/>
    <w:rsid w:val="00C94A7D"/>
    <w:rsid w:val="00C94A8E"/>
    <w:rsid w:val="00C94B39"/>
    <w:rsid w:val="00C94DF2"/>
    <w:rsid w:val="00C95203"/>
    <w:rsid w:val="00C95683"/>
    <w:rsid w:val="00C957AD"/>
    <w:rsid w:val="00C958AB"/>
    <w:rsid w:val="00C95B08"/>
    <w:rsid w:val="00C95D65"/>
    <w:rsid w:val="00C962C7"/>
    <w:rsid w:val="00C9662F"/>
    <w:rsid w:val="00C9670D"/>
    <w:rsid w:val="00C9684C"/>
    <w:rsid w:val="00C96A81"/>
    <w:rsid w:val="00C96DA9"/>
    <w:rsid w:val="00C96FE4"/>
    <w:rsid w:val="00C970B4"/>
    <w:rsid w:val="00C972F7"/>
    <w:rsid w:val="00C97486"/>
    <w:rsid w:val="00C97A88"/>
    <w:rsid w:val="00C97F35"/>
    <w:rsid w:val="00CA01BF"/>
    <w:rsid w:val="00CA0687"/>
    <w:rsid w:val="00CA0A17"/>
    <w:rsid w:val="00CA0F5A"/>
    <w:rsid w:val="00CA15F5"/>
    <w:rsid w:val="00CA1686"/>
    <w:rsid w:val="00CA18D7"/>
    <w:rsid w:val="00CA19F6"/>
    <w:rsid w:val="00CA1E5F"/>
    <w:rsid w:val="00CA2047"/>
    <w:rsid w:val="00CA216B"/>
    <w:rsid w:val="00CA21C8"/>
    <w:rsid w:val="00CA2433"/>
    <w:rsid w:val="00CA2446"/>
    <w:rsid w:val="00CA2468"/>
    <w:rsid w:val="00CA2689"/>
    <w:rsid w:val="00CA26A0"/>
    <w:rsid w:val="00CA2872"/>
    <w:rsid w:val="00CA2C12"/>
    <w:rsid w:val="00CA2DAE"/>
    <w:rsid w:val="00CA2E37"/>
    <w:rsid w:val="00CA3571"/>
    <w:rsid w:val="00CA3629"/>
    <w:rsid w:val="00CA37D4"/>
    <w:rsid w:val="00CA3889"/>
    <w:rsid w:val="00CA39B7"/>
    <w:rsid w:val="00CA3BF8"/>
    <w:rsid w:val="00CA3E69"/>
    <w:rsid w:val="00CA4874"/>
    <w:rsid w:val="00CA48DE"/>
    <w:rsid w:val="00CA4C86"/>
    <w:rsid w:val="00CA5285"/>
    <w:rsid w:val="00CA5296"/>
    <w:rsid w:val="00CA5796"/>
    <w:rsid w:val="00CA5BD1"/>
    <w:rsid w:val="00CA60E0"/>
    <w:rsid w:val="00CA6236"/>
    <w:rsid w:val="00CA632B"/>
    <w:rsid w:val="00CA6356"/>
    <w:rsid w:val="00CA6368"/>
    <w:rsid w:val="00CA63D9"/>
    <w:rsid w:val="00CA670A"/>
    <w:rsid w:val="00CA6984"/>
    <w:rsid w:val="00CA6BDB"/>
    <w:rsid w:val="00CA6D8B"/>
    <w:rsid w:val="00CA7016"/>
    <w:rsid w:val="00CA704C"/>
    <w:rsid w:val="00CA719C"/>
    <w:rsid w:val="00CA73B6"/>
    <w:rsid w:val="00CA757F"/>
    <w:rsid w:val="00CA788E"/>
    <w:rsid w:val="00CA7E21"/>
    <w:rsid w:val="00CB0115"/>
    <w:rsid w:val="00CB04F6"/>
    <w:rsid w:val="00CB05AD"/>
    <w:rsid w:val="00CB0628"/>
    <w:rsid w:val="00CB09E5"/>
    <w:rsid w:val="00CB0F07"/>
    <w:rsid w:val="00CB1220"/>
    <w:rsid w:val="00CB14FD"/>
    <w:rsid w:val="00CB1557"/>
    <w:rsid w:val="00CB15CF"/>
    <w:rsid w:val="00CB19C4"/>
    <w:rsid w:val="00CB1A63"/>
    <w:rsid w:val="00CB254B"/>
    <w:rsid w:val="00CB2B23"/>
    <w:rsid w:val="00CB2BC0"/>
    <w:rsid w:val="00CB2F0B"/>
    <w:rsid w:val="00CB32B6"/>
    <w:rsid w:val="00CB3442"/>
    <w:rsid w:val="00CB345F"/>
    <w:rsid w:val="00CB3CA2"/>
    <w:rsid w:val="00CB3E46"/>
    <w:rsid w:val="00CB3EAD"/>
    <w:rsid w:val="00CB3FAA"/>
    <w:rsid w:val="00CB4080"/>
    <w:rsid w:val="00CB43BD"/>
    <w:rsid w:val="00CB4450"/>
    <w:rsid w:val="00CB447A"/>
    <w:rsid w:val="00CB4780"/>
    <w:rsid w:val="00CB4FF0"/>
    <w:rsid w:val="00CB54D3"/>
    <w:rsid w:val="00CB5656"/>
    <w:rsid w:val="00CB5760"/>
    <w:rsid w:val="00CB58AA"/>
    <w:rsid w:val="00CB58CB"/>
    <w:rsid w:val="00CB5A61"/>
    <w:rsid w:val="00CB5E4A"/>
    <w:rsid w:val="00CB632B"/>
    <w:rsid w:val="00CB662A"/>
    <w:rsid w:val="00CB663C"/>
    <w:rsid w:val="00CB676E"/>
    <w:rsid w:val="00CB6B40"/>
    <w:rsid w:val="00CB6B90"/>
    <w:rsid w:val="00CB6C7D"/>
    <w:rsid w:val="00CB6EB4"/>
    <w:rsid w:val="00CB717A"/>
    <w:rsid w:val="00CB719E"/>
    <w:rsid w:val="00CB7417"/>
    <w:rsid w:val="00CB756D"/>
    <w:rsid w:val="00CB7A38"/>
    <w:rsid w:val="00CB7BDA"/>
    <w:rsid w:val="00CB7BFA"/>
    <w:rsid w:val="00CB7CA0"/>
    <w:rsid w:val="00CB7EB4"/>
    <w:rsid w:val="00CC00BF"/>
    <w:rsid w:val="00CC01F9"/>
    <w:rsid w:val="00CC027D"/>
    <w:rsid w:val="00CC05C0"/>
    <w:rsid w:val="00CC06C7"/>
    <w:rsid w:val="00CC07AE"/>
    <w:rsid w:val="00CC089A"/>
    <w:rsid w:val="00CC08E6"/>
    <w:rsid w:val="00CC09DA"/>
    <w:rsid w:val="00CC0A3D"/>
    <w:rsid w:val="00CC0FFA"/>
    <w:rsid w:val="00CC1055"/>
    <w:rsid w:val="00CC14BA"/>
    <w:rsid w:val="00CC14C2"/>
    <w:rsid w:val="00CC174D"/>
    <w:rsid w:val="00CC19CB"/>
    <w:rsid w:val="00CC1B0E"/>
    <w:rsid w:val="00CC1B33"/>
    <w:rsid w:val="00CC1D18"/>
    <w:rsid w:val="00CC1D87"/>
    <w:rsid w:val="00CC219A"/>
    <w:rsid w:val="00CC2A2F"/>
    <w:rsid w:val="00CC2A70"/>
    <w:rsid w:val="00CC2B2D"/>
    <w:rsid w:val="00CC2EBD"/>
    <w:rsid w:val="00CC2F4F"/>
    <w:rsid w:val="00CC302E"/>
    <w:rsid w:val="00CC308C"/>
    <w:rsid w:val="00CC36DD"/>
    <w:rsid w:val="00CC3C4A"/>
    <w:rsid w:val="00CC3CF0"/>
    <w:rsid w:val="00CC3E44"/>
    <w:rsid w:val="00CC3FD5"/>
    <w:rsid w:val="00CC4124"/>
    <w:rsid w:val="00CC4373"/>
    <w:rsid w:val="00CC44D9"/>
    <w:rsid w:val="00CC48D0"/>
    <w:rsid w:val="00CC4949"/>
    <w:rsid w:val="00CC4A8E"/>
    <w:rsid w:val="00CC4AE3"/>
    <w:rsid w:val="00CC4FC9"/>
    <w:rsid w:val="00CC56A2"/>
    <w:rsid w:val="00CC5D35"/>
    <w:rsid w:val="00CC632B"/>
    <w:rsid w:val="00CC6448"/>
    <w:rsid w:val="00CC6547"/>
    <w:rsid w:val="00CC66DD"/>
    <w:rsid w:val="00CC67DF"/>
    <w:rsid w:val="00CC68CE"/>
    <w:rsid w:val="00CC692C"/>
    <w:rsid w:val="00CC6B45"/>
    <w:rsid w:val="00CC6BD2"/>
    <w:rsid w:val="00CC6C7D"/>
    <w:rsid w:val="00CC6C9F"/>
    <w:rsid w:val="00CC717F"/>
    <w:rsid w:val="00CC7201"/>
    <w:rsid w:val="00CC72F7"/>
    <w:rsid w:val="00CC747C"/>
    <w:rsid w:val="00CC7A7B"/>
    <w:rsid w:val="00CC7D16"/>
    <w:rsid w:val="00CC7D2D"/>
    <w:rsid w:val="00CD0091"/>
    <w:rsid w:val="00CD01FD"/>
    <w:rsid w:val="00CD0347"/>
    <w:rsid w:val="00CD0B32"/>
    <w:rsid w:val="00CD0E44"/>
    <w:rsid w:val="00CD0EA2"/>
    <w:rsid w:val="00CD1205"/>
    <w:rsid w:val="00CD127D"/>
    <w:rsid w:val="00CD146D"/>
    <w:rsid w:val="00CD1636"/>
    <w:rsid w:val="00CD1893"/>
    <w:rsid w:val="00CD196F"/>
    <w:rsid w:val="00CD19CD"/>
    <w:rsid w:val="00CD1AE2"/>
    <w:rsid w:val="00CD1C57"/>
    <w:rsid w:val="00CD210F"/>
    <w:rsid w:val="00CD211B"/>
    <w:rsid w:val="00CD21FD"/>
    <w:rsid w:val="00CD2264"/>
    <w:rsid w:val="00CD259B"/>
    <w:rsid w:val="00CD290E"/>
    <w:rsid w:val="00CD2C87"/>
    <w:rsid w:val="00CD2E2F"/>
    <w:rsid w:val="00CD2F27"/>
    <w:rsid w:val="00CD317F"/>
    <w:rsid w:val="00CD3461"/>
    <w:rsid w:val="00CD38EC"/>
    <w:rsid w:val="00CD3A97"/>
    <w:rsid w:val="00CD3BC2"/>
    <w:rsid w:val="00CD3BE1"/>
    <w:rsid w:val="00CD3C43"/>
    <w:rsid w:val="00CD3D9B"/>
    <w:rsid w:val="00CD3EBF"/>
    <w:rsid w:val="00CD435E"/>
    <w:rsid w:val="00CD4546"/>
    <w:rsid w:val="00CD45AF"/>
    <w:rsid w:val="00CD48FC"/>
    <w:rsid w:val="00CD49D0"/>
    <w:rsid w:val="00CD4F56"/>
    <w:rsid w:val="00CD510E"/>
    <w:rsid w:val="00CD524F"/>
    <w:rsid w:val="00CD52C2"/>
    <w:rsid w:val="00CD54AF"/>
    <w:rsid w:val="00CD573C"/>
    <w:rsid w:val="00CD5AAF"/>
    <w:rsid w:val="00CD5B74"/>
    <w:rsid w:val="00CD5E7B"/>
    <w:rsid w:val="00CD5F4C"/>
    <w:rsid w:val="00CD5F88"/>
    <w:rsid w:val="00CD6142"/>
    <w:rsid w:val="00CD6450"/>
    <w:rsid w:val="00CD6745"/>
    <w:rsid w:val="00CD6840"/>
    <w:rsid w:val="00CD69FB"/>
    <w:rsid w:val="00CD6D81"/>
    <w:rsid w:val="00CD6DDD"/>
    <w:rsid w:val="00CD7132"/>
    <w:rsid w:val="00CD714B"/>
    <w:rsid w:val="00CD7338"/>
    <w:rsid w:val="00CD73CE"/>
    <w:rsid w:val="00CD76AF"/>
    <w:rsid w:val="00CD77F7"/>
    <w:rsid w:val="00CD7834"/>
    <w:rsid w:val="00CE00D7"/>
    <w:rsid w:val="00CE0311"/>
    <w:rsid w:val="00CE0315"/>
    <w:rsid w:val="00CE03F5"/>
    <w:rsid w:val="00CE08E7"/>
    <w:rsid w:val="00CE0E67"/>
    <w:rsid w:val="00CE1122"/>
    <w:rsid w:val="00CE114B"/>
    <w:rsid w:val="00CE11BF"/>
    <w:rsid w:val="00CE1257"/>
    <w:rsid w:val="00CE1335"/>
    <w:rsid w:val="00CE134A"/>
    <w:rsid w:val="00CE15AA"/>
    <w:rsid w:val="00CE1620"/>
    <w:rsid w:val="00CE1712"/>
    <w:rsid w:val="00CE187F"/>
    <w:rsid w:val="00CE19F6"/>
    <w:rsid w:val="00CE1BE4"/>
    <w:rsid w:val="00CE1DDB"/>
    <w:rsid w:val="00CE2058"/>
    <w:rsid w:val="00CE22B6"/>
    <w:rsid w:val="00CE2537"/>
    <w:rsid w:val="00CE25AD"/>
    <w:rsid w:val="00CE28C0"/>
    <w:rsid w:val="00CE28DD"/>
    <w:rsid w:val="00CE2BD3"/>
    <w:rsid w:val="00CE2D51"/>
    <w:rsid w:val="00CE324A"/>
    <w:rsid w:val="00CE32A0"/>
    <w:rsid w:val="00CE32DD"/>
    <w:rsid w:val="00CE3A5A"/>
    <w:rsid w:val="00CE3EC9"/>
    <w:rsid w:val="00CE4151"/>
    <w:rsid w:val="00CE4455"/>
    <w:rsid w:val="00CE4661"/>
    <w:rsid w:val="00CE4AAA"/>
    <w:rsid w:val="00CE4E13"/>
    <w:rsid w:val="00CE513A"/>
    <w:rsid w:val="00CE5974"/>
    <w:rsid w:val="00CE6003"/>
    <w:rsid w:val="00CE6163"/>
    <w:rsid w:val="00CE659B"/>
    <w:rsid w:val="00CE67C9"/>
    <w:rsid w:val="00CE6A3C"/>
    <w:rsid w:val="00CE6D30"/>
    <w:rsid w:val="00CE735E"/>
    <w:rsid w:val="00CE7443"/>
    <w:rsid w:val="00CE75A9"/>
    <w:rsid w:val="00CE7702"/>
    <w:rsid w:val="00CE7828"/>
    <w:rsid w:val="00CE78D2"/>
    <w:rsid w:val="00CE7AB0"/>
    <w:rsid w:val="00CE7D2A"/>
    <w:rsid w:val="00CE7FF7"/>
    <w:rsid w:val="00CF062B"/>
    <w:rsid w:val="00CF064F"/>
    <w:rsid w:val="00CF0886"/>
    <w:rsid w:val="00CF0C9B"/>
    <w:rsid w:val="00CF1019"/>
    <w:rsid w:val="00CF1145"/>
    <w:rsid w:val="00CF13D8"/>
    <w:rsid w:val="00CF1BD0"/>
    <w:rsid w:val="00CF1EC8"/>
    <w:rsid w:val="00CF1F79"/>
    <w:rsid w:val="00CF23FB"/>
    <w:rsid w:val="00CF2498"/>
    <w:rsid w:val="00CF25F1"/>
    <w:rsid w:val="00CF2804"/>
    <w:rsid w:val="00CF2807"/>
    <w:rsid w:val="00CF2E55"/>
    <w:rsid w:val="00CF2F41"/>
    <w:rsid w:val="00CF2FA5"/>
    <w:rsid w:val="00CF3031"/>
    <w:rsid w:val="00CF3127"/>
    <w:rsid w:val="00CF318A"/>
    <w:rsid w:val="00CF32E8"/>
    <w:rsid w:val="00CF3320"/>
    <w:rsid w:val="00CF3651"/>
    <w:rsid w:val="00CF3722"/>
    <w:rsid w:val="00CF3AE9"/>
    <w:rsid w:val="00CF3B63"/>
    <w:rsid w:val="00CF42E7"/>
    <w:rsid w:val="00CF4519"/>
    <w:rsid w:val="00CF453D"/>
    <w:rsid w:val="00CF462D"/>
    <w:rsid w:val="00CF46FE"/>
    <w:rsid w:val="00CF4FF2"/>
    <w:rsid w:val="00CF529C"/>
    <w:rsid w:val="00CF5548"/>
    <w:rsid w:val="00CF56E0"/>
    <w:rsid w:val="00CF5724"/>
    <w:rsid w:val="00CF574A"/>
    <w:rsid w:val="00CF57F6"/>
    <w:rsid w:val="00CF5868"/>
    <w:rsid w:val="00CF604B"/>
    <w:rsid w:val="00CF6238"/>
    <w:rsid w:val="00CF636D"/>
    <w:rsid w:val="00CF654C"/>
    <w:rsid w:val="00CF6A2F"/>
    <w:rsid w:val="00CF76CF"/>
    <w:rsid w:val="00CF78A0"/>
    <w:rsid w:val="00CF79EC"/>
    <w:rsid w:val="00CF7CC5"/>
    <w:rsid w:val="00CF7FE7"/>
    <w:rsid w:val="00D00049"/>
    <w:rsid w:val="00D0030A"/>
    <w:rsid w:val="00D0058B"/>
    <w:rsid w:val="00D00AE8"/>
    <w:rsid w:val="00D00CA4"/>
    <w:rsid w:val="00D00CD8"/>
    <w:rsid w:val="00D01570"/>
    <w:rsid w:val="00D019DE"/>
    <w:rsid w:val="00D01B3E"/>
    <w:rsid w:val="00D01E79"/>
    <w:rsid w:val="00D01FDE"/>
    <w:rsid w:val="00D02034"/>
    <w:rsid w:val="00D020F9"/>
    <w:rsid w:val="00D0224F"/>
    <w:rsid w:val="00D02333"/>
    <w:rsid w:val="00D02552"/>
    <w:rsid w:val="00D02670"/>
    <w:rsid w:val="00D026BD"/>
    <w:rsid w:val="00D029B1"/>
    <w:rsid w:val="00D02C31"/>
    <w:rsid w:val="00D03005"/>
    <w:rsid w:val="00D0397D"/>
    <w:rsid w:val="00D03980"/>
    <w:rsid w:val="00D03C00"/>
    <w:rsid w:val="00D03CE5"/>
    <w:rsid w:val="00D03E18"/>
    <w:rsid w:val="00D0423A"/>
    <w:rsid w:val="00D04B95"/>
    <w:rsid w:val="00D04DE8"/>
    <w:rsid w:val="00D050A6"/>
    <w:rsid w:val="00D0515A"/>
    <w:rsid w:val="00D0534F"/>
    <w:rsid w:val="00D053A2"/>
    <w:rsid w:val="00D0571F"/>
    <w:rsid w:val="00D0577C"/>
    <w:rsid w:val="00D058A7"/>
    <w:rsid w:val="00D05FC2"/>
    <w:rsid w:val="00D0609C"/>
    <w:rsid w:val="00D060E4"/>
    <w:rsid w:val="00D06154"/>
    <w:rsid w:val="00D06723"/>
    <w:rsid w:val="00D06B07"/>
    <w:rsid w:val="00D071F2"/>
    <w:rsid w:val="00D07587"/>
    <w:rsid w:val="00D077D4"/>
    <w:rsid w:val="00D07A37"/>
    <w:rsid w:val="00D07AA5"/>
    <w:rsid w:val="00D07E8E"/>
    <w:rsid w:val="00D105F2"/>
    <w:rsid w:val="00D10B0E"/>
    <w:rsid w:val="00D10B8F"/>
    <w:rsid w:val="00D10CD6"/>
    <w:rsid w:val="00D1156C"/>
    <w:rsid w:val="00D1176D"/>
    <w:rsid w:val="00D117B5"/>
    <w:rsid w:val="00D118D4"/>
    <w:rsid w:val="00D11A77"/>
    <w:rsid w:val="00D11ABF"/>
    <w:rsid w:val="00D11B5F"/>
    <w:rsid w:val="00D11E8B"/>
    <w:rsid w:val="00D11F40"/>
    <w:rsid w:val="00D120E4"/>
    <w:rsid w:val="00D12288"/>
    <w:rsid w:val="00D123B1"/>
    <w:rsid w:val="00D12628"/>
    <w:rsid w:val="00D12784"/>
    <w:rsid w:val="00D1282D"/>
    <w:rsid w:val="00D130E4"/>
    <w:rsid w:val="00D13323"/>
    <w:rsid w:val="00D13325"/>
    <w:rsid w:val="00D13490"/>
    <w:rsid w:val="00D139F5"/>
    <w:rsid w:val="00D13A35"/>
    <w:rsid w:val="00D13DBB"/>
    <w:rsid w:val="00D14000"/>
    <w:rsid w:val="00D14286"/>
    <w:rsid w:val="00D142AB"/>
    <w:rsid w:val="00D1445F"/>
    <w:rsid w:val="00D1446E"/>
    <w:rsid w:val="00D14493"/>
    <w:rsid w:val="00D14677"/>
    <w:rsid w:val="00D1472D"/>
    <w:rsid w:val="00D148FF"/>
    <w:rsid w:val="00D14996"/>
    <w:rsid w:val="00D149F2"/>
    <w:rsid w:val="00D14B6B"/>
    <w:rsid w:val="00D14C79"/>
    <w:rsid w:val="00D14E5A"/>
    <w:rsid w:val="00D14FB5"/>
    <w:rsid w:val="00D15462"/>
    <w:rsid w:val="00D15547"/>
    <w:rsid w:val="00D155FB"/>
    <w:rsid w:val="00D15852"/>
    <w:rsid w:val="00D1590A"/>
    <w:rsid w:val="00D15E87"/>
    <w:rsid w:val="00D161C1"/>
    <w:rsid w:val="00D167AD"/>
    <w:rsid w:val="00D168DF"/>
    <w:rsid w:val="00D16C38"/>
    <w:rsid w:val="00D16C7A"/>
    <w:rsid w:val="00D16DE3"/>
    <w:rsid w:val="00D16F0F"/>
    <w:rsid w:val="00D17257"/>
    <w:rsid w:val="00D17405"/>
    <w:rsid w:val="00D1745D"/>
    <w:rsid w:val="00D1772D"/>
    <w:rsid w:val="00D17836"/>
    <w:rsid w:val="00D1785C"/>
    <w:rsid w:val="00D17F11"/>
    <w:rsid w:val="00D20387"/>
    <w:rsid w:val="00D2044D"/>
    <w:rsid w:val="00D204A3"/>
    <w:rsid w:val="00D2070F"/>
    <w:rsid w:val="00D2074D"/>
    <w:rsid w:val="00D20832"/>
    <w:rsid w:val="00D20BA5"/>
    <w:rsid w:val="00D20BB9"/>
    <w:rsid w:val="00D20F40"/>
    <w:rsid w:val="00D2135E"/>
    <w:rsid w:val="00D216C0"/>
    <w:rsid w:val="00D219D8"/>
    <w:rsid w:val="00D21A7E"/>
    <w:rsid w:val="00D231F0"/>
    <w:rsid w:val="00D234EB"/>
    <w:rsid w:val="00D235AC"/>
    <w:rsid w:val="00D235EC"/>
    <w:rsid w:val="00D239B3"/>
    <w:rsid w:val="00D23A0A"/>
    <w:rsid w:val="00D23A62"/>
    <w:rsid w:val="00D23EAC"/>
    <w:rsid w:val="00D23EE8"/>
    <w:rsid w:val="00D2424C"/>
    <w:rsid w:val="00D243D0"/>
    <w:rsid w:val="00D24ABB"/>
    <w:rsid w:val="00D24C99"/>
    <w:rsid w:val="00D25047"/>
    <w:rsid w:val="00D254EC"/>
    <w:rsid w:val="00D25653"/>
    <w:rsid w:val="00D25B0B"/>
    <w:rsid w:val="00D25B3F"/>
    <w:rsid w:val="00D25DAD"/>
    <w:rsid w:val="00D25FC8"/>
    <w:rsid w:val="00D2625D"/>
    <w:rsid w:val="00D26285"/>
    <w:rsid w:val="00D26480"/>
    <w:rsid w:val="00D26486"/>
    <w:rsid w:val="00D26940"/>
    <w:rsid w:val="00D269A7"/>
    <w:rsid w:val="00D26BB6"/>
    <w:rsid w:val="00D26CC7"/>
    <w:rsid w:val="00D26EA8"/>
    <w:rsid w:val="00D27059"/>
    <w:rsid w:val="00D2757E"/>
    <w:rsid w:val="00D27676"/>
    <w:rsid w:val="00D3004F"/>
    <w:rsid w:val="00D300E5"/>
    <w:rsid w:val="00D30573"/>
    <w:rsid w:val="00D30B67"/>
    <w:rsid w:val="00D30C4E"/>
    <w:rsid w:val="00D31018"/>
    <w:rsid w:val="00D3101F"/>
    <w:rsid w:val="00D310B3"/>
    <w:rsid w:val="00D3112D"/>
    <w:rsid w:val="00D312F0"/>
    <w:rsid w:val="00D31307"/>
    <w:rsid w:val="00D31364"/>
    <w:rsid w:val="00D314AB"/>
    <w:rsid w:val="00D31892"/>
    <w:rsid w:val="00D31ED9"/>
    <w:rsid w:val="00D31FB9"/>
    <w:rsid w:val="00D32B67"/>
    <w:rsid w:val="00D32F70"/>
    <w:rsid w:val="00D335E3"/>
    <w:rsid w:val="00D3371B"/>
    <w:rsid w:val="00D337B3"/>
    <w:rsid w:val="00D33CEA"/>
    <w:rsid w:val="00D33F4F"/>
    <w:rsid w:val="00D34160"/>
    <w:rsid w:val="00D3427D"/>
    <w:rsid w:val="00D34333"/>
    <w:rsid w:val="00D34A60"/>
    <w:rsid w:val="00D34D9E"/>
    <w:rsid w:val="00D34DCF"/>
    <w:rsid w:val="00D34E1A"/>
    <w:rsid w:val="00D352B3"/>
    <w:rsid w:val="00D352C9"/>
    <w:rsid w:val="00D3532E"/>
    <w:rsid w:val="00D35447"/>
    <w:rsid w:val="00D357D3"/>
    <w:rsid w:val="00D35E0E"/>
    <w:rsid w:val="00D35ECA"/>
    <w:rsid w:val="00D361E1"/>
    <w:rsid w:val="00D36353"/>
    <w:rsid w:val="00D364CB"/>
    <w:rsid w:val="00D36824"/>
    <w:rsid w:val="00D369A9"/>
    <w:rsid w:val="00D36A20"/>
    <w:rsid w:val="00D36E91"/>
    <w:rsid w:val="00D371A4"/>
    <w:rsid w:val="00D371F0"/>
    <w:rsid w:val="00D3750D"/>
    <w:rsid w:val="00D3779A"/>
    <w:rsid w:val="00D37D28"/>
    <w:rsid w:val="00D37D2C"/>
    <w:rsid w:val="00D40159"/>
    <w:rsid w:val="00D401D2"/>
    <w:rsid w:val="00D404FB"/>
    <w:rsid w:val="00D40657"/>
    <w:rsid w:val="00D410BD"/>
    <w:rsid w:val="00D410CB"/>
    <w:rsid w:val="00D41203"/>
    <w:rsid w:val="00D41728"/>
    <w:rsid w:val="00D41A34"/>
    <w:rsid w:val="00D41A59"/>
    <w:rsid w:val="00D41B0B"/>
    <w:rsid w:val="00D41C4A"/>
    <w:rsid w:val="00D41C64"/>
    <w:rsid w:val="00D41D8C"/>
    <w:rsid w:val="00D41DAA"/>
    <w:rsid w:val="00D41FA0"/>
    <w:rsid w:val="00D421B3"/>
    <w:rsid w:val="00D422DD"/>
    <w:rsid w:val="00D4238B"/>
    <w:rsid w:val="00D4262F"/>
    <w:rsid w:val="00D42B45"/>
    <w:rsid w:val="00D42C09"/>
    <w:rsid w:val="00D42D07"/>
    <w:rsid w:val="00D42EB6"/>
    <w:rsid w:val="00D42F80"/>
    <w:rsid w:val="00D43605"/>
    <w:rsid w:val="00D4372B"/>
    <w:rsid w:val="00D43A41"/>
    <w:rsid w:val="00D43B15"/>
    <w:rsid w:val="00D43B3B"/>
    <w:rsid w:val="00D43CB7"/>
    <w:rsid w:val="00D43DF3"/>
    <w:rsid w:val="00D43FE0"/>
    <w:rsid w:val="00D44215"/>
    <w:rsid w:val="00D445A6"/>
    <w:rsid w:val="00D445B0"/>
    <w:rsid w:val="00D447CB"/>
    <w:rsid w:val="00D44BA9"/>
    <w:rsid w:val="00D452BE"/>
    <w:rsid w:val="00D4555E"/>
    <w:rsid w:val="00D455FA"/>
    <w:rsid w:val="00D45E26"/>
    <w:rsid w:val="00D45EC5"/>
    <w:rsid w:val="00D46023"/>
    <w:rsid w:val="00D46164"/>
    <w:rsid w:val="00D461E8"/>
    <w:rsid w:val="00D4633D"/>
    <w:rsid w:val="00D465F9"/>
    <w:rsid w:val="00D46BB8"/>
    <w:rsid w:val="00D46F84"/>
    <w:rsid w:val="00D46FB1"/>
    <w:rsid w:val="00D47010"/>
    <w:rsid w:val="00D4707D"/>
    <w:rsid w:val="00D470BC"/>
    <w:rsid w:val="00D474EA"/>
    <w:rsid w:val="00D47732"/>
    <w:rsid w:val="00D479EC"/>
    <w:rsid w:val="00D47B5B"/>
    <w:rsid w:val="00D47C3C"/>
    <w:rsid w:val="00D47C3F"/>
    <w:rsid w:val="00D47D44"/>
    <w:rsid w:val="00D47E9F"/>
    <w:rsid w:val="00D47EF2"/>
    <w:rsid w:val="00D50050"/>
    <w:rsid w:val="00D50507"/>
    <w:rsid w:val="00D5063A"/>
    <w:rsid w:val="00D506B7"/>
    <w:rsid w:val="00D5096C"/>
    <w:rsid w:val="00D50A0D"/>
    <w:rsid w:val="00D50DAC"/>
    <w:rsid w:val="00D5107F"/>
    <w:rsid w:val="00D515D4"/>
    <w:rsid w:val="00D5178F"/>
    <w:rsid w:val="00D51869"/>
    <w:rsid w:val="00D51F53"/>
    <w:rsid w:val="00D5201E"/>
    <w:rsid w:val="00D523EB"/>
    <w:rsid w:val="00D52481"/>
    <w:rsid w:val="00D52909"/>
    <w:rsid w:val="00D52AE7"/>
    <w:rsid w:val="00D52CDC"/>
    <w:rsid w:val="00D52E6F"/>
    <w:rsid w:val="00D52EB8"/>
    <w:rsid w:val="00D530AE"/>
    <w:rsid w:val="00D539B9"/>
    <w:rsid w:val="00D540B0"/>
    <w:rsid w:val="00D54126"/>
    <w:rsid w:val="00D5457C"/>
    <w:rsid w:val="00D545E4"/>
    <w:rsid w:val="00D54817"/>
    <w:rsid w:val="00D54A27"/>
    <w:rsid w:val="00D54AD3"/>
    <w:rsid w:val="00D54C38"/>
    <w:rsid w:val="00D54F3D"/>
    <w:rsid w:val="00D55045"/>
    <w:rsid w:val="00D55075"/>
    <w:rsid w:val="00D55178"/>
    <w:rsid w:val="00D55440"/>
    <w:rsid w:val="00D5551A"/>
    <w:rsid w:val="00D55790"/>
    <w:rsid w:val="00D5595F"/>
    <w:rsid w:val="00D5597D"/>
    <w:rsid w:val="00D55B62"/>
    <w:rsid w:val="00D55E38"/>
    <w:rsid w:val="00D560DE"/>
    <w:rsid w:val="00D56377"/>
    <w:rsid w:val="00D5649D"/>
    <w:rsid w:val="00D56525"/>
    <w:rsid w:val="00D56640"/>
    <w:rsid w:val="00D566A8"/>
    <w:rsid w:val="00D56997"/>
    <w:rsid w:val="00D56BE8"/>
    <w:rsid w:val="00D56C33"/>
    <w:rsid w:val="00D56F87"/>
    <w:rsid w:val="00D570AD"/>
    <w:rsid w:val="00D570EA"/>
    <w:rsid w:val="00D57428"/>
    <w:rsid w:val="00D5744F"/>
    <w:rsid w:val="00D57599"/>
    <w:rsid w:val="00D57715"/>
    <w:rsid w:val="00D577C3"/>
    <w:rsid w:val="00D57960"/>
    <w:rsid w:val="00D579B9"/>
    <w:rsid w:val="00D579CC"/>
    <w:rsid w:val="00D57A4D"/>
    <w:rsid w:val="00D57C4F"/>
    <w:rsid w:val="00D57D3A"/>
    <w:rsid w:val="00D57D3F"/>
    <w:rsid w:val="00D57DA9"/>
    <w:rsid w:val="00D57DBD"/>
    <w:rsid w:val="00D57F84"/>
    <w:rsid w:val="00D60066"/>
    <w:rsid w:val="00D601E9"/>
    <w:rsid w:val="00D60BDF"/>
    <w:rsid w:val="00D60BEE"/>
    <w:rsid w:val="00D60E1C"/>
    <w:rsid w:val="00D60FA9"/>
    <w:rsid w:val="00D61486"/>
    <w:rsid w:val="00D614CD"/>
    <w:rsid w:val="00D61689"/>
    <w:rsid w:val="00D616B6"/>
    <w:rsid w:val="00D618AB"/>
    <w:rsid w:val="00D61A20"/>
    <w:rsid w:val="00D61C19"/>
    <w:rsid w:val="00D61C98"/>
    <w:rsid w:val="00D61DA9"/>
    <w:rsid w:val="00D61EC3"/>
    <w:rsid w:val="00D623EE"/>
    <w:rsid w:val="00D6241A"/>
    <w:rsid w:val="00D6260D"/>
    <w:rsid w:val="00D62900"/>
    <w:rsid w:val="00D62967"/>
    <w:rsid w:val="00D62982"/>
    <w:rsid w:val="00D62DD8"/>
    <w:rsid w:val="00D62E61"/>
    <w:rsid w:val="00D63051"/>
    <w:rsid w:val="00D630FE"/>
    <w:rsid w:val="00D63198"/>
    <w:rsid w:val="00D63228"/>
    <w:rsid w:val="00D6329B"/>
    <w:rsid w:val="00D63514"/>
    <w:rsid w:val="00D63670"/>
    <w:rsid w:val="00D6374F"/>
    <w:rsid w:val="00D63769"/>
    <w:rsid w:val="00D63B5E"/>
    <w:rsid w:val="00D63B93"/>
    <w:rsid w:val="00D63C22"/>
    <w:rsid w:val="00D63CD0"/>
    <w:rsid w:val="00D63E29"/>
    <w:rsid w:val="00D6422A"/>
    <w:rsid w:val="00D6482A"/>
    <w:rsid w:val="00D6490C"/>
    <w:rsid w:val="00D64989"/>
    <w:rsid w:val="00D64A3C"/>
    <w:rsid w:val="00D64AF0"/>
    <w:rsid w:val="00D64B1B"/>
    <w:rsid w:val="00D64C5B"/>
    <w:rsid w:val="00D64C7F"/>
    <w:rsid w:val="00D64CBA"/>
    <w:rsid w:val="00D65289"/>
    <w:rsid w:val="00D654CE"/>
    <w:rsid w:val="00D65F90"/>
    <w:rsid w:val="00D65FED"/>
    <w:rsid w:val="00D661CB"/>
    <w:rsid w:val="00D6621A"/>
    <w:rsid w:val="00D66412"/>
    <w:rsid w:val="00D66424"/>
    <w:rsid w:val="00D6643C"/>
    <w:rsid w:val="00D666C7"/>
    <w:rsid w:val="00D66912"/>
    <w:rsid w:val="00D66EDB"/>
    <w:rsid w:val="00D67455"/>
    <w:rsid w:val="00D674CF"/>
    <w:rsid w:val="00D67941"/>
    <w:rsid w:val="00D67C98"/>
    <w:rsid w:val="00D70164"/>
    <w:rsid w:val="00D7029A"/>
    <w:rsid w:val="00D705E7"/>
    <w:rsid w:val="00D70A6A"/>
    <w:rsid w:val="00D70ABE"/>
    <w:rsid w:val="00D70BF9"/>
    <w:rsid w:val="00D7131B"/>
    <w:rsid w:val="00D7132C"/>
    <w:rsid w:val="00D714A2"/>
    <w:rsid w:val="00D71574"/>
    <w:rsid w:val="00D7172A"/>
    <w:rsid w:val="00D7186D"/>
    <w:rsid w:val="00D71967"/>
    <w:rsid w:val="00D71B6C"/>
    <w:rsid w:val="00D71E4E"/>
    <w:rsid w:val="00D71FE7"/>
    <w:rsid w:val="00D72017"/>
    <w:rsid w:val="00D721CD"/>
    <w:rsid w:val="00D72565"/>
    <w:rsid w:val="00D728DB"/>
    <w:rsid w:val="00D72978"/>
    <w:rsid w:val="00D72B8E"/>
    <w:rsid w:val="00D72CCB"/>
    <w:rsid w:val="00D72E39"/>
    <w:rsid w:val="00D72E81"/>
    <w:rsid w:val="00D73519"/>
    <w:rsid w:val="00D73555"/>
    <w:rsid w:val="00D73813"/>
    <w:rsid w:val="00D73A8D"/>
    <w:rsid w:val="00D73B37"/>
    <w:rsid w:val="00D73D64"/>
    <w:rsid w:val="00D73F74"/>
    <w:rsid w:val="00D7414B"/>
    <w:rsid w:val="00D7494C"/>
    <w:rsid w:val="00D75010"/>
    <w:rsid w:val="00D75108"/>
    <w:rsid w:val="00D754C1"/>
    <w:rsid w:val="00D755C4"/>
    <w:rsid w:val="00D756B6"/>
    <w:rsid w:val="00D75732"/>
    <w:rsid w:val="00D758FE"/>
    <w:rsid w:val="00D75E5C"/>
    <w:rsid w:val="00D763DF"/>
    <w:rsid w:val="00D767C2"/>
    <w:rsid w:val="00D76C45"/>
    <w:rsid w:val="00D770AC"/>
    <w:rsid w:val="00D771EB"/>
    <w:rsid w:val="00D772DE"/>
    <w:rsid w:val="00D775DE"/>
    <w:rsid w:val="00D77605"/>
    <w:rsid w:val="00D7795F"/>
    <w:rsid w:val="00D77CF1"/>
    <w:rsid w:val="00D77DA1"/>
    <w:rsid w:val="00D8019B"/>
    <w:rsid w:val="00D80504"/>
    <w:rsid w:val="00D807EA"/>
    <w:rsid w:val="00D80841"/>
    <w:rsid w:val="00D80A26"/>
    <w:rsid w:val="00D80E0C"/>
    <w:rsid w:val="00D811D3"/>
    <w:rsid w:val="00D813FB"/>
    <w:rsid w:val="00D8144B"/>
    <w:rsid w:val="00D81580"/>
    <w:rsid w:val="00D816C6"/>
    <w:rsid w:val="00D81BC7"/>
    <w:rsid w:val="00D81D66"/>
    <w:rsid w:val="00D81F48"/>
    <w:rsid w:val="00D81F4A"/>
    <w:rsid w:val="00D8210F"/>
    <w:rsid w:val="00D8259F"/>
    <w:rsid w:val="00D82F5E"/>
    <w:rsid w:val="00D83242"/>
    <w:rsid w:val="00D8389B"/>
    <w:rsid w:val="00D83910"/>
    <w:rsid w:val="00D83A43"/>
    <w:rsid w:val="00D83B9D"/>
    <w:rsid w:val="00D83DE4"/>
    <w:rsid w:val="00D8461A"/>
    <w:rsid w:val="00D85317"/>
    <w:rsid w:val="00D855DE"/>
    <w:rsid w:val="00D85614"/>
    <w:rsid w:val="00D856B4"/>
    <w:rsid w:val="00D85825"/>
    <w:rsid w:val="00D8614A"/>
    <w:rsid w:val="00D866A6"/>
    <w:rsid w:val="00D8685A"/>
    <w:rsid w:val="00D868D0"/>
    <w:rsid w:val="00D868EC"/>
    <w:rsid w:val="00D86B32"/>
    <w:rsid w:val="00D86D9F"/>
    <w:rsid w:val="00D87285"/>
    <w:rsid w:val="00D872B8"/>
    <w:rsid w:val="00D87BF7"/>
    <w:rsid w:val="00D87C50"/>
    <w:rsid w:val="00D87D53"/>
    <w:rsid w:val="00D87ED2"/>
    <w:rsid w:val="00D9018D"/>
    <w:rsid w:val="00D90268"/>
    <w:rsid w:val="00D90524"/>
    <w:rsid w:val="00D9056C"/>
    <w:rsid w:val="00D905D3"/>
    <w:rsid w:val="00D909C8"/>
    <w:rsid w:val="00D909F9"/>
    <w:rsid w:val="00D90C7A"/>
    <w:rsid w:val="00D90DC2"/>
    <w:rsid w:val="00D90F75"/>
    <w:rsid w:val="00D90F8F"/>
    <w:rsid w:val="00D913EF"/>
    <w:rsid w:val="00D91574"/>
    <w:rsid w:val="00D91789"/>
    <w:rsid w:val="00D918A9"/>
    <w:rsid w:val="00D91991"/>
    <w:rsid w:val="00D91B60"/>
    <w:rsid w:val="00D91C07"/>
    <w:rsid w:val="00D91C11"/>
    <w:rsid w:val="00D91C29"/>
    <w:rsid w:val="00D91D87"/>
    <w:rsid w:val="00D91DAB"/>
    <w:rsid w:val="00D91EE1"/>
    <w:rsid w:val="00D92373"/>
    <w:rsid w:val="00D92CD1"/>
    <w:rsid w:val="00D931D7"/>
    <w:rsid w:val="00D93372"/>
    <w:rsid w:val="00D93395"/>
    <w:rsid w:val="00D93761"/>
    <w:rsid w:val="00D939C7"/>
    <w:rsid w:val="00D939DD"/>
    <w:rsid w:val="00D93B73"/>
    <w:rsid w:val="00D93DF9"/>
    <w:rsid w:val="00D93E2A"/>
    <w:rsid w:val="00D94016"/>
    <w:rsid w:val="00D9404C"/>
    <w:rsid w:val="00D9438B"/>
    <w:rsid w:val="00D9444E"/>
    <w:rsid w:val="00D944D3"/>
    <w:rsid w:val="00D946B9"/>
    <w:rsid w:val="00D946F2"/>
    <w:rsid w:val="00D947A0"/>
    <w:rsid w:val="00D947C6"/>
    <w:rsid w:val="00D94DD4"/>
    <w:rsid w:val="00D94E99"/>
    <w:rsid w:val="00D95334"/>
    <w:rsid w:val="00D95514"/>
    <w:rsid w:val="00D95A29"/>
    <w:rsid w:val="00D95D55"/>
    <w:rsid w:val="00D95E3E"/>
    <w:rsid w:val="00D9678D"/>
    <w:rsid w:val="00D969F8"/>
    <w:rsid w:val="00D96A41"/>
    <w:rsid w:val="00D96E35"/>
    <w:rsid w:val="00D96EB2"/>
    <w:rsid w:val="00D97267"/>
    <w:rsid w:val="00D9760D"/>
    <w:rsid w:val="00D97853"/>
    <w:rsid w:val="00D9798C"/>
    <w:rsid w:val="00DA01D6"/>
    <w:rsid w:val="00DA045F"/>
    <w:rsid w:val="00DA0A81"/>
    <w:rsid w:val="00DA0BD2"/>
    <w:rsid w:val="00DA0E64"/>
    <w:rsid w:val="00DA0FE5"/>
    <w:rsid w:val="00DA14F8"/>
    <w:rsid w:val="00DA16FC"/>
    <w:rsid w:val="00DA19C3"/>
    <w:rsid w:val="00DA1D73"/>
    <w:rsid w:val="00DA1DFF"/>
    <w:rsid w:val="00DA2069"/>
    <w:rsid w:val="00DA2522"/>
    <w:rsid w:val="00DA27A2"/>
    <w:rsid w:val="00DA2ADD"/>
    <w:rsid w:val="00DA2BB8"/>
    <w:rsid w:val="00DA2D81"/>
    <w:rsid w:val="00DA2ED0"/>
    <w:rsid w:val="00DA2F70"/>
    <w:rsid w:val="00DA35B8"/>
    <w:rsid w:val="00DA3784"/>
    <w:rsid w:val="00DA3AEA"/>
    <w:rsid w:val="00DA3B28"/>
    <w:rsid w:val="00DA3BBA"/>
    <w:rsid w:val="00DA3C27"/>
    <w:rsid w:val="00DA3E96"/>
    <w:rsid w:val="00DA41AB"/>
    <w:rsid w:val="00DA4347"/>
    <w:rsid w:val="00DA4457"/>
    <w:rsid w:val="00DA44FC"/>
    <w:rsid w:val="00DA47A2"/>
    <w:rsid w:val="00DA4C5E"/>
    <w:rsid w:val="00DA4C64"/>
    <w:rsid w:val="00DA4E23"/>
    <w:rsid w:val="00DA4E4B"/>
    <w:rsid w:val="00DA52E7"/>
    <w:rsid w:val="00DA5335"/>
    <w:rsid w:val="00DA56CB"/>
    <w:rsid w:val="00DA5B9C"/>
    <w:rsid w:val="00DA5D21"/>
    <w:rsid w:val="00DA60D8"/>
    <w:rsid w:val="00DA60FA"/>
    <w:rsid w:val="00DA61B9"/>
    <w:rsid w:val="00DA6589"/>
    <w:rsid w:val="00DA7112"/>
    <w:rsid w:val="00DA730E"/>
    <w:rsid w:val="00DA7406"/>
    <w:rsid w:val="00DA78B8"/>
    <w:rsid w:val="00DA78C3"/>
    <w:rsid w:val="00DA793C"/>
    <w:rsid w:val="00DA7C26"/>
    <w:rsid w:val="00DA7C5F"/>
    <w:rsid w:val="00DA7CF8"/>
    <w:rsid w:val="00DA7EFB"/>
    <w:rsid w:val="00DA7FE3"/>
    <w:rsid w:val="00DB00B3"/>
    <w:rsid w:val="00DB014A"/>
    <w:rsid w:val="00DB090A"/>
    <w:rsid w:val="00DB0B74"/>
    <w:rsid w:val="00DB0C90"/>
    <w:rsid w:val="00DB0E82"/>
    <w:rsid w:val="00DB1604"/>
    <w:rsid w:val="00DB1D0F"/>
    <w:rsid w:val="00DB1F51"/>
    <w:rsid w:val="00DB1F57"/>
    <w:rsid w:val="00DB24BD"/>
    <w:rsid w:val="00DB24F4"/>
    <w:rsid w:val="00DB268A"/>
    <w:rsid w:val="00DB2AD1"/>
    <w:rsid w:val="00DB3138"/>
    <w:rsid w:val="00DB31D2"/>
    <w:rsid w:val="00DB32AB"/>
    <w:rsid w:val="00DB334C"/>
    <w:rsid w:val="00DB35EA"/>
    <w:rsid w:val="00DB364C"/>
    <w:rsid w:val="00DB37FA"/>
    <w:rsid w:val="00DB3992"/>
    <w:rsid w:val="00DB3AA6"/>
    <w:rsid w:val="00DB3B83"/>
    <w:rsid w:val="00DB3BB1"/>
    <w:rsid w:val="00DB3C0D"/>
    <w:rsid w:val="00DB3C0E"/>
    <w:rsid w:val="00DB40A7"/>
    <w:rsid w:val="00DB41BC"/>
    <w:rsid w:val="00DB4202"/>
    <w:rsid w:val="00DB439B"/>
    <w:rsid w:val="00DB4BA7"/>
    <w:rsid w:val="00DB4BDC"/>
    <w:rsid w:val="00DB4E01"/>
    <w:rsid w:val="00DB4E84"/>
    <w:rsid w:val="00DB5135"/>
    <w:rsid w:val="00DB534C"/>
    <w:rsid w:val="00DB54F7"/>
    <w:rsid w:val="00DB567A"/>
    <w:rsid w:val="00DB5977"/>
    <w:rsid w:val="00DB59DE"/>
    <w:rsid w:val="00DB5DC1"/>
    <w:rsid w:val="00DB61B4"/>
    <w:rsid w:val="00DB61C2"/>
    <w:rsid w:val="00DB6213"/>
    <w:rsid w:val="00DB64A4"/>
    <w:rsid w:val="00DB6910"/>
    <w:rsid w:val="00DB6FD5"/>
    <w:rsid w:val="00DB7105"/>
    <w:rsid w:val="00DB74B7"/>
    <w:rsid w:val="00DB77C5"/>
    <w:rsid w:val="00DB792E"/>
    <w:rsid w:val="00DB7C8C"/>
    <w:rsid w:val="00DB7EC6"/>
    <w:rsid w:val="00DC076D"/>
    <w:rsid w:val="00DC08D5"/>
    <w:rsid w:val="00DC0A24"/>
    <w:rsid w:val="00DC0AE8"/>
    <w:rsid w:val="00DC0E29"/>
    <w:rsid w:val="00DC1796"/>
    <w:rsid w:val="00DC1A3B"/>
    <w:rsid w:val="00DC1D78"/>
    <w:rsid w:val="00DC20E9"/>
    <w:rsid w:val="00DC241B"/>
    <w:rsid w:val="00DC2BD0"/>
    <w:rsid w:val="00DC31A6"/>
    <w:rsid w:val="00DC33AC"/>
    <w:rsid w:val="00DC342B"/>
    <w:rsid w:val="00DC342D"/>
    <w:rsid w:val="00DC3A60"/>
    <w:rsid w:val="00DC3BFB"/>
    <w:rsid w:val="00DC3CE5"/>
    <w:rsid w:val="00DC3D3B"/>
    <w:rsid w:val="00DC3D86"/>
    <w:rsid w:val="00DC3E6B"/>
    <w:rsid w:val="00DC4113"/>
    <w:rsid w:val="00DC442F"/>
    <w:rsid w:val="00DC4561"/>
    <w:rsid w:val="00DC4849"/>
    <w:rsid w:val="00DC48B6"/>
    <w:rsid w:val="00DC4B71"/>
    <w:rsid w:val="00DC4BCD"/>
    <w:rsid w:val="00DC50A8"/>
    <w:rsid w:val="00DC5272"/>
    <w:rsid w:val="00DC55B5"/>
    <w:rsid w:val="00DC55FD"/>
    <w:rsid w:val="00DC56A0"/>
    <w:rsid w:val="00DC57EA"/>
    <w:rsid w:val="00DC5A11"/>
    <w:rsid w:val="00DC5A4B"/>
    <w:rsid w:val="00DC5CBA"/>
    <w:rsid w:val="00DC5DE9"/>
    <w:rsid w:val="00DC6177"/>
    <w:rsid w:val="00DC61DB"/>
    <w:rsid w:val="00DC64AA"/>
    <w:rsid w:val="00DC653A"/>
    <w:rsid w:val="00DC71AA"/>
    <w:rsid w:val="00DC7693"/>
    <w:rsid w:val="00DC7A9F"/>
    <w:rsid w:val="00DC7DAD"/>
    <w:rsid w:val="00DC7DF9"/>
    <w:rsid w:val="00DD0060"/>
    <w:rsid w:val="00DD01D3"/>
    <w:rsid w:val="00DD0A12"/>
    <w:rsid w:val="00DD0C67"/>
    <w:rsid w:val="00DD105D"/>
    <w:rsid w:val="00DD17B2"/>
    <w:rsid w:val="00DD1C0E"/>
    <w:rsid w:val="00DD1FD3"/>
    <w:rsid w:val="00DD2054"/>
    <w:rsid w:val="00DD220D"/>
    <w:rsid w:val="00DD282D"/>
    <w:rsid w:val="00DD292B"/>
    <w:rsid w:val="00DD2A64"/>
    <w:rsid w:val="00DD2B03"/>
    <w:rsid w:val="00DD2D73"/>
    <w:rsid w:val="00DD2EF0"/>
    <w:rsid w:val="00DD2F4E"/>
    <w:rsid w:val="00DD35E7"/>
    <w:rsid w:val="00DD39D7"/>
    <w:rsid w:val="00DD3A77"/>
    <w:rsid w:val="00DD3BC4"/>
    <w:rsid w:val="00DD44AF"/>
    <w:rsid w:val="00DD4D26"/>
    <w:rsid w:val="00DD4E38"/>
    <w:rsid w:val="00DD5179"/>
    <w:rsid w:val="00DD53F3"/>
    <w:rsid w:val="00DD55CC"/>
    <w:rsid w:val="00DD5B3D"/>
    <w:rsid w:val="00DD5C38"/>
    <w:rsid w:val="00DD5EF7"/>
    <w:rsid w:val="00DD5F7A"/>
    <w:rsid w:val="00DD5F7D"/>
    <w:rsid w:val="00DD5FCD"/>
    <w:rsid w:val="00DD5FE8"/>
    <w:rsid w:val="00DD66A5"/>
    <w:rsid w:val="00DD694E"/>
    <w:rsid w:val="00DD6CD2"/>
    <w:rsid w:val="00DD6D04"/>
    <w:rsid w:val="00DD6EA5"/>
    <w:rsid w:val="00DD7022"/>
    <w:rsid w:val="00DD70DA"/>
    <w:rsid w:val="00DD7607"/>
    <w:rsid w:val="00DD7ADB"/>
    <w:rsid w:val="00DD7DED"/>
    <w:rsid w:val="00DE033E"/>
    <w:rsid w:val="00DE04B9"/>
    <w:rsid w:val="00DE0AB8"/>
    <w:rsid w:val="00DE14E7"/>
    <w:rsid w:val="00DE1777"/>
    <w:rsid w:val="00DE19FB"/>
    <w:rsid w:val="00DE1B28"/>
    <w:rsid w:val="00DE1BF6"/>
    <w:rsid w:val="00DE2326"/>
    <w:rsid w:val="00DE26F2"/>
    <w:rsid w:val="00DE28B4"/>
    <w:rsid w:val="00DE2AF7"/>
    <w:rsid w:val="00DE309F"/>
    <w:rsid w:val="00DE312F"/>
    <w:rsid w:val="00DE3477"/>
    <w:rsid w:val="00DE3841"/>
    <w:rsid w:val="00DE3C47"/>
    <w:rsid w:val="00DE4128"/>
    <w:rsid w:val="00DE463B"/>
    <w:rsid w:val="00DE4B99"/>
    <w:rsid w:val="00DE4C6D"/>
    <w:rsid w:val="00DE4DCD"/>
    <w:rsid w:val="00DE5386"/>
    <w:rsid w:val="00DE53CD"/>
    <w:rsid w:val="00DE54B9"/>
    <w:rsid w:val="00DE5549"/>
    <w:rsid w:val="00DE55C3"/>
    <w:rsid w:val="00DE587A"/>
    <w:rsid w:val="00DE5F18"/>
    <w:rsid w:val="00DE5F24"/>
    <w:rsid w:val="00DE5F83"/>
    <w:rsid w:val="00DE5FAE"/>
    <w:rsid w:val="00DE60F6"/>
    <w:rsid w:val="00DE6245"/>
    <w:rsid w:val="00DE6357"/>
    <w:rsid w:val="00DE6401"/>
    <w:rsid w:val="00DE649B"/>
    <w:rsid w:val="00DE6802"/>
    <w:rsid w:val="00DE6820"/>
    <w:rsid w:val="00DE6A2F"/>
    <w:rsid w:val="00DE7094"/>
    <w:rsid w:val="00DE7164"/>
    <w:rsid w:val="00DE71EB"/>
    <w:rsid w:val="00DE735E"/>
    <w:rsid w:val="00DE746E"/>
    <w:rsid w:val="00DE76D0"/>
    <w:rsid w:val="00DE7A1E"/>
    <w:rsid w:val="00DE7DB1"/>
    <w:rsid w:val="00DE7E86"/>
    <w:rsid w:val="00DE7EE0"/>
    <w:rsid w:val="00DF0773"/>
    <w:rsid w:val="00DF0B73"/>
    <w:rsid w:val="00DF0C08"/>
    <w:rsid w:val="00DF1365"/>
    <w:rsid w:val="00DF1E39"/>
    <w:rsid w:val="00DF1FA9"/>
    <w:rsid w:val="00DF22AB"/>
    <w:rsid w:val="00DF22D6"/>
    <w:rsid w:val="00DF26AD"/>
    <w:rsid w:val="00DF2831"/>
    <w:rsid w:val="00DF2947"/>
    <w:rsid w:val="00DF2BAF"/>
    <w:rsid w:val="00DF2DCE"/>
    <w:rsid w:val="00DF2FEE"/>
    <w:rsid w:val="00DF3041"/>
    <w:rsid w:val="00DF31B7"/>
    <w:rsid w:val="00DF3339"/>
    <w:rsid w:val="00DF33FB"/>
    <w:rsid w:val="00DF3602"/>
    <w:rsid w:val="00DF366C"/>
    <w:rsid w:val="00DF38E5"/>
    <w:rsid w:val="00DF393B"/>
    <w:rsid w:val="00DF3C7A"/>
    <w:rsid w:val="00DF3FD7"/>
    <w:rsid w:val="00DF41E2"/>
    <w:rsid w:val="00DF41F6"/>
    <w:rsid w:val="00DF4303"/>
    <w:rsid w:val="00DF43D4"/>
    <w:rsid w:val="00DF4707"/>
    <w:rsid w:val="00DF496D"/>
    <w:rsid w:val="00DF499B"/>
    <w:rsid w:val="00DF4CC3"/>
    <w:rsid w:val="00DF4D0C"/>
    <w:rsid w:val="00DF4FFE"/>
    <w:rsid w:val="00DF52C7"/>
    <w:rsid w:val="00DF5622"/>
    <w:rsid w:val="00DF5D18"/>
    <w:rsid w:val="00DF5E0D"/>
    <w:rsid w:val="00DF62DA"/>
    <w:rsid w:val="00DF649A"/>
    <w:rsid w:val="00DF6596"/>
    <w:rsid w:val="00DF6597"/>
    <w:rsid w:val="00DF67EC"/>
    <w:rsid w:val="00DF67FE"/>
    <w:rsid w:val="00DF691D"/>
    <w:rsid w:val="00DF69DE"/>
    <w:rsid w:val="00DF6A0D"/>
    <w:rsid w:val="00DF6AE5"/>
    <w:rsid w:val="00DF6D6A"/>
    <w:rsid w:val="00DF6FEE"/>
    <w:rsid w:val="00DF70D9"/>
    <w:rsid w:val="00DF72C5"/>
    <w:rsid w:val="00DF7464"/>
    <w:rsid w:val="00DF75E1"/>
    <w:rsid w:val="00DF7771"/>
    <w:rsid w:val="00DF7AB6"/>
    <w:rsid w:val="00DF7C1A"/>
    <w:rsid w:val="00E00B1A"/>
    <w:rsid w:val="00E00CC7"/>
    <w:rsid w:val="00E00D0C"/>
    <w:rsid w:val="00E013BC"/>
    <w:rsid w:val="00E0152A"/>
    <w:rsid w:val="00E017A6"/>
    <w:rsid w:val="00E017D0"/>
    <w:rsid w:val="00E01BBB"/>
    <w:rsid w:val="00E01FE2"/>
    <w:rsid w:val="00E02040"/>
    <w:rsid w:val="00E02069"/>
    <w:rsid w:val="00E0259F"/>
    <w:rsid w:val="00E0298D"/>
    <w:rsid w:val="00E02B56"/>
    <w:rsid w:val="00E0303C"/>
    <w:rsid w:val="00E0313B"/>
    <w:rsid w:val="00E03397"/>
    <w:rsid w:val="00E0379E"/>
    <w:rsid w:val="00E037AA"/>
    <w:rsid w:val="00E03AA9"/>
    <w:rsid w:val="00E04093"/>
    <w:rsid w:val="00E043E2"/>
    <w:rsid w:val="00E04608"/>
    <w:rsid w:val="00E04818"/>
    <w:rsid w:val="00E049C2"/>
    <w:rsid w:val="00E04C06"/>
    <w:rsid w:val="00E04C10"/>
    <w:rsid w:val="00E04C67"/>
    <w:rsid w:val="00E04C7D"/>
    <w:rsid w:val="00E04E25"/>
    <w:rsid w:val="00E053CF"/>
    <w:rsid w:val="00E05461"/>
    <w:rsid w:val="00E0584F"/>
    <w:rsid w:val="00E05A8E"/>
    <w:rsid w:val="00E06394"/>
    <w:rsid w:val="00E06428"/>
    <w:rsid w:val="00E0692E"/>
    <w:rsid w:val="00E06C0D"/>
    <w:rsid w:val="00E06DB8"/>
    <w:rsid w:val="00E07255"/>
    <w:rsid w:val="00E072E9"/>
    <w:rsid w:val="00E072F0"/>
    <w:rsid w:val="00E07829"/>
    <w:rsid w:val="00E07E53"/>
    <w:rsid w:val="00E1004B"/>
    <w:rsid w:val="00E10135"/>
    <w:rsid w:val="00E10186"/>
    <w:rsid w:val="00E10665"/>
    <w:rsid w:val="00E10CE5"/>
    <w:rsid w:val="00E10EA2"/>
    <w:rsid w:val="00E10EE0"/>
    <w:rsid w:val="00E11003"/>
    <w:rsid w:val="00E11096"/>
    <w:rsid w:val="00E110F6"/>
    <w:rsid w:val="00E11160"/>
    <w:rsid w:val="00E1118D"/>
    <w:rsid w:val="00E111CC"/>
    <w:rsid w:val="00E11926"/>
    <w:rsid w:val="00E11AB0"/>
    <w:rsid w:val="00E11E97"/>
    <w:rsid w:val="00E11FEE"/>
    <w:rsid w:val="00E12915"/>
    <w:rsid w:val="00E12BF6"/>
    <w:rsid w:val="00E12F3D"/>
    <w:rsid w:val="00E13141"/>
    <w:rsid w:val="00E1340D"/>
    <w:rsid w:val="00E13617"/>
    <w:rsid w:val="00E136EA"/>
    <w:rsid w:val="00E13782"/>
    <w:rsid w:val="00E13B29"/>
    <w:rsid w:val="00E13C9E"/>
    <w:rsid w:val="00E13D76"/>
    <w:rsid w:val="00E13FBA"/>
    <w:rsid w:val="00E14022"/>
    <w:rsid w:val="00E140D5"/>
    <w:rsid w:val="00E14244"/>
    <w:rsid w:val="00E143F4"/>
    <w:rsid w:val="00E144D5"/>
    <w:rsid w:val="00E145D0"/>
    <w:rsid w:val="00E14B70"/>
    <w:rsid w:val="00E14BC7"/>
    <w:rsid w:val="00E14CC3"/>
    <w:rsid w:val="00E14DCD"/>
    <w:rsid w:val="00E14EF2"/>
    <w:rsid w:val="00E1514B"/>
    <w:rsid w:val="00E151C1"/>
    <w:rsid w:val="00E157BC"/>
    <w:rsid w:val="00E1598C"/>
    <w:rsid w:val="00E15C58"/>
    <w:rsid w:val="00E15C66"/>
    <w:rsid w:val="00E15E07"/>
    <w:rsid w:val="00E16349"/>
    <w:rsid w:val="00E163F7"/>
    <w:rsid w:val="00E1779D"/>
    <w:rsid w:val="00E178CB"/>
    <w:rsid w:val="00E17966"/>
    <w:rsid w:val="00E17BBD"/>
    <w:rsid w:val="00E17D7D"/>
    <w:rsid w:val="00E205EE"/>
    <w:rsid w:val="00E20695"/>
    <w:rsid w:val="00E2071D"/>
    <w:rsid w:val="00E20DBB"/>
    <w:rsid w:val="00E20ED8"/>
    <w:rsid w:val="00E21035"/>
    <w:rsid w:val="00E2130B"/>
    <w:rsid w:val="00E21335"/>
    <w:rsid w:val="00E214C2"/>
    <w:rsid w:val="00E215C1"/>
    <w:rsid w:val="00E218E9"/>
    <w:rsid w:val="00E21B2B"/>
    <w:rsid w:val="00E21C73"/>
    <w:rsid w:val="00E21DF6"/>
    <w:rsid w:val="00E22008"/>
    <w:rsid w:val="00E22311"/>
    <w:rsid w:val="00E224A4"/>
    <w:rsid w:val="00E2269E"/>
    <w:rsid w:val="00E22794"/>
    <w:rsid w:val="00E22956"/>
    <w:rsid w:val="00E229FE"/>
    <w:rsid w:val="00E22A51"/>
    <w:rsid w:val="00E22A60"/>
    <w:rsid w:val="00E22F73"/>
    <w:rsid w:val="00E22FB5"/>
    <w:rsid w:val="00E23022"/>
    <w:rsid w:val="00E23118"/>
    <w:rsid w:val="00E231AB"/>
    <w:rsid w:val="00E2345C"/>
    <w:rsid w:val="00E23505"/>
    <w:rsid w:val="00E2375F"/>
    <w:rsid w:val="00E23A69"/>
    <w:rsid w:val="00E23ED8"/>
    <w:rsid w:val="00E242EA"/>
    <w:rsid w:val="00E244E6"/>
    <w:rsid w:val="00E2467D"/>
    <w:rsid w:val="00E24948"/>
    <w:rsid w:val="00E24952"/>
    <w:rsid w:val="00E24AFC"/>
    <w:rsid w:val="00E24DB5"/>
    <w:rsid w:val="00E24E19"/>
    <w:rsid w:val="00E25596"/>
    <w:rsid w:val="00E2559F"/>
    <w:rsid w:val="00E257AF"/>
    <w:rsid w:val="00E25AF8"/>
    <w:rsid w:val="00E25AFB"/>
    <w:rsid w:val="00E25C92"/>
    <w:rsid w:val="00E2605B"/>
    <w:rsid w:val="00E26098"/>
    <w:rsid w:val="00E2656F"/>
    <w:rsid w:val="00E26830"/>
    <w:rsid w:val="00E2687C"/>
    <w:rsid w:val="00E2699E"/>
    <w:rsid w:val="00E26FAB"/>
    <w:rsid w:val="00E2705F"/>
    <w:rsid w:val="00E2730A"/>
    <w:rsid w:val="00E2784C"/>
    <w:rsid w:val="00E300BB"/>
    <w:rsid w:val="00E30339"/>
    <w:rsid w:val="00E30725"/>
    <w:rsid w:val="00E309DC"/>
    <w:rsid w:val="00E30B31"/>
    <w:rsid w:val="00E31098"/>
    <w:rsid w:val="00E313FB"/>
    <w:rsid w:val="00E320CE"/>
    <w:rsid w:val="00E324F8"/>
    <w:rsid w:val="00E32669"/>
    <w:rsid w:val="00E32691"/>
    <w:rsid w:val="00E3293C"/>
    <w:rsid w:val="00E32A2F"/>
    <w:rsid w:val="00E32B7D"/>
    <w:rsid w:val="00E32C05"/>
    <w:rsid w:val="00E33D7B"/>
    <w:rsid w:val="00E34074"/>
    <w:rsid w:val="00E3435C"/>
    <w:rsid w:val="00E34802"/>
    <w:rsid w:val="00E34B62"/>
    <w:rsid w:val="00E35219"/>
    <w:rsid w:val="00E35332"/>
    <w:rsid w:val="00E35338"/>
    <w:rsid w:val="00E3596B"/>
    <w:rsid w:val="00E35A38"/>
    <w:rsid w:val="00E35B16"/>
    <w:rsid w:val="00E35C2D"/>
    <w:rsid w:val="00E35DE5"/>
    <w:rsid w:val="00E35E64"/>
    <w:rsid w:val="00E3609E"/>
    <w:rsid w:val="00E36173"/>
    <w:rsid w:val="00E363E9"/>
    <w:rsid w:val="00E36904"/>
    <w:rsid w:val="00E36C41"/>
    <w:rsid w:val="00E36DA6"/>
    <w:rsid w:val="00E36EDF"/>
    <w:rsid w:val="00E370F4"/>
    <w:rsid w:val="00E3727F"/>
    <w:rsid w:val="00E37341"/>
    <w:rsid w:val="00E374EE"/>
    <w:rsid w:val="00E37875"/>
    <w:rsid w:val="00E37A40"/>
    <w:rsid w:val="00E37B00"/>
    <w:rsid w:val="00E37EED"/>
    <w:rsid w:val="00E401C8"/>
    <w:rsid w:val="00E401E6"/>
    <w:rsid w:val="00E40A5F"/>
    <w:rsid w:val="00E41321"/>
    <w:rsid w:val="00E4158D"/>
    <w:rsid w:val="00E41B5D"/>
    <w:rsid w:val="00E41C7C"/>
    <w:rsid w:val="00E41FD3"/>
    <w:rsid w:val="00E42160"/>
    <w:rsid w:val="00E42D8A"/>
    <w:rsid w:val="00E42E34"/>
    <w:rsid w:val="00E42E4E"/>
    <w:rsid w:val="00E42EDA"/>
    <w:rsid w:val="00E432D7"/>
    <w:rsid w:val="00E43331"/>
    <w:rsid w:val="00E434FE"/>
    <w:rsid w:val="00E43595"/>
    <w:rsid w:val="00E435AA"/>
    <w:rsid w:val="00E43976"/>
    <w:rsid w:val="00E43B54"/>
    <w:rsid w:val="00E43B80"/>
    <w:rsid w:val="00E43BC2"/>
    <w:rsid w:val="00E43F48"/>
    <w:rsid w:val="00E4403F"/>
    <w:rsid w:val="00E44096"/>
    <w:rsid w:val="00E440AC"/>
    <w:rsid w:val="00E44157"/>
    <w:rsid w:val="00E44668"/>
    <w:rsid w:val="00E448FD"/>
    <w:rsid w:val="00E44DCB"/>
    <w:rsid w:val="00E44E20"/>
    <w:rsid w:val="00E44EAF"/>
    <w:rsid w:val="00E454B6"/>
    <w:rsid w:val="00E455CE"/>
    <w:rsid w:val="00E4570E"/>
    <w:rsid w:val="00E4587B"/>
    <w:rsid w:val="00E46267"/>
    <w:rsid w:val="00E46438"/>
    <w:rsid w:val="00E467A6"/>
    <w:rsid w:val="00E46874"/>
    <w:rsid w:val="00E468B3"/>
    <w:rsid w:val="00E469B6"/>
    <w:rsid w:val="00E46A8E"/>
    <w:rsid w:val="00E46D02"/>
    <w:rsid w:val="00E47116"/>
    <w:rsid w:val="00E471AC"/>
    <w:rsid w:val="00E4722F"/>
    <w:rsid w:val="00E47344"/>
    <w:rsid w:val="00E47437"/>
    <w:rsid w:val="00E47A53"/>
    <w:rsid w:val="00E47A8C"/>
    <w:rsid w:val="00E47DCB"/>
    <w:rsid w:val="00E47EC2"/>
    <w:rsid w:val="00E50105"/>
    <w:rsid w:val="00E505E3"/>
    <w:rsid w:val="00E5067E"/>
    <w:rsid w:val="00E506B6"/>
    <w:rsid w:val="00E50888"/>
    <w:rsid w:val="00E50E5E"/>
    <w:rsid w:val="00E51391"/>
    <w:rsid w:val="00E51451"/>
    <w:rsid w:val="00E5185D"/>
    <w:rsid w:val="00E5199C"/>
    <w:rsid w:val="00E5199F"/>
    <w:rsid w:val="00E51BC1"/>
    <w:rsid w:val="00E51EDE"/>
    <w:rsid w:val="00E52447"/>
    <w:rsid w:val="00E525BB"/>
    <w:rsid w:val="00E52715"/>
    <w:rsid w:val="00E52968"/>
    <w:rsid w:val="00E52A92"/>
    <w:rsid w:val="00E53098"/>
    <w:rsid w:val="00E530DB"/>
    <w:rsid w:val="00E531C6"/>
    <w:rsid w:val="00E535C9"/>
    <w:rsid w:val="00E5374F"/>
    <w:rsid w:val="00E5387D"/>
    <w:rsid w:val="00E53B0F"/>
    <w:rsid w:val="00E53BEA"/>
    <w:rsid w:val="00E53C20"/>
    <w:rsid w:val="00E53C39"/>
    <w:rsid w:val="00E53E25"/>
    <w:rsid w:val="00E53E26"/>
    <w:rsid w:val="00E54162"/>
    <w:rsid w:val="00E54451"/>
    <w:rsid w:val="00E5475C"/>
    <w:rsid w:val="00E5494B"/>
    <w:rsid w:val="00E54A09"/>
    <w:rsid w:val="00E54C05"/>
    <w:rsid w:val="00E54CAC"/>
    <w:rsid w:val="00E54E6D"/>
    <w:rsid w:val="00E54E70"/>
    <w:rsid w:val="00E55684"/>
    <w:rsid w:val="00E55769"/>
    <w:rsid w:val="00E5599E"/>
    <w:rsid w:val="00E559A0"/>
    <w:rsid w:val="00E55F50"/>
    <w:rsid w:val="00E5602A"/>
    <w:rsid w:val="00E56041"/>
    <w:rsid w:val="00E561F3"/>
    <w:rsid w:val="00E5621A"/>
    <w:rsid w:val="00E564C9"/>
    <w:rsid w:val="00E569B4"/>
    <w:rsid w:val="00E56CF2"/>
    <w:rsid w:val="00E570BB"/>
    <w:rsid w:val="00E57394"/>
    <w:rsid w:val="00E57B34"/>
    <w:rsid w:val="00E601FC"/>
    <w:rsid w:val="00E605D3"/>
    <w:rsid w:val="00E60DBE"/>
    <w:rsid w:val="00E61371"/>
    <w:rsid w:val="00E613E1"/>
    <w:rsid w:val="00E6179F"/>
    <w:rsid w:val="00E61863"/>
    <w:rsid w:val="00E623DC"/>
    <w:rsid w:val="00E626F4"/>
    <w:rsid w:val="00E626F9"/>
    <w:rsid w:val="00E627AC"/>
    <w:rsid w:val="00E62B39"/>
    <w:rsid w:val="00E62C8A"/>
    <w:rsid w:val="00E62D0E"/>
    <w:rsid w:val="00E634F7"/>
    <w:rsid w:val="00E63578"/>
    <w:rsid w:val="00E63776"/>
    <w:rsid w:val="00E638B6"/>
    <w:rsid w:val="00E63FD6"/>
    <w:rsid w:val="00E64274"/>
    <w:rsid w:val="00E64542"/>
    <w:rsid w:val="00E648C4"/>
    <w:rsid w:val="00E650A2"/>
    <w:rsid w:val="00E65344"/>
    <w:rsid w:val="00E65480"/>
    <w:rsid w:val="00E65496"/>
    <w:rsid w:val="00E657AC"/>
    <w:rsid w:val="00E6595E"/>
    <w:rsid w:val="00E65B6E"/>
    <w:rsid w:val="00E65F11"/>
    <w:rsid w:val="00E66071"/>
    <w:rsid w:val="00E66332"/>
    <w:rsid w:val="00E66453"/>
    <w:rsid w:val="00E667B8"/>
    <w:rsid w:val="00E66812"/>
    <w:rsid w:val="00E66859"/>
    <w:rsid w:val="00E668D1"/>
    <w:rsid w:val="00E66B16"/>
    <w:rsid w:val="00E66CBB"/>
    <w:rsid w:val="00E66D5B"/>
    <w:rsid w:val="00E66ECE"/>
    <w:rsid w:val="00E67021"/>
    <w:rsid w:val="00E67574"/>
    <w:rsid w:val="00E6768A"/>
    <w:rsid w:val="00E6787C"/>
    <w:rsid w:val="00E67B37"/>
    <w:rsid w:val="00E67E3B"/>
    <w:rsid w:val="00E67EC4"/>
    <w:rsid w:val="00E67EF9"/>
    <w:rsid w:val="00E70094"/>
    <w:rsid w:val="00E70139"/>
    <w:rsid w:val="00E7017D"/>
    <w:rsid w:val="00E7041D"/>
    <w:rsid w:val="00E705E1"/>
    <w:rsid w:val="00E7075F"/>
    <w:rsid w:val="00E70A55"/>
    <w:rsid w:val="00E7118D"/>
    <w:rsid w:val="00E712F9"/>
    <w:rsid w:val="00E71A2C"/>
    <w:rsid w:val="00E71C68"/>
    <w:rsid w:val="00E71CBC"/>
    <w:rsid w:val="00E728E3"/>
    <w:rsid w:val="00E728F8"/>
    <w:rsid w:val="00E72C5F"/>
    <w:rsid w:val="00E72E84"/>
    <w:rsid w:val="00E72EDE"/>
    <w:rsid w:val="00E72FB2"/>
    <w:rsid w:val="00E73125"/>
    <w:rsid w:val="00E732AA"/>
    <w:rsid w:val="00E734E6"/>
    <w:rsid w:val="00E734FA"/>
    <w:rsid w:val="00E73937"/>
    <w:rsid w:val="00E7395C"/>
    <w:rsid w:val="00E73E30"/>
    <w:rsid w:val="00E73E4E"/>
    <w:rsid w:val="00E740AE"/>
    <w:rsid w:val="00E749A8"/>
    <w:rsid w:val="00E749B0"/>
    <w:rsid w:val="00E74ABC"/>
    <w:rsid w:val="00E74CE6"/>
    <w:rsid w:val="00E74DF6"/>
    <w:rsid w:val="00E75948"/>
    <w:rsid w:val="00E7597D"/>
    <w:rsid w:val="00E75DE0"/>
    <w:rsid w:val="00E76B70"/>
    <w:rsid w:val="00E76FBF"/>
    <w:rsid w:val="00E7735D"/>
    <w:rsid w:val="00E7740B"/>
    <w:rsid w:val="00E776A8"/>
    <w:rsid w:val="00E7793F"/>
    <w:rsid w:val="00E77B95"/>
    <w:rsid w:val="00E77C03"/>
    <w:rsid w:val="00E8021D"/>
    <w:rsid w:val="00E805DD"/>
    <w:rsid w:val="00E806AB"/>
    <w:rsid w:val="00E807A6"/>
    <w:rsid w:val="00E80BAF"/>
    <w:rsid w:val="00E8136A"/>
    <w:rsid w:val="00E8170A"/>
    <w:rsid w:val="00E8177B"/>
    <w:rsid w:val="00E817F0"/>
    <w:rsid w:val="00E81DA3"/>
    <w:rsid w:val="00E81DFF"/>
    <w:rsid w:val="00E820C1"/>
    <w:rsid w:val="00E82101"/>
    <w:rsid w:val="00E82154"/>
    <w:rsid w:val="00E8242D"/>
    <w:rsid w:val="00E825B8"/>
    <w:rsid w:val="00E826A3"/>
    <w:rsid w:val="00E8286F"/>
    <w:rsid w:val="00E82C58"/>
    <w:rsid w:val="00E82CB6"/>
    <w:rsid w:val="00E82E5A"/>
    <w:rsid w:val="00E82FC0"/>
    <w:rsid w:val="00E8302B"/>
    <w:rsid w:val="00E830DC"/>
    <w:rsid w:val="00E83107"/>
    <w:rsid w:val="00E833B8"/>
    <w:rsid w:val="00E835EA"/>
    <w:rsid w:val="00E83ACF"/>
    <w:rsid w:val="00E83FB7"/>
    <w:rsid w:val="00E8402F"/>
    <w:rsid w:val="00E8417E"/>
    <w:rsid w:val="00E84532"/>
    <w:rsid w:val="00E84806"/>
    <w:rsid w:val="00E84D53"/>
    <w:rsid w:val="00E84EB8"/>
    <w:rsid w:val="00E84ECE"/>
    <w:rsid w:val="00E84F28"/>
    <w:rsid w:val="00E8510C"/>
    <w:rsid w:val="00E85798"/>
    <w:rsid w:val="00E85A7D"/>
    <w:rsid w:val="00E85D26"/>
    <w:rsid w:val="00E8601F"/>
    <w:rsid w:val="00E8604A"/>
    <w:rsid w:val="00E86286"/>
    <w:rsid w:val="00E862C7"/>
    <w:rsid w:val="00E86448"/>
    <w:rsid w:val="00E86803"/>
    <w:rsid w:val="00E86866"/>
    <w:rsid w:val="00E869EB"/>
    <w:rsid w:val="00E86B1E"/>
    <w:rsid w:val="00E86D89"/>
    <w:rsid w:val="00E86DAE"/>
    <w:rsid w:val="00E86EA0"/>
    <w:rsid w:val="00E876B3"/>
    <w:rsid w:val="00E877A3"/>
    <w:rsid w:val="00E877CF"/>
    <w:rsid w:val="00E87809"/>
    <w:rsid w:val="00E87895"/>
    <w:rsid w:val="00E87991"/>
    <w:rsid w:val="00E900AD"/>
    <w:rsid w:val="00E902FD"/>
    <w:rsid w:val="00E904B9"/>
    <w:rsid w:val="00E90718"/>
    <w:rsid w:val="00E90830"/>
    <w:rsid w:val="00E90C93"/>
    <w:rsid w:val="00E90C95"/>
    <w:rsid w:val="00E90DF1"/>
    <w:rsid w:val="00E90DFB"/>
    <w:rsid w:val="00E90E8F"/>
    <w:rsid w:val="00E91113"/>
    <w:rsid w:val="00E9156C"/>
    <w:rsid w:val="00E915F6"/>
    <w:rsid w:val="00E91AFC"/>
    <w:rsid w:val="00E91D14"/>
    <w:rsid w:val="00E92587"/>
    <w:rsid w:val="00E928BF"/>
    <w:rsid w:val="00E92BC9"/>
    <w:rsid w:val="00E92D48"/>
    <w:rsid w:val="00E93010"/>
    <w:rsid w:val="00E938EE"/>
    <w:rsid w:val="00E93927"/>
    <w:rsid w:val="00E93BDF"/>
    <w:rsid w:val="00E93C51"/>
    <w:rsid w:val="00E93E65"/>
    <w:rsid w:val="00E93FED"/>
    <w:rsid w:val="00E94346"/>
    <w:rsid w:val="00E944DA"/>
    <w:rsid w:val="00E945C1"/>
    <w:rsid w:val="00E94CDA"/>
    <w:rsid w:val="00E9516E"/>
    <w:rsid w:val="00E95771"/>
    <w:rsid w:val="00E95AB9"/>
    <w:rsid w:val="00E95BBB"/>
    <w:rsid w:val="00E95DAF"/>
    <w:rsid w:val="00E96437"/>
    <w:rsid w:val="00E966FE"/>
    <w:rsid w:val="00E96753"/>
    <w:rsid w:val="00E96771"/>
    <w:rsid w:val="00E967CA"/>
    <w:rsid w:val="00E96963"/>
    <w:rsid w:val="00E96A37"/>
    <w:rsid w:val="00E9727D"/>
    <w:rsid w:val="00E97989"/>
    <w:rsid w:val="00E97AF4"/>
    <w:rsid w:val="00E97E76"/>
    <w:rsid w:val="00E97F14"/>
    <w:rsid w:val="00EA009D"/>
    <w:rsid w:val="00EA0132"/>
    <w:rsid w:val="00EA0508"/>
    <w:rsid w:val="00EA06A2"/>
    <w:rsid w:val="00EA07B2"/>
    <w:rsid w:val="00EA0859"/>
    <w:rsid w:val="00EA09B4"/>
    <w:rsid w:val="00EA0ADC"/>
    <w:rsid w:val="00EA0CEA"/>
    <w:rsid w:val="00EA0D66"/>
    <w:rsid w:val="00EA0DC3"/>
    <w:rsid w:val="00EA13F2"/>
    <w:rsid w:val="00EA1541"/>
    <w:rsid w:val="00EA15D6"/>
    <w:rsid w:val="00EA16EE"/>
    <w:rsid w:val="00EA1B8C"/>
    <w:rsid w:val="00EA1BF8"/>
    <w:rsid w:val="00EA1C62"/>
    <w:rsid w:val="00EA1E98"/>
    <w:rsid w:val="00EA1F23"/>
    <w:rsid w:val="00EA210F"/>
    <w:rsid w:val="00EA2361"/>
    <w:rsid w:val="00EA245D"/>
    <w:rsid w:val="00EA2B96"/>
    <w:rsid w:val="00EA2F3C"/>
    <w:rsid w:val="00EA3121"/>
    <w:rsid w:val="00EA322B"/>
    <w:rsid w:val="00EA3E1D"/>
    <w:rsid w:val="00EA41BE"/>
    <w:rsid w:val="00EA455D"/>
    <w:rsid w:val="00EA46C3"/>
    <w:rsid w:val="00EA4A7A"/>
    <w:rsid w:val="00EA4DA8"/>
    <w:rsid w:val="00EA4E06"/>
    <w:rsid w:val="00EA4E12"/>
    <w:rsid w:val="00EA5090"/>
    <w:rsid w:val="00EA509A"/>
    <w:rsid w:val="00EA54FA"/>
    <w:rsid w:val="00EA5551"/>
    <w:rsid w:val="00EA5AA4"/>
    <w:rsid w:val="00EA5B38"/>
    <w:rsid w:val="00EA5DC6"/>
    <w:rsid w:val="00EA6275"/>
    <w:rsid w:val="00EA6512"/>
    <w:rsid w:val="00EA6527"/>
    <w:rsid w:val="00EA678E"/>
    <w:rsid w:val="00EA6BA2"/>
    <w:rsid w:val="00EA6F22"/>
    <w:rsid w:val="00EA7197"/>
    <w:rsid w:val="00EA71AD"/>
    <w:rsid w:val="00EA71CB"/>
    <w:rsid w:val="00EA71E7"/>
    <w:rsid w:val="00EA72F8"/>
    <w:rsid w:val="00EB0475"/>
    <w:rsid w:val="00EB05A0"/>
    <w:rsid w:val="00EB0BFD"/>
    <w:rsid w:val="00EB0F29"/>
    <w:rsid w:val="00EB0F61"/>
    <w:rsid w:val="00EB11D2"/>
    <w:rsid w:val="00EB1230"/>
    <w:rsid w:val="00EB133B"/>
    <w:rsid w:val="00EB158B"/>
    <w:rsid w:val="00EB161A"/>
    <w:rsid w:val="00EB182A"/>
    <w:rsid w:val="00EB18CB"/>
    <w:rsid w:val="00EB1AF2"/>
    <w:rsid w:val="00EB1C8E"/>
    <w:rsid w:val="00EB1E3E"/>
    <w:rsid w:val="00EB1ED8"/>
    <w:rsid w:val="00EB22F1"/>
    <w:rsid w:val="00EB230E"/>
    <w:rsid w:val="00EB252E"/>
    <w:rsid w:val="00EB2611"/>
    <w:rsid w:val="00EB290B"/>
    <w:rsid w:val="00EB3131"/>
    <w:rsid w:val="00EB3284"/>
    <w:rsid w:val="00EB3AF8"/>
    <w:rsid w:val="00EB3FB2"/>
    <w:rsid w:val="00EB43F3"/>
    <w:rsid w:val="00EB4A0B"/>
    <w:rsid w:val="00EB4C8C"/>
    <w:rsid w:val="00EB4D65"/>
    <w:rsid w:val="00EB5050"/>
    <w:rsid w:val="00EB5754"/>
    <w:rsid w:val="00EB5769"/>
    <w:rsid w:val="00EB57FA"/>
    <w:rsid w:val="00EB58E1"/>
    <w:rsid w:val="00EB5A8B"/>
    <w:rsid w:val="00EB5B18"/>
    <w:rsid w:val="00EB6176"/>
    <w:rsid w:val="00EB62E8"/>
    <w:rsid w:val="00EB6323"/>
    <w:rsid w:val="00EB67B9"/>
    <w:rsid w:val="00EB6A09"/>
    <w:rsid w:val="00EB6C09"/>
    <w:rsid w:val="00EB6C77"/>
    <w:rsid w:val="00EB7235"/>
    <w:rsid w:val="00EB745C"/>
    <w:rsid w:val="00EB76E5"/>
    <w:rsid w:val="00EB7762"/>
    <w:rsid w:val="00EB783D"/>
    <w:rsid w:val="00EB793D"/>
    <w:rsid w:val="00EB7E9B"/>
    <w:rsid w:val="00EC0046"/>
    <w:rsid w:val="00EC0563"/>
    <w:rsid w:val="00EC0723"/>
    <w:rsid w:val="00EC0C5F"/>
    <w:rsid w:val="00EC0E78"/>
    <w:rsid w:val="00EC0F07"/>
    <w:rsid w:val="00EC1016"/>
    <w:rsid w:val="00EC10A7"/>
    <w:rsid w:val="00EC11BB"/>
    <w:rsid w:val="00EC150A"/>
    <w:rsid w:val="00EC154A"/>
    <w:rsid w:val="00EC1A6D"/>
    <w:rsid w:val="00EC1AF2"/>
    <w:rsid w:val="00EC1B53"/>
    <w:rsid w:val="00EC1B83"/>
    <w:rsid w:val="00EC1EF6"/>
    <w:rsid w:val="00EC1F48"/>
    <w:rsid w:val="00EC1F95"/>
    <w:rsid w:val="00EC1FCF"/>
    <w:rsid w:val="00EC233F"/>
    <w:rsid w:val="00EC2344"/>
    <w:rsid w:val="00EC238F"/>
    <w:rsid w:val="00EC246D"/>
    <w:rsid w:val="00EC27F5"/>
    <w:rsid w:val="00EC2A2E"/>
    <w:rsid w:val="00EC2C03"/>
    <w:rsid w:val="00EC2CF0"/>
    <w:rsid w:val="00EC2D18"/>
    <w:rsid w:val="00EC2DA2"/>
    <w:rsid w:val="00EC3782"/>
    <w:rsid w:val="00EC3923"/>
    <w:rsid w:val="00EC393D"/>
    <w:rsid w:val="00EC3ACA"/>
    <w:rsid w:val="00EC3BAF"/>
    <w:rsid w:val="00EC4233"/>
    <w:rsid w:val="00EC430C"/>
    <w:rsid w:val="00EC4498"/>
    <w:rsid w:val="00EC44D3"/>
    <w:rsid w:val="00EC4EF6"/>
    <w:rsid w:val="00EC5679"/>
    <w:rsid w:val="00EC56A7"/>
    <w:rsid w:val="00EC57D2"/>
    <w:rsid w:val="00EC6CD8"/>
    <w:rsid w:val="00EC7047"/>
    <w:rsid w:val="00EC70FB"/>
    <w:rsid w:val="00EC717C"/>
    <w:rsid w:val="00EC7418"/>
    <w:rsid w:val="00EC77D0"/>
    <w:rsid w:val="00EC7AED"/>
    <w:rsid w:val="00EC7B84"/>
    <w:rsid w:val="00EC7FBF"/>
    <w:rsid w:val="00ED019A"/>
    <w:rsid w:val="00ED0313"/>
    <w:rsid w:val="00ED04D4"/>
    <w:rsid w:val="00ED05B8"/>
    <w:rsid w:val="00ED0712"/>
    <w:rsid w:val="00ED0743"/>
    <w:rsid w:val="00ED0823"/>
    <w:rsid w:val="00ED0A98"/>
    <w:rsid w:val="00ED0F11"/>
    <w:rsid w:val="00ED1118"/>
    <w:rsid w:val="00ED12D7"/>
    <w:rsid w:val="00ED1340"/>
    <w:rsid w:val="00ED15C5"/>
    <w:rsid w:val="00ED16E0"/>
    <w:rsid w:val="00ED171A"/>
    <w:rsid w:val="00ED1A80"/>
    <w:rsid w:val="00ED1B0B"/>
    <w:rsid w:val="00ED1B5C"/>
    <w:rsid w:val="00ED1BA2"/>
    <w:rsid w:val="00ED1BA5"/>
    <w:rsid w:val="00ED1BCC"/>
    <w:rsid w:val="00ED1CDE"/>
    <w:rsid w:val="00ED20ED"/>
    <w:rsid w:val="00ED25E6"/>
    <w:rsid w:val="00ED2C48"/>
    <w:rsid w:val="00ED30CC"/>
    <w:rsid w:val="00ED3278"/>
    <w:rsid w:val="00ED33EB"/>
    <w:rsid w:val="00ED3439"/>
    <w:rsid w:val="00ED3509"/>
    <w:rsid w:val="00ED3635"/>
    <w:rsid w:val="00ED3636"/>
    <w:rsid w:val="00ED3745"/>
    <w:rsid w:val="00ED3AEF"/>
    <w:rsid w:val="00ED3BCD"/>
    <w:rsid w:val="00ED3D2F"/>
    <w:rsid w:val="00ED3FE8"/>
    <w:rsid w:val="00ED4149"/>
    <w:rsid w:val="00ED4276"/>
    <w:rsid w:val="00ED439F"/>
    <w:rsid w:val="00ED47CF"/>
    <w:rsid w:val="00ED4950"/>
    <w:rsid w:val="00ED4ADB"/>
    <w:rsid w:val="00ED4D90"/>
    <w:rsid w:val="00ED555A"/>
    <w:rsid w:val="00ED5962"/>
    <w:rsid w:val="00ED5A65"/>
    <w:rsid w:val="00ED5AA9"/>
    <w:rsid w:val="00ED5CCB"/>
    <w:rsid w:val="00ED5EC3"/>
    <w:rsid w:val="00ED604C"/>
    <w:rsid w:val="00ED64A9"/>
    <w:rsid w:val="00ED651B"/>
    <w:rsid w:val="00ED656E"/>
    <w:rsid w:val="00ED6868"/>
    <w:rsid w:val="00ED69DB"/>
    <w:rsid w:val="00ED6A22"/>
    <w:rsid w:val="00ED6CF9"/>
    <w:rsid w:val="00ED7044"/>
    <w:rsid w:val="00ED7408"/>
    <w:rsid w:val="00ED7506"/>
    <w:rsid w:val="00ED762A"/>
    <w:rsid w:val="00ED7657"/>
    <w:rsid w:val="00ED7769"/>
    <w:rsid w:val="00ED7883"/>
    <w:rsid w:val="00ED7CE2"/>
    <w:rsid w:val="00EE005D"/>
    <w:rsid w:val="00EE006A"/>
    <w:rsid w:val="00EE00E1"/>
    <w:rsid w:val="00EE03D8"/>
    <w:rsid w:val="00EE078C"/>
    <w:rsid w:val="00EE0B38"/>
    <w:rsid w:val="00EE0BF6"/>
    <w:rsid w:val="00EE0F64"/>
    <w:rsid w:val="00EE1173"/>
    <w:rsid w:val="00EE1675"/>
    <w:rsid w:val="00EE1746"/>
    <w:rsid w:val="00EE1D62"/>
    <w:rsid w:val="00EE2270"/>
    <w:rsid w:val="00EE260F"/>
    <w:rsid w:val="00EE2638"/>
    <w:rsid w:val="00EE27A5"/>
    <w:rsid w:val="00EE28A2"/>
    <w:rsid w:val="00EE2B3B"/>
    <w:rsid w:val="00EE352B"/>
    <w:rsid w:val="00EE3AC0"/>
    <w:rsid w:val="00EE3C80"/>
    <w:rsid w:val="00EE3F11"/>
    <w:rsid w:val="00EE4106"/>
    <w:rsid w:val="00EE4EB6"/>
    <w:rsid w:val="00EE5139"/>
    <w:rsid w:val="00EE5388"/>
    <w:rsid w:val="00EE54F1"/>
    <w:rsid w:val="00EE566D"/>
    <w:rsid w:val="00EE574B"/>
    <w:rsid w:val="00EE5833"/>
    <w:rsid w:val="00EE5AB1"/>
    <w:rsid w:val="00EE5EFF"/>
    <w:rsid w:val="00EE6282"/>
    <w:rsid w:val="00EE62BE"/>
    <w:rsid w:val="00EE68DA"/>
    <w:rsid w:val="00EE6A7D"/>
    <w:rsid w:val="00EE6C48"/>
    <w:rsid w:val="00EE6D39"/>
    <w:rsid w:val="00EE6D4D"/>
    <w:rsid w:val="00EE6D51"/>
    <w:rsid w:val="00EE72E7"/>
    <w:rsid w:val="00EE7401"/>
    <w:rsid w:val="00EE74E5"/>
    <w:rsid w:val="00EE785E"/>
    <w:rsid w:val="00EE78C2"/>
    <w:rsid w:val="00EE7B5D"/>
    <w:rsid w:val="00EE7DC2"/>
    <w:rsid w:val="00EF058E"/>
    <w:rsid w:val="00EF09A7"/>
    <w:rsid w:val="00EF0D0A"/>
    <w:rsid w:val="00EF1110"/>
    <w:rsid w:val="00EF1167"/>
    <w:rsid w:val="00EF137E"/>
    <w:rsid w:val="00EF140D"/>
    <w:rsid w:val="00EF163C"/>
    <w:rsid w:val="00EF1835"/>
    <w:rsid w:val="00EF198A"/>
    <w:rsid w:val="00EF19AC"/>
    <w:rsid w:val="00EF1CFB"/>
    <w:rsid w:val="00EF1FD7"/>
    <w:rsid w:val="00EF2025"/>
    <w:rsid w:val="00EF2249"/>
    <w:rsid w:val="00EF262B"/>
    <w:rsid w:val="00EF279E"/>
    <w:rsid w:val="00EF29E2"/>
    <w:rsid w:val="00EF2DDB"/>
    <w:rsid w:val="00EF30BC"/>
    <w:rsid w:val="00EF3A79"/>
    <w:rsid w:val="00EF3A97"/>
    <w:rsid w:val="00EF3EBA"/>
    <w:rsid w:val="00EF3FC7"/>
    <w:rsid w:val="00EF4233"/>
    <w:rsid w:val="00EF4442"/>
    <w:rsid w:val="00EF4AEF"/>
    <w:rsid w:val="00EF50DE"/>
    <w:rsid w:val="00EF5449"/>
    <w:rsid w:val="00EF58B4"/>
    <w:rsid w:val="00EF5926"/>
    <w:rsid w:val="00EF5B16"/>
    <w:rsid w:val="00EF5EF4"/>
    <w:rsid w:val="00EF5EFB"/>
    <w:rsid w:val="00EF616E"/>
    <w:rsid w:val="00EF6171"/>
    <w:rsid w:val="00EF630F"/>
    <w:rsid w:val="00EF6862"/>
    <w:rsid w:val="00EF6ADE"/>
    <w:rsid w:val="00EF6B5E"/>
    <w:rsid w:val="00EF6C2C"/>
    <w:rsid w:val="00EF70D9"/>
    <w:rsid w:val="00EF7125"/>
    <w:rsid w:val="00EF7145"/>
    <w:rsid w:val="00EF753D"/>
    <w:rsid w:val="00EF7706"/>
    <w:rsid w:val="00EF79A7"/>
    <w:rsid w:val="00EF7CAE"/>
    <w:rsid w:val="00EF7DD5"/>
    <w:rsid w:val="00F005FE"/>
    <w:rsid w:val="00F0064A"/>
    <w:rsid w:val="00F00751"/>
    <w:rsid w:val="00F007A8"/>
    <w:rsid w:val="00F008DB"/>
    <w:rsid w:val="00F00A0F"/>
    <w:rsid w:val="00F00D3A"/>
    <w:rsid w:val="00F0105E"/>
    <w:rsid w:val="00F0105F"/>
    <w:rsid w:val="00F01083"/>
    <w:rsid w:val="00F0126D"/>
    <w:rsid w:val="00F013AA"/>
    <w:rsid w:val="00F014F3"/>
    <w:rsid w:val="00F01775"/>
    <w:rsid w:val="00F018B8"/>
    <w:rsid w:val="00F019C0"/>
    <w:rsid w:val="00F01A54"/>
    <w:rsid w:val="00F01C29"/>
    <w:rsid w:val="00F01E03"/>
    <w:rsid w:val="00F01E7A"/>
    <w:rsid w:val="00F0213A"/>
    <w:rsid w:val="00F0265D"/>
    <w:rsid w:val="00F02696"/>
    <w:rsid w:val="00F0284A"/>
    <w:rsid w:val="00F02B0D"/>
    <w:rsid w:val="00F02E1F"/>
    <w:rsid w:val="00F030A0"/>
    <w:rsid w:val="00F036CA"/>
    <w:rsid w:val="00F037DA"/>
    <w:rsid w:val="00F03AE7"/>
    <w:rsid w:val="00F03C64"/>
    <w:rsid w:val="00F04044"/>
    <w:rsid w:val="00F044D4"/>
    <w:rsid w:val="00F04770"/>
    <w:rsid w:val="00F0477A"/>
    <w:rsid w:val="00F04B5D"/>
    <w:rsid w:val="00F04F0E"/>
    <w:rsid w:val="00F04FA8"/>
    <w:rsid w:val="00F052E2"/>
    <w:rsid w:val="00F056BD"/>
    <w:rsid w:val="00F05945"/>
    <w:rsid w:val="00F05AC8"/>
    <w:rsid w:val="00F05DA1"/>
    <w:rsid w:val="00F05ECA"/>
    <w:rsid w:val="00F06302"/>
    <w:rsid w:val="00F063CE"/>
    <w:rsid w:val="00F068ED"/>
    <w:rsid w:val="00F06B7A"/>
    <w:rsid w:val="00F06CDE"/>
    <w:rsid w:val="00F06CFB"/>
    <w:rsid w:val="00F0700E"/>
    <w:rsid w:val="00F074ED"/>
    <w:rsid w:val="00F07605"/>
    <w:rsid w:val="00F077B5"/>
    <w:rsid w:val="00F07F0C"/>
    <w:rsid w:val="00F1009C"/>
    <w:rsid w:val="00F100F1"/>
    <w:rsid w:val="00F10356"/>
    <w:rsid w:val="00F10536"/>
    <w:rsid w:val="00F105CF"/>
    <w:rsid w:val="00F10BF0"/>
    <w:rsid w:val="00F10C50"/>
    <w:rsid w:val="00F10D86"/>
    <w:rsid w:val="00F10FED"/>
    <w:rsid w:val="00F1121F"/>
    <w:rsid w:val="00F1149B"/>
    <w:rsid w:val="00F11CA1"/>
    <w:rsid w:val="00F12728"/>
    <w:rsid w:val="00F12C0E"/>
    <w:rsid w:val="00F12E55"/>
    <w:rsid w:val="00F131F7"/>
    <w:rsid w:val="00F133EB"/>
    <w:rsid w:val="00F13462"/>
    <w:rsid w:val="00F134F5"/>
    <w:rsid w:val="00F135A6"/>
    <w:rsid w:val="00F136B1"/>
    <w:rsid w:val="00F138E8"/>
    <w:rsid w:val="00F13B0A"/>
    <w:rsid w:val="00F1459F"/>
    <w:rsid w:val="00F14622"/>
    <w:rsid w:val="00F14831"/>
    <w:rsid w:val="00F14D51"/>
    <w:rsid w:val="00F14E00"/>
    <w:rsid w:val="00F14E55"/>
    <w:rsid w:val="00F14F2D"/>
    <w:rsid w:val="00F15089"/>
    <w:rsid w:val="00F1528D"/>
    <w:rsid w:val="00F15802"/>
    <w:rsid w:val="00F1583C"/>
    <w:rsid w:val="00F159EA"/>
    <w:rsid w:val="00F15C2E"/>
    <w:rsid w:val="00F15E0F"/>
    <w:rsid w:val="00F162DF"/>
    <w:rsid w:val="00F16387"/>
    <w:rsid w:val="00F164A5"/>
    <w:rsid w:val="00F16BF2"/>
    <w:rsid w:val="00F16C3F"/>
    <w:rsid w:val="00F16E03"/>
    <w:rsid w:val="00F1708F"/>
    <w:rsid w:val="00F17B45"/>
    <w:rsid w:val="00F17B99"/>
    <w:rsid w:val="00F17F63"/>
    <w:rsid w:val="00F17FA3"/>
    <w:rsid w:val="00F2007E"/>
    <w:rsid w:val="00F20239"/>
    <w:rsid w:val="00F2042E"/>
    <w:rsid w:val="00F206C3"/>
    <w:rsid w:val="00F206E8"/>
    <w:rsid w:val="00F208F6"/>
    <w:rsid w:val="00F20A3A"/>
    <w:rsid w:val="00F20CC0"/>
    <w:rsid w:val="00F20DFB"/>
    <w:rsid w:val="00F20E24"/>
    <w:rsid w:val="00F20EBD"/>
    <w:rsid w:val="00F21446"/>
    <w:rsid w:val="00F2179E"/>
    <w:rsid w:val="00F21D4B"/>
    <w:rsid w:val="00F222D9"/>
    <w:rsid w:val="00F22501"/>
    <w:rsid w:val="00F22759"/>
    <w:rsid w:val="00F22B06"/>
    <w:rsid w:val="00F22BAC"/>
    <w:rsid w:val="00F22E6C"/>
    <w:rsid w:val="00F2325E"/>
    <w:rsid w:val="00F23698"/>
    <w:rsid w:val="00F2378C"/>
    <w:rsid w:val="00F23A3D"/>
    <w:rsid w:val="00F23EE8"/>
    <w:rsid w:val="00F241A3"/>
    <w:rsid w:val="00F241AA"/>
    <w:rsid w:val="00F241C1"/>
    <w:rsid w:val="00F24452"/>
    <w:rsid w:val="00F24A40"/>
    <w:rsid w:val="00F24B97"/>
    <w:rsid w:val="00F24C56"/>
    <w:rsid w:val="00F24E17"/>
    <w:rsid w:val="00F24E9C"/>
    <w:rsid w:val="00F254BF"/>
    <w:rsid w:val="00F2626F"/>
    <w:rsid w:val="00F26428"/>
    <w:rsid w:val="00F265E0"/>
    <w:rsid w:val="00F2663E"/>
    <w:rsid w:val="00F26736"/>
    <w:rsid w:val="00F26B09"/>
    <w:rsid w:val="00F271E0"/>
    <w:rsid w:val="00F272B2"/>
    <w:rsid w:val="00F27321"/>
    <w:rsid w:val="00F2742E"/>
    <w:rsid w:val="00F274F2"/>
    <w:rsid w:val="00F276BA"/>
    <w:rsid w:val="00F276E6"/>
    <w:rsid w:val="00F27A4F"/>
    <w:rsid w:val="00F27A52"/>
    <w:rsid w:val="00F27A96"/>
    <w:rsid w:val="00F27C41"/>
    <w:rsid w:val="00F27D43"/>
    <w:rsid w:val="00F3020C"/>
    <w:rsid w:val="00F303A2"/>
    <w:rsid w:val="00F303AB"/>
    <w:rsid w:val="00F30435"/>
    <w:rsid w:val="00F3075F"/>
    <w:rsid w:val="00F307C3"/>
    <w:rsid w:val="00F30AB1"/>
    <w:rsid w:val="00F30C3E"/>
    <w:rsid w:val="00F30F17"/>
    <w:rsid w:val="00F314AB"/>
    <w:rsid w:val="00F32008"/>
    <w:rsid w:val="00F32040"/>
    <w:rsid w:val="00F323D8"/>
    <w:rsid w:val="00F3243B"/>
    <w:rsid w:val="00F324D5"/>
    <w:rsid w:val="00F325B2"/>
    <w:rsid w:val="00F3287A"/>
    <w:rsid w:val="00F329A1"/>
    <w:rsid w:val="00F32CF3"/>
    <w:rsid w:val="00F32D83"/>
    <w:rsid w:val="00F3324B"/>
    <w:rsid w:val="00F33398"/>
    <w:rsid w:val="00F33467"/>
    <w:rsid w:val="00F339CA"/>
    <w:rsid w:val="00F33C18"/>
    <w:rsid w:val="00F33CD9"/>
    <w:rsid w:val="00F33F40"/>
    <w:rsid w:val="00F34212"/>
    <w:rsid w:val="00F346DC"/>
    <w:rsid w:val="00F34808"/>
    <w:rsid w:val="00F34ABD"/>
    <w:rsid w:val="00F34D90"/>
    <w:rsid w:val="00F34DBD"/>
    <w:rsid w:val="00F350BC"/>
    <w:rsid w:val="00F351C1"/>
    <w:rsid w:val="00F352AB"/>
    <w:rsid w:val="00F35A5A"/>
    <w:rsid w:val="00F35B22"/>
    <w:rsid w:val="00F35B86"/>
    <w:rsid w:val="00F35BDD"/>
    <w:rsid w:val="00F35D87"/>
    <w:rsid w:val="00F35F82"/>
    <w:rsid w:val="00F3644B"/>
    <w:rsid w:val="00F364C5"/>
    <w:rsid w:val="00F36733"/>
    <w:rsid w:val="00F36745"/>
    <w:rsid w:val="00F3674C"/>
    <w:rsid w:val="00F36A3A"/>
    <w:rsid w:val="00F36B2F"/>
    <w:rsid w:val="00F36E7E"/>
    <w:rsid w:val="00F36EC0"/>
    <w:rsid w:val="00F36F81"/>
    <w:rsid w:val="00F37038"/>
    <w:rsid w:val="00F370BD"/>
    <w:rsid w:val="00F374BA"/>
    <w:rsid w:val="00F37883"/>
    <w:rsid w:val="00F378A9"/>
    <w:rsid w:val="00F37B2E"/>
    <w:rsid w:val="00F37E5E"/>
    <w:rsid w:val="00F37FCC"/>
    <w:rsid w:val="00F401C3"/>
    <w:rsid w:val="00F40225"/>
    <w:rsid w:val="00F40309"/>
    <w:rsid w:val="00F403D6"/>
    <w:rsid w:val="00F408E6"/>
    <w:rsid w:val="00F4095B"/>
    <w:rsid w:val="00F40B32"/>
    <w:rsid w:val="00F40DF4"/>
    <w:rsid w:val="00F40E01"/>
    <w:rsid w:val="00F40F47"/>
    <w:rsid w:val="00F40F5B"/>
    <w:rsid w:val="00F410B2"/>
    <w:rsid w:val="00F410FD"/>
    <w:rsid w:val="00F4149A"/>
    <w:rsid w:val="00F416D6"/>
    <w:rsid w:val="00F41A82"/>
    <w:rsid w:val="00F41C5E"/>
    <w:rsid w:val="00F41CCB"/>
    <w:rsid w:val="00F42234"/>
    <w:rsid w:val="00F4240F"/>
    <w:rsid w:val="00F42849"/>
    <w:rsid w:val="00F428B8"/>
    <w:rsid w:val="00F42B55"/>
    <w:rsid w:val="00F42C6D"/>
    <w:rsid w:val="00F42E3D"/>
    <w:rsid w:val="00F42F5B"/>
    <w:rsid w:val="00F43637"/>
    <w:rsid w:val="00F436BF"/>
    <w:rsid w:val="00F437DC"/>
    <w:rsid w:val="00F43AC6"/>
    <w:rsid w:val="00F43ADC"/>
    <w:rsid w:val="00F43DC0"/>
    <w:rsid w:val="00F43F17"/>
    <w:rsid w:val="00F44556"/>
    <w:rsid w:val="00F44713"/>
    <w:rsid w:val="00F44CB6"/>
    <w:rsid w:val="00F44D2B"/>
    <w:rsid w:val="00F44E5E"/>
    <w:rsid w:val="00F44EDC"/>
    <w:rsid w:val="00F44F2F"/>
    <w:rsid w:val="00F450F5"/>
    <w:rsid w:val="00F45720"/>
    <w:rsid w:val="00F4604C"/>
    <w:rsid w:val="00F460AF"/>
    <w:rsid w:val="00F462F5"/>
    <w:rsid w:val="00F46316"/>
    <w:rsid w:val="00F465C0"/>
    <w:rsid w:val="00F469EA"/>
    <w:rsid w:val="00F46A5A"/>
    <w:rsid w:val="00F46A6C"/>
    <w:rsid w:val="00F46BA7"/>
    <w:rsid w:val="00F46E56"/>
    <w:rsid w:val="00F475D5"/>
    <w:rsid w:val="00F4770A"/>
    <w:rsid w:val="00F47DC0"/>
    <w:rsid w:val="00F50110"/>
    <w:rsid w:val="00F50270"/>
    <w:rsid w:val="00F503CA"/>
    <w:rsid w:val="00F50A39"/>
    <w:rsid w:val="00F50C38"/>
    <w:rsid w:val="00F50CFA"/>
    <w:rsid w:val="00F50DBF"/>
    <w:rsid w:val="00F5112A"/>
    <w:rsid w:val="00F5117F"/>
    <w:rsid w:val="00F5145B"/>
    <w:rsid w:val="00F51565"/>
    <w:rsid w:val="00F5163A"/>
    <w:rsid w:val="00F517ED"/>
    <w:rsid w:val="00F51EF6"/>
    <w:rsid w:val="00F5213C"/>
    <w:rsid w:val="00F524DF"/>
    <w:rsid w:val="00F52723"/>
    <w:rsid w:val="00F52786"/>
    <w:rsid w:val="00F527B7"/>
    <w:rsid w:val="00F527E1"/>
    <w:rsid w:val="00F52AC7"/>
    <w:rsid w:val="00F52BE3"/>
    <w:rsid w:val="00F53276"/>
    <w:rsid w:val="00F532EF"/>
    <w:rsid w:val="00F5335D"/>
    <w:rsid w:val="00F53449"/>
    <w:rsid w:val="00F5353B"/>
    <w:rsid w:val="00F53646"/>
    <w:rsid w:val="00F5390C"/>
    <w:rsid w:val="00F53A48"/>
    <w:rsid w:val="00F53BD8"/>
    <w:rsid w:val="00F53BE0"/>
    <w:rsid w:val="00F540F8"/>
    <w:rsid w:val="00F543B8"/>
    <w:rsid w:val="00F54577"/>
    <w:rsid w:val="00F5487F"/>
    <w:rsid w:val="00F54934"/>
    <w:rsid w:val="00F54D03"/>
    <w:rsid w:val="00F54DA5"/>
    <w:rsid w:val="00F55167"/>
    <w:rsid w:val="00F552A8"/>
    <w:rsid w:val="00F552EB"/>
    <w:rsid w:val="00F554DB"/>
    <w:rsid w:val="00F55613"/>
    <w:rsid w:val="00F55707"/>
    <w:rsid w:val="00F5570B"/>
    <w:rsid w:val="00F5597A"/>
    <w:rsid w:val="00F55B53"/>
    <w:rsid w:val="00F55B85"/>
    <w:rsid w:val="00F55E2E"/>
    <w:rsid w:val="00F560D8"/>
    <w:rsid w:val="00F562E0"/>
    <w:rsid w:val="00F5631A"/>
    <w:rsid w:val="00F563F9"/>
    <w:rsid w:val="00F565BD"/>
    <w:rsid w:val="00F5668E"/>
    <w:rsid w:val="00F566C9"/>
    <w:rsid w:val="00F56C03"/>
    <w:rsid w:val="00F56FD2"/>
    <w:rsid w:val="00F57006"/>
    <w:rsid w:val="00F575D1"/>
    <w:rsid w:val="00F578B8"/>
    <w:rsid w:val="00F57A70"/>
    <w:rsid w:val="00F57DA1"/>
    <w:rsid w:val="00F57DB1"/>
    <w:rsid w:val="00F57E23"/>
    <w:rsid w:val="00F57EB0"/>
    <w:rsid w:val="00F6003D"/>
    <w:rsid w:val="00F601D1"/>
    <w:rsid w:val="00F601E8"/>
    <w:rsid w:val="00F605EF"/>
    <w:rsid w:val="00F608F6"/>
    <w:rsid w:val="00F60B93"/>
    <w:rsid w:val="00F60C01"/>
    <w:rsid w:val="00F60E50"/>
    <w:rsid w:val="00F60EF6"/>
    <w:rsid w:val="00F60F87"/>
    <w:rsid w:val="00F611D7"/>
    <w:rsid w:val="00F611FD"/>
    <w:rsid w:val="00F61750"/>
    <w:rsid w:val="00F61841"/>
    <w:rsid w:val="00F61847"/>
    <w:rsid w:val="00F61A64"/>
    <w:rsid w:val="00F61C22"/>
    <w:rsid w:val="00F61C7A"/>
    <w:rsid w:val="00F61C9D"/>
    <w:rsid w:val="00F61D70"/>
    <w:rsid w:val="00F61E9A"/>
    <w:rsid w:val="00F61FA6"/>
    <w:rsid w:val="00F62765"/>
    <w:rsid w:val="00F6283E"/>
    <w:rsid w:val="00F62ABB"/>
    <w:rsid w:val="00F62CDF"/>
    <w:rsid w:val="00F62DAC"/>
    <w:rsid w:val="00F62DAD"/>
    <w:rsid w:val="00F62E9C"/>
    <w:rsid w:val="00F6333F"/>
    <w:rsid w:val="00F6373F"/>
    <w:rsid w:val="00F638E6"/>
    <w:rsid w:val="00F63ACE"/>
    <w:rsid w:val="00F64382"/>
    <w:rsid w:val="00F645F6"/>
    <w:rsid w:val="00F6491A"/>
    <w:rsid w:val="00F64ADF"/>
    <w:rsid w:val="00F64F57"/>
    <w:rsid w:val="00F64F73"/>
    <w:rsid w:val="00F6508B"/>
    <w:rsid w:val="00F6516E"/>
    <w:rsid w:val="00F65295"/>
    <w:rsid w:val="00F6543D"/>
    <w:rsid w:val="00F660C0"/>
    <w:rsid w:val="00F66102"/>
    <w:rsid w:val="00F663E5"/>
    <w:rsid w:val="00F66579"/>
    <w:rsid w:val="00F66AE6"/>
    <w:rsid w:val="00F66C89"/>
    <w:rsid w:val="00F66E7E"/>
    <w:rsid w:val="00F6723B"/>
    <w:rsid w:val="00F672B8"/>
    <w:rsid w:val="00F67742"/>
    <w:rsid w:val="00F67825"/>
    <w:rsid w:val="00F67887"/>
    <w:rsid w:val="00F679F8"/>
    <w:rsid w:val="00F67B54"/>
    <w:rsid w:val="00F67DBB"/>
    <w:rsid w:val="00F7039B"/>
    <w:rsid w:val="00F70782"/>
    <w:rsid w:val="00F707EC"/>
    <w:rsid w:val="00F70D69"/>
    <w:rsid w:val="00F70EA5"/>
    <w:rsid w:val="00F710F3"/>
    <w:rsid w:val="00F71435"/>
    <w:rsid w:val="00F7162D"/>
    <w:rsid w:val="00F71DB5"/>
    <w:rsid w:val="00F72486"/>
    <w:rsid w:val="00F727F8"/>
    <w:rsid w:val="00F72800"/>
    <w:rsid w:val="00F728BA"/>
    <w:rsid w:val="00F7299C"/>
    <w:rsid w:val="00F72A3B"/>
    <w:rsid w:val="00F72B68"/>
    <w:rsid w:val="00F72BAC"/>
    <w:rsid w:val="00F7310D"/>
    <w:rsid w:val="00F735B8"/>
    <w:rsid w:val="00F735C4"/>
    <w:rsid w:val="00F73810"/>
    <w:rsid w:val="00F738CC"/>
    <w:rsid w:val="00F73AC2"/>
    <w:rsid w:val="00F73B9E"/>
    <w:rsid w:val="00F73CC0"/>
    <w:rsid w:val="00F73D11"/>
    <w:rsid w:val="00F74012"/>
    <w:rsid w:val="00F741F8"/>
    <w:rsid w:val="00F74577"/>
    <w:rsid w:val="00F74E90"/>
    <w:rsid w:val="00F74F35"/>
    <w:rsid w:val="00F75193"/>
    <w:rsid w:val="00F75420"/>
    <w:rsid w:val="00F75751"/>
    <w:rsid w:val="00F76036"/>
    <w:rsid w:val="00F76059"/>
    <w:rsid w:val="00F763E7"/>
    <w:rsid w:val="00F76551"/>
    <w:rsid w:val="00F765DF"/>
    <w:rsid w:val="00F766E2"/>
    <w:rsid w:val="00F76938"/>
    <w:rsid w:val="00F76C88"/>
    <w:rsid w:val="00F77019"/>
    <w:rsid w:val="00F7731F"/>
    <w:rsid w:val="00F776FC"/>
    <w:rsid w:val="00F777B7"/>
    <w:rsid w:val="00F80321"/>
    <w:rsid w:val="00F80494"/>
    <w:rsid w:val="00F80614"/>
    <w:rsid w:val="00F80C5C"/>
    <w:rsid w:val="00F80C64"/>
    <w:rsid w:val="00F80E31"/>
    <w:rsid w:val="00F80E89"/>
    <w:rsid w:val="00F81340"/>
    <w:rsid w:val="00F817A8"/>
    <w:rsid w:val="00F81801"/>
    <w:rsid w:val="00F81853"/>
    <w:rsid w:val="00F81995"/>
    <w:rsid w:val="00F81AB9"/>
    <w:rsid w:val="00F81AE2"/>
    <w:rsid w:val="00F81B53"/>
    <w:rsid w:val="00F81C47"/>
    <w:rsid w:val="00F81D60"/>
    <w:rsid w:val="00F82401"/>
    <w:rsid w:val="00F824E5"/>
    <w:rsid w:val="00F824EA"/>
    <w:rsid w:val="00F82600"/>
    <w:rsid w:val="00F826E6"/>
    <w:rsid w:val="00F826EA"/>
    <w:rsid w:val="00F8297B"/>
    <w:rsid w:val="00F82A29"/>
    <w:rsid w:val="00F82AD8"/>
    <w:rsid w:val="00F82B5C"/>
    <w:rsid w:val="00F82D0E"/>
    <w:rsid w:val="00F82F03"/>
    <w:rsid w:val="00F83571"/>
    <w:rsid w:val="00F836D8"/>
    <w:rsid w:val="00F83C3D"/>
    <w:rsid w:val="00F83F3C"/>
    <w:rsid w:val="00F842F7"/>
    <w:rsid w:val="00F8449C"/>
    <w:rsid w:val="00F844D6"/>
    <w:rsid w:val="00F84539"/>
    <w:rsid w:val="00F847E2"/>
    <w:rsid w:val="00F84A1D"/>
    <w:rsid w:val="00F84A3D"/>
    <w:rsid w:val="00F85161"/>
    <w:rsid w:val="00F85A30"/>
    <w:rsid w:val="00F85B43"/>
    <w:rsid w:val="00F85B5C"/>
    <w:rsid w:val="00F85CEC"/>
    <w:rsid w:val="00F85D14"/>
    <w:rsid w:val="00F85E1D"/>
    <w:rsid w:val="00F85EC7"/>
    <w:rsid w:val="00F85FD4"/>
    <w:rsid w:val="00F860A1"/>
    <w:rsid w:val="00F860D6"/>
    <w:rsid w:val="00F86117"/>
    <w:rsid w:val="00F86860"/>
    <w:rsid w:val="00F86903"/>
    <w:rsid w:val="00F86BD4"/>
    <w:rsid w:val="00F86E28"/>
    <w:rsid w:val="00F871B8"/>
    <w:rsid w:val="00F872AE"/>
    <w:rsid w:val="00F87696"/>
    <w:rsid w:val="00F87D15"/>
    <w:rsid w:val="00F87E7C"/>
    <w:rsid w:val="00F901EA"/>
    <w:rsid w:val="00F902BA"/>
    <w:rsid w:val="00F9047C"/>
    <w:rsid w:val="00F90511"/>
    <w:rsid w:val="00F905A0"/>
    <w:rsid w:val="00F905A4"/>
    <w:rsid w:val="00F906C9"/>
    <w:rsid w:val="00F90B56"/>
    <w:rsid w:val="00F90DC8"/>
    <w:rsid w:val="00F910CC"/>
    <w:rsid w:val="00F912B7"/>
    <w:rsid w:val="00F916DD"/>
    <w:rsid w:val="00F917E7"/>
    <w:rsid w:val="00F918C8"/>
    <w:rsid w:val="00F91DA6"/>
    <w:rsid w:val="00F91DFE"/>
    <w:rsid w:val="00F91E2D"/>
    <w:rsid w:val="00F91EC9"/>
    <w:rsid w:val="00F91F76"/>
    <w:rsid w:val="00F921C8"/>
    <w:rsid w:val="00F9288E"/>
    <w:rsid w:val="00F92972"/>
    <w:rsid w:val="00F92A74"/>
    <w:rsid w:val="00F92EFF"/>
    <w:rsid w:val="00F92F72"/>
    <w:rsid w:val="00F92FC4"/>
    <w:rsid w:val="00F92FEE"/>
    <w:rsid w:val="00F93294"/>
    <w:rsid w:val="00F9348A"/>
    <w:rsid w:val="00F93824"/>
    <w:rsid w:val="00F93A2A"/>
    <w:rsid w:val="00F93C87"/>
    <w:rsid w:val="00F93E58"/>
    <w:rsid w:val="00F93EFC"/>
    <w:rsid w:val="00F93F23"/>
    <w:rsid w:val="00F93F30"/>
    <w:rsid w:val="00F94000"/>
    <w:rsid w:val="00F940DD"/>
    <w:rsid w:val="00F940F1"/>
    <w:rsid w:val="00F942BB"/>
    <w:rsid w:val="00F946EE"/>
    <w:rsid w:val="00F94B14"/>
    <w:rsid w:val="00F94D49"/>
    <w:rsid w:val="00F94EF2"/>
    <w:rsid w:val="00F94F23"/>
    <w:rsid w:val="00F9504E"/>
    <w:rsid w:val="00F9506B"/>
    <w:rsid w:val="00F9519B"/>
    <w:rsid w:val="00F9532B"/>
    <w:rsid w:val="00F953FE"/>
    <w:rsid w:val="00F956B5"/>
    <w:rsid w:val="00F95A2D"/>
    <w:rsid w:val="00F95E81"/>
    <w:rsid w:val="00F960F5"/>
    <w:rsid w:val="00F96523"/>
    <w:rsid w:val="00F9679F"/>
    <w:rsid w:val="00F967D6"/>
    <w:rsid w:val="00F96913"/>
    <w:rsid w:val="00F96B35"/>
    <w:rsid w:val="00F96C34"/>
    <w:rsid w:val="00F96DC7"/>
    <w:rsid w:val="00F96FC7"/>
    <w:rsid w:val="00F97220"/>
    <w:rsid w:val="00F9780E"/>
    <w:rsid w:val="00F97876"/>
    <w:rsid w:val="00F9788F"/>
    <w:rsid w:val="00FA009B"/>
    <w:rsid w:val="00FA055C"/>
    <w:rsid w:val="00FA09DE"/>
    <w:rsid w:val="00FA0A53"/>
    <w:rsid w:val="00FA0B22"/>
    <w:rsid w:val="00FA0C95"/>
    <w:rsid w:val="00FA0CB3"/>
    <w:rsid w:val="00FA0EC0"/>
    <w:rsid w:val="00FA1394"/>
    <w:rsid w:val="00FA13C0"/>
    <w:rsid w:val="00FA14F3"/>
    <w:rsid w:val="00FA167E"/>
    <w:rsid w:val="00FA16F0"/>
    <w:rsid w:val="00FA1721"/>
    <w:rsid w:val="00FA19D3"/>
    <w:rsid w:val="00FA1A08"/>
    <w:rsid w:val="00FA1D15"/>
    <w:rsid w:val="00FA2216"/>
    <w:rsid w:val="00FA221A"/>
    <w:rsid w:val="00FA2413"/>
    <w:rsid w:val="00FA3172"/>
    <w:rsid w:val="00FA3333"/>
    <w:rsid w:val="00FA3360"/>
    <w:rsid w:val="00FA340F"/>
    <w:rsid w:val="00FA37F1"/>
    <w:rsid w:val="00FA37FC"/>
    <w:rsid w:val="00FA38B6"/>
    <w:rsid w:val="00FA3D84"/>
    <w:rsid w:val="00FA436C"/>
    <w:rsid w:val="00FA463A"/>
    <w:rsid w:val="00FA4668"/>
    <w:rsid w:val="00FA46D9"/>
    <w:rsid w:val="00FA46EC"/>
    <w:rsid w:val="00FA483B"/>
    <w:rsid w:val="00FA49DC"/>
    <w:rsid w:val="00FA4BA7"/>
    <w:rsid w:val="00FA5509"/>
    <w:rsid w:val="00FA59F1"/>
    <w:rsid w:val="00FA640D"/>
    <w:rsid w:val="00FA64C6"/>
    <w:rsid w:val="00FA652D"/>
    <w:rsid w:val="00FA69B7"/>
    <w:rsid w:val="00FA6B51"/>
    <w:rsid w:val="00FA71B4"/>
    <w:rsid w:val="00FA758E"/>
    <w:rsid w:val="00FA7F19"/>
    <w:rsid w:val="00FA7F9F"/>
    <w:rsid w:val="00FB01E0"/>
    <w:rsid w:val="00FB0293"/>
    <w:rsid w:val="00FB0479"/>
    <w:rsid w:val="00FB0526"/>
    <w:rsid w:val="00FB0542"/>
    <w:rsid w:val="00FB0BA5"/>
    <w:rsid w:val="00FB0FE0"/>
    <w:rsid w:val="00FB123C"/>
    <w:rsid w:val="00FB173A"/>
    <w:rsid w:val="00FB18DF"/>
    <w:rsid w:val="00FB190A"/>
    <w:rsid w:val="00FB194C"/>
    <w:rsid w:val="00FB1A42"/>
    <w:rsid w:val="00FB1A4C"/>
    <w:rsid w:val="00FB1D23"/>
    <w:rsid w:val="00FB1D6C"/>
    <w:rsid w:val="00FB1E02"/>
    <w:rsid w:val="00FB1EF4"/>
    <w:rsid w:val="00FB2003"/>
    <w:rsid w:val="00FB2050"/>
    <w:rsid w:val="00FB214B"/>
    <w:rsid w:val="00FB22FD"/>
    <w:rsid w:val="00FB23F9"/>
    <w:rsid w:val="00FB245B"/>
    <w:rsid w:val="00FB29CE"/>
    <w:rsid w:val="00FB32DC"/>
    <w:rsid w:val="00FB33CA"/>
    <w:rsid w:val="00FB3A55"/>
    <w:rsid w:val="00FB3D0D"/>
    <w:rsid w:val="00FB3EC0"/>
    <w:rsid w:val="00FB3FB3"/>
    <w:rsid w:val="00FB43A5"/>
    <w:rsid w:val="00FB48ED"/>
    <w:rsid w:val="00FB4A2B"/>
    <w:rsid w:val="00FB4C1A"/>
    <w:rsid w:val="00FB4D0B"/>
    <w:rsid w:val="00FB4D94"/>
    <w:rsid w:val="00FB51DE"/>
    <w:rsid w:val="00FB538F"/>
    <w:rsid w:val="00FB5470"/>
    <w:rsid w:val="00FB5951"/>
    <w:rsid w:val="00FB5A3E"/>
    <w:rsid w:val="00FB5B89"/>
    <w:rsid w:val="00FB5BE9"/>
    <w:rsid w:val="00FB6658"/>
    <w:rsid w:val="00FB669B"/>
    <w:rsid w:val="00FB696F"/>
    <w:rsid w:val="00FB6A57"/>
    <w:rsid w:val="00FB6C3C"/>
    <w:rsid w:val="00FB6D87"/>
    <w:rsid w:val="00FB6DDA"/>
    <w:rsid w:val="00FB6F88"/>
    <w:rsid w:val="00FB71FA"/>
    <w:rsid w:val="00FB7280"/>
    <w:rsid w:val="00FB7359"/>
    <w:rsid w:val="00FB75A8"/>
    <w:rsid w:val="00FB7F71"/>
    <w:rsid w:val="00FC018D"/>
    <w:rsid w:val="00FC05C5"/>
    <w:rsid w:val="00FC07A1"/>
    <w:rsid w:val="00FC093E"/>
    <w:rsid w:val="00FC0C37"/>
    <w:rsid w:val="00FC0DA7"/>
    <w:rsid w:val="00FC1116"/>
    <w:rsid w:val="00FC1625"/>
    <w:rsid w:val="00FC18DA"/>
    <w:rsid w:val="00FC19AD"/>
    <w:rsid w:val="00FC1D77"/>
    <w:rsid w:val="00FC1E0B"/>
    <w:rsid w:val="00FC21C9"/>
    <w:rsid w:val="00FC22F8"/>
    <w:rsid w:val="00FC23AD"/>
    <w:rsid w:val="00FC270B"/>
    <w:rsid w:val="00FC27CB"/>
    <w:rsid w:val="00FC27DD"/>
    <w:rsid w:val="00FC292F"/>
    <w:rsid w:val="00FC2B5A"/>
    <w:rsid w:val="00FC2BC8"/>
    <w:rsid w:val="00FC2C98"/>
    <w:rsid w:val="00FC30BC"/>
    <w:rsid w:val="00FC312E"/>
    <w:rsid w:val="00FC32E9"/>
    <w:rsid w:val="00FC3AE0"/>
    <w:rsid w:val="00FC3F7F"/>
    <w:rsid w:val="00FC41F2"/>
    <w:rsid w:val="00FC42CD"/>
    <w:rsid w:val="00FC4740"/>
    <w:rsid w:val="00FC4775"/>
    <w:rsid w:val="00FC4B8C"/>
    <w:rsid w:val="00FC59DA"/>
    <w:rsid w:val="00FC6057"/>
    <w:rsid w:val="00FC60F0"/>
    <w:rsid w:val="00FC6589"/>
    <w:rsid w:val="00FC672C"/>
    <w:rsid w:val="00FC68F8"/>
    <w:rsid w:val="00FC6AAC"/>
    <w:rsid w:val="00FC6C71"/>
    <w:rsid w:val="00FC6E7C"/>
    <w:rsid w:val="00FD0230"/>
    <w:rsid w:val="00FD0658"/>
    <w:rsid w:val="00FD0C9A"/>
    <w:rsid w:val="00FD0D16"/>
    <w:rsid w:val="00FD0E01"/>
    <w:rsid w:val="00FD0EC4"/>
    <w:rsid w:val="00FD132B"/>
    <w:rsid w:val="00FD15D1"/>
    <w:rsid w:val="00FD1672"/>
    <w:rsid w:val="00FD1ADF"/>
    <w:rsid w:val="00FD1BDB"/>
    <w:rsid w:val="00FD1C4F"/>
    <w:rsid w:val="00FD1EB1"/>
    <w:rsid w:val="00FD1F1D"/>
    <w:rsid w:val="00FD2272"/>
    <w:rsid w:val="00FD22A9"/>
    <w:rsid w:val="00FD252C"/>
    <w:rsid w:val="00FD283F"/>
    <w:rsid w:val="00FD2910"/>
    <w:rsid w:val="00FD2B84"/>
    <w:rsid w:val="00FD2C5B"/>
    <w:rsid w:val="00FD2E78"/>
    <w:rsid w:val="00FD32CF"/>
    <w:rsid w:val="00FD3806"/>
    <w:rsid w:val="00FD3903"/>
    <w:rsid w:val="00FD3DB1"/>
    <w:rsid w:val="00FD3DB3"/>
    <w:rsid w:val="00FD4043"/>
    <w:rsid w:val="00FD41D8"/>
    <w:rsid w:val="00FD47B7"/>
    <w:rsid w:val="00FD499E"/>
    <w:rsid w:val="00FD4B02"/>
    <w:rsid w:val="00FD4CD0"/>
    <w:rsid w:val="00FD4D91"/>
    <w:rsid w:val="00FD4EC3"/>
    <w:rsid w:val="00FD516A"/>
    <w:rsid w:val="00FD52CB"/>
    <w:rsid w:val="00FD574C"/>
    <w:rsid w:val="00FD5CBD"/>
    <w:rsid w:val="00FD5CC6"/>
    <w:rsid w:val="00FD6026"/>
    <w:rsid w:val="00FD623E"/>
    <w:rsid w:val="00FD62D6"/>
    <w:rsid w:val="00FD64F9"/>
    <w:rsid w:val="00FD69CD"/>
    <w:rsid w:val="00FD6B99"/>
    <w:rsid w:val="00FD752A"/>
    <w:rsid w:val="00FD7947"/>
    <w:rsid w:val="00FD7966"/>
    <w:rsid w:val="00FD79C4"/>
    <w:rsid w:val="00FD79EC"/>
    <w:rsid w:val="00FD7A2A"/>
    <w:rsid w:val="00FD7A54"/>
    <w:rsid w:val="00FD7EED"/>
    <w:rsid w:val="00FE02FE"/>
    <w:rsid w:val="00FE038A"/>
    <w:rsid w:val="00FE04D5"/>
    <w:rsid w:val="00FE0CAA"/>
    <w:rsid w:val="00FE0F6E"/>
    <w:rsid w:val="00FE1745"/>
    <w:rsid w:val="00FE1A8D"/>
    <w:rsid w:val="00FE1A8E"/>
    <w:rsid w:val="00FE1B26"/>
    <w:rsid w:val="00FE1E81"/>
    <w:rsid w:val="00FE2026"/>
    <w:rsid w:val="00FE206D"/>
    <w:rsid w:val="00FE20FF"/>
    <w:rsid w:val="00FE2257"/>
    <w:rsid w:val="00FE22D0"/>
    <w:rsid w:val="00FE2302"/>
    <w:rsid w:val="00FE2367"/>
    <w:rsid w:val="00FE259B"/>
    <w:rsid w:val="00FE28F0"/>
    <w:rsid w:val="00FE2AB9"/>
    <w:rsid w:val="00FE2BA2"/>
    <w:rsid w:val="00FE2C74"/>
    <w:rsid w:val="00FE2DA8"/>
    <w:rsid w:val="00FE301C"/>
    <w:rsid w:val="00FE32A6"/>
    <w:rsid w:val="00FE350C"/>
    <w:rsid w:val="00FE3543"/>
    <w:rsid w:val="00FE35E9"/>
    <w:rsid w:val="00FE4419"/>
    <w:rsid w:val="00FE4625"/>
    <w:rsid w:val="00FE4A54"/>
    <w:rsid w:val="00FE4A7D"/>
    <w:rsid w:val="00FE4ADF"/>
    <w:rsid w:val="00FE5379"/>
    <w:rsid w:val="00FE53B2"/>
    <w:rsid w:val="00FE54EC"/>
    <w:rsid w:val="00FE5580"/>
    <w:rsid w:val="00FE5686"/>
    <w:rsid w:val="00FE5F7D"/>
    <w:rsid w:val="00FE66FF"/>
    <w:rsid w:val="00FE67F3"/>
    <w:rsid w:val="00FE696D"/>
    <w:rsid w:val="00FE6A9F"/>
    <w:rsid w:val="00FE6EB4"/>
    <w:rsid w:val="00FE7123"/>
    <w:rsid w:val="00FE7887"/>
    <w:rsid w:val="00FE7927"/>
    <w:rsid w:val="00FE7BAC"/>
    <w:rsid w:val="00FE7C3E"/>
    <w:rsid w:val="00FE7E35"/>
    <w:rsid w:val="00FE7E39"/>
    <w:rsid w:val="00FF01C7"/>
    <w:rsid w:val="00FF03E4"/>
    <w:rsid w:val="00FF055B"/>
    <w:rsid w:val="00FF0742"/>
    <w:rsid w:val="00FF0CFF"/>
    <w:rsid w:val="00FF0EA1"/>
    <w:rsid w:val="00FF0EC7"/>
    <w:rsid w:val="00FF1232"/>
    <w:rsid w:val="00FF147A"/>
    <w:rsid w:val="00FF16E8"/>
    <w:rsid w:val="00FF1A03"/>
    <w:rsid w:val="00FF1AF2"/>
    <w:rsid w:val="00FF2092"/>
    <w:rsid w:val="00FF20FE"/>
    <w:rsid w:val="00FF2104"/>
    <w:rsid w:val="00FF258C"/>
    <w:rsid w:val="00FF282E"/>
    <w:rsid w:val="00FF283D"/>
    <w:rsid w:val="00FF298E"/>
    <w:rsid w:val="00FF2A27"/>
    <w:rsid w:val="00FF2AFB"/>
    <w:rsid w:val="00FF2B9D"/>
    <w:rsid w:val="00FF2E1D"/>
    <w:rsid w:val="00FF3623"/>
    <w:rsid w:val="00FF383B"/>
    <w:rsid w:val="00FF393B"/>
    <w:rsid w:val="00FF3A3E"/>
    <w:rsid w:val="00FF3E18"/>
    <w:rsid w:val="00FF41B6"/>
    <w:rsid w:val="00FF4535"/>
    <w:rsid w:val="00FF4855"/>
    <w:rsid w:val="00FF5079"/>
    <w:rsid w:val="00FF5245"/>
    <w:rsid w:val="00FF5453"/>
    <w:rsid w:val="00FF5788"/>
    <w:rsid w:val="00FF5C64"/>
    <w:rsid w:val="00FF5E40"/>
    <w:rsid w:val="00FF5EF6"/>
    <w:rsid w:val="00FF624A"/>
    <w:rsid w:val="00FF633C"/>
    <w:rsid w:val="00FF6381"/>
    <w:rsid w:val="00FF63B1"/>
    <w:rsid w:val="00FF6632"/>
    <w:rsid w:val="00FF6684"/>
    <w:rsid w:val="00FF692F"/>
    <w:rsid w:val="00FF6982"/>
    <w:rsid w:val="00FF6A53"/>
    <w:rsid w:val="00FF6A97"/>
    <w:rsid w:val="00FF6B54"/>
    <w:rsid w:val="00FF6D96"/>
    <w:rsid w:val="00FF6E2D"/>
    <w:rsid w:val="00FF7111"/>
    <w:rsid w:val="00FF72A2"/>
    <w:rsid w:val="00FF7B28"/>
    <w:rsid w:val="00FF7F96"/>
    <w:rsid w:val="010A51C1"/>
    <w:rsid w:val="010F17D9"/>
    <w:rsid w:val="01497C38"/>
    <w:rsid w:val="0156F157"/>
    <w:rsid w:val="017C23C3"/>
    <w:rsid w:val="018129C7"/>
    <w:rsid w:val="018AD090"/>
    <w:rsid w:val="018BD6D7"/>
    <w:rsid w:val="01A98950"/>
    <w:rsid w:val="01AD51CA"/>
    <w:rsid w:val="01BCDB5F"/>
    <w:rsid w:val="01C03906"/>
    <w:rsid w:val="01CC33D6"/>
    <w:rsid w:val="01F8C043"/>
    <w:rsid w:val="021B2BC0"/>
    <w:rsid w:val="02202975"/>
    <w:rsid w:val="0220BFE0"/>
    <w:rsid w:val="023D4FA7"/>
    <w:rsid w:val="023FF82C"/>
    <w:rsid w:val="0241737A"/>
    <w:rsid w:val="024AA258"/>
    <w:rsid w:val="0265C8F1"/>
    <w:rsid w:val="026FA730"/>
    <w:rsid w:val="02885CC9"/>
    <w:rsid w:val="028AEFA8"/>
    <w:rsid w:val="02A208A1"/>
    <w:rsid w:val="02A7A758"/>
    <w:rsid w:val="02A99C11"/>
    <w:rsid w:val="02A9C08B"/>
    <w:rsid w:val="02C499EC"/>
    <w:rsid w:val="02D8F85E"/>
    <w:rsid w:val="02DA8B40"/>
    <w:rsid w:val="02DFBEBA"/>
    <w:rsid w:val="030D34B0"/>
    <w:rsid w:val="03220D1B"/>
    <w:rsid w:val="03436374"/>
    <w:rsid w:val="0344597C"/>
    <w:rsid w:val="035B23DF"/>
    <w:rsid w:val="035BF398"/>
    <w:rsid w:val="035C5B5C"/>
    <w:rsid w:val="037BA9F1"/>
    <w:rsid w:val="037BC649"/>
    <w:rsid w:val="03981DCE"/>
    <w:rsid w:val="039F28F1"/>
    <w:rsid w:val="03B00A8C"/>
    <w:rsid w:val="03B22E58"/>
    <w:rsid w:val="03B33EB5"/>
    <w:rsid w:val="03DB96CB"/>
    <w:rsid w:val="03E54D02"/>
    <w:rsid w:val="0418ECC2"/>
    <w:rsid w:val="044203D0"/>
    <w:rsid w:val="044D5767"/>
    <w:rsid w:val="045F4691"/>
    <w:rsid w:val="045FB7D7"/>
    <w:rsid w:val="0464E0A5"/>
    <w:rsid w:val="049D14C0"/>
    <w:rsid w:val="049F3925"/>
    <w:rsid w:val="04A1AF3F"/>
    <w:rsid w:val="04A36EC3"/>
    <w:rsid w:val="04B110FC"/>
    <w:rsid w:val="04C5A8B1"/>
    <w:rsid w:val="04DC6F6F"/>
    <w:rsid w:val="04EEBC48"/>
    <w:rsid w:val="04EFD2DA"/>
    <w:rsid w:val="04F2658B"/>
    <w:rsid w:val="04FC1D25"/>
    <w:rsid w:val="0502152A"/>
    <w:rsid w:val="050F6825"/>
    <w:rsid w:val="051543DE"/>
    <w:rsid w:val="05159043"/>
    <w:rsid w:val="054E4F70"/>
    <w:rsid w:val="055017F6"/>
    <w:rsid w:val="05555F6E"/>
    <w:rsid w:val="056ECFFE"/>
    <w:rsid w:val="057CE40E"/>
    <w:rsid w:val="05B2701A"/>
    <w:rsid w:val="05B516E9"/>
    <w:rsid w:val="05D00E24"/>
    <w:rsid w:val="05DC11DB"/>
    <w:rsid w:val="05E72CDB"/>
    <w:rsid w:val="05FB05EB"/>
    <w:rsid w:val="05FB640E"/>
    <w:rsid w:val="0602CC65"/>
    <w:rsid w:val="060F5A26"/>
    <w:rsid w:val="06151FD4"/>
    <w:rsid w:val="061FA672"/>
    <w:rsid w:val="0626F689"/>
    <w:rsid w:val="06308EEE"/>
    <w:rsid w:val="063B309D"/>
    <w:rsid w:val="0644F608"/>
    <w:rsid w:val="06619573"/>
    <w:rsid w:val="06792FA5"/>
    <w:rsid w:val="067AFD30"/>
    <w:rsid w:val="06808622"/>
    <w:rsid w:val="0688C224"/>
    <w:rsid w:val="06A19460"/>
    <w:rsid w:val="06B12D71"/>
    <w:rsid w:val="06BB8D81"/>
    <w:rsid w:val="06C71C92"/>
    <w:rsid w:val="06E27D02"/>
    <w:rsid w:val="06E767CC"/>
    <w:rsid w:val="06EBA6F4"/>
    <w:rsid w:val="06F10296"/>
    <w:rsid w:val="06FA7D91"/>
    <w:rsid w:val="06FB9B26"/>
    <w:rsid w:val="071B265C"/>
    <w:rsid w:val="071B750C"/>
    <w:rsid w:val="0724AE1E"/>
    <w:rsid w:val="0728189D"/>
    <w:rsid w:val="0729E5E8"/>
    <w:rsid w:val="0729F9E1"/>
    <w:rsid w:val="0738AE76"/>
    <w:rsid w:val="073C3685"/>
    <w:rsid w:val="075A1A0F"/>
    <w:rsid w:val="0766523F"/>
    <w:rsid w:val="076BE7E5"/>
    <w:rsid w:val="078C0FDF"/>
    <w:rsid w:val="079FD9FB"/>
    <w:rsid w:val="07A7E722"/>
    <w:rsid w:val="07AEAEEA"/>
    <w:rsid w:val="07B4727A"/>
    <w:rsid w:val="07C5F545"/>
    <w:rsid w:val="07D19E45"/>
    <w:rsid w:val="07FE44A5"/>
    <w:rsid w:val="0806894D"/>
    <w:rsid w:val="08084F8B"/>
    <w:rsid w:val="0815E6FA"/>
    <w:rsid w:val="083922FB"/>
    <w:rsid w:val="0867D430"/>
    <w:rsid w:val="08755D78"/>
    <w:rsid w:val="08A68AD0"/>
    <w:rsid w:val="08B12895"/>
    <w:rsid w:val="08B14059"/>
    <w:rsid w:val="08CAF620"/>
    <w:rsid w:val="09113B3F"/>
    <w:rsid w:val="091CC654"/>
    <w:rsid w:val="09386DFE"/>
    <w:rsid w:val="093E900A"/>
    <w:rsid w:val="093F1AA5"/>
    <w:rsid w:val="09435253"/>
    <w:rsid w:val="094F9D92"/>
    <w:rsid w:val="09544C2F"/>
    <w:rsid w:val="096A3F3E"/>
    <w:rsid w:val="09852A86"/>
    <w:rsid w:val="0987CA3A"/>
    <w:rsid w:val="0990C2A0"/>
    <w:rsid w:val="09A356E2"/>
    <w:rsid w:val="09B7434E"/>
    <w:rsid w:val="09BFB532"/>
    <w:rsid w:val="09DB911A"/>
    <w:rsid w:val="09FE23F3"/>
    <w:rsid w:val="0A110FB7"/>
    <w:rsid w:val="0A180F28"/>
    <w:rsid w:val="0A1C50B5"/>
    <w:rsid w:val="0A382519"/>
    <w:rsid w:val="0A4B41AB"/>
    <w:rsid w:val="0A79CF18"/>
    <w:rsid w:val="0A7C69C2"/>
    <w:rsid w:val="0A933D88"/>
    <w:rsid w:val="0AA8FF7D"/>
    <w:rsid w:val="0AAFCDF9"/>
    <w:rsid w:val="0AAFE99E"/>
    <w:rsid w:val="0AAFFCBA"/>
    <w:rsid w:val="0AB420C7"/>
    <w:rsid w:val="0ADEA8C4"/>
    <w:rsid w:val="0AE05A07"/>
    <w:rsid w:val="0AE1166F"/>
    <w:rsid w:val="0AEFC66F"/>
    <w:rsid w:val="0B35AFBF"/>
    <w:rsid w:val="0B370594"/>
    <w:rsid w:val="0B37AB13"/>
    <w:rsid w:val="0B5428CD"/>
    <w:rsid w:val="0B5FC633"/>
    <w:rsid w:val="0B7C480B"/>
    <w:rsid w:val="0BA9135A"/>
    <w:rsid w:val="0BBAE6AF"/>
    <w:rsid w:val="0BFD0C35"/>
    <w:rsid w:val="0C08A7D5"/>
    <w:rsid w:val="0C1C75D7"/>
    <w:rsid w:val="0C1F0ECF"/>
    <w:rsid w:val="0C653F5B"/>
    <w:rsid w:val="0CA41A35"/>
    <w:rsid w:val="0CBDE471"/>
    <w:rsid w:val="0CC02D86"/>
    <w:rsid w:val="0CC7005C"/>
    <w:rsid w:val="0CCE7167"/>
    <w:rsid w:val="0CD88805"/>
    <w:rsid w:val="0CEDB1E3"/>
    <w:rsid w:val="0D0E2BD9"/>
    <w:rsid w:val="0D1E5694"/>
    <w:rsid w:val="0D20492D"/>
    <w:rsid w:val="0D2B8FA8"/>
    <w:rsid w:val="0D440D18"/>
    <w:rsid w:val="0D7A2710"/>
    <w:rsid w:val="0D88012D"/>
    <w:rsid w:val="0DAE4E0A"/>
    <w:rsid w:val="0DB9895F"/>
    <w:rsid w:val="0DC5A47E"/>
    <w:rsid w:val="0DCF9791"/>
    <w:rsid w:val="0E27A673"/>
    <w:rsid w:val="0E3AD1D5"/>
    <w:rsid w:val="0E522B02"/>
    <w:rsid w:val="0E61A11D"/>
    <w:rsid w:val="0E645E41"/>
    <w:rsid w:val="0E8976F9"/>
    <w:rsid w:val="0E9830A2"/>
    <w:rsid w:val="0E98E16B"/>
    <w:rsid w:val="0ECB9252"/>
    <w:rsid w:val="0ED2703C"/>
    <w:rsid w:val="0EDE7B1E"/>
    <w:rsid w:val="0EF1FA78"/>
    <w:rsid w:val="0F061603"/>
    <w:rsid w:val="0F082B08"/>
    <w:rsid w:val="0F0B6D59"/>
    <w:rsid w:val="0F110B2B"/>
    <w:rsid w:val="0F16904A"/>
    <w:rsid w:val="0F1ECE26"/>
    <w:rsid w:val="0F2DA393"/>
    <w:rsid w:val="0F2E8843"/>
    <w:rsid w:val="0F33834F"/>
    <w:rsid w:val="0F5E77D7"/>
    <w:rsid w:val="0F76DC42"/>
    <w:rsid w:val="0F7701E4"/>
    <w:rsid w:val="0F820C9B"/>
    <w:rsid w:val="0F9388F8"/>
    <w:rsid w:val="0F9C96F4"/>
    <w:rsid w:val="0FAF8519"/>
    <w:rsid w:val="0FBBEC5F"/>
    <w:rsid w:val="0FBCD8E2"/>
    <w:rsid w:val="0FCB8BA8"/>
    <w:rsid w:val="0FE05C9B"/>
    <w:rsid w:val="100B786A"/>
    <w:rsid w:val="10166FD2"/>
    <w:rsid w:val="101A7FBA"/>
    <w:rsid w:val="101B7B1E"/>
    <w:rsid w:val="102510EF"/>
    <w:rsid w:val="102FFF14"/>
    <w:rsid w:val="10482255"/>
    <w:rsid w:val="104C8B6D"/>
    <w:rsid w:val="104CA2E8"/>
    <w:rsid w:val="1060C1BF"/>
    <w:rsid w:val="10952F6E"/>
    <w:rsid w:val="109F29A5"/>
    <w:rsid w:val="10A6FC87"/>
    <w:rsid w:val="10E87722"/>
    <w:rsid w:val="1102852C"/>
    <w:rsid w:val="1104A75C"/>
    <w:rsid w:val="110D20B8"/>
    <w:rsid w:val="11155AE5"/>
    <w:rsid w:val="1115EE69"/>
    <w:rsid w:val="11242D05"/>
    <w:rsid w:val="115CC3C3"/>
    <w:rsid w:val="1183515B"/>
    <w:rsid w:val="1187D57A"/>
    <w:rsid w:val="11A90664"/>
    <w:rsid w:val="11BCC48F"/>
    <w:rsid w:val="11FC54E0"/>
    <w:rsid w:val="11FFB28C"/>
    <w:rsid w:val="12091032"/>
    <w:rsid w:val="120A51AE"/>
    <w:rsid w:val="12216CEA"/>
    <w:rsid w:val="122371CD"/>
    <w:rsid w:val="1238737E"/>
    <w:rsid w:val="1262C35C"/>
    <w:rsid w:val="127FB04B"/>
    <w:rsid w:val="12931E12"/>
    <w:rsid w:val="12948E05"/>
    <w:rsid w:val="129FD4B8"/>
    <w:rsid w:val="12E1FA85"/>
    <w:rsid w:val="12F067A3"/>
    <w:rsid w:val="1314F6EC"/>
    <w:rsid w:val="1315741C"/>
    <w:rsid w:val="132C9472"/>
    <w:rsid w:val="1352A2E3"/>
    <w:rsid w:val="135F42A3"/>
    <w:rsid w:val="135F960A"/>
    <w:rsid w:val="1387CE27"/>
    <w:rsid w:val="139BE804"/>
    <w:rsid w:val="13ACFF84"/>
    <w:rsid w:val="13B59651"/>
    <w:rsid w:val="13E15702"/>
    <w:rsid w:val="13EEDA6F"/>
    <w:rsid w:val="13F8B52F"/>
    <w:rsid w:val="13FA234F"/>
    <w:rsid w:val="14430358"/>
    <w:rsid w:val="1489F23B"/>
    <w:rsid w:val="1498EFCB"/>
    <w:rsid w:val="149F045F"/>
    <w:rsid w:val="14C092D6"/>
    <w:rsid w:val="14C76983"/>
    <w:rsid w:val="14DDFA2B"/>
    <w:rsid w:val="14EEB133"/>
    <w:rsid w:val="150AE6DB"/>
    <w:rsid w:val="153DFFC5"/>
    <w:rsid w:val="154C202D"/>
    <w:rsid w:val="15AA87A7"/>
    <w:rsid w:val="15B81903"/>
    <w:rsid w:val="15C01296"/>
    <w:rsid w:val="15DD18BD"/>
    <w:rsid w:val="15E936EA"/>
    <w:rsid w:val="16065DBA"/>
    <w:rsid w:val="160D4CC9"/>
    <w:rsid w:val="1638C931"/>
    <w:rsid w:val="16416409"/>
    <w:rsid w:val="164F436F"/>
    <w:rsid w:val="165D8BAC"/>
    <w:rsid w:val="1677297E"/>
    <w:rsid w:val="1694B1AE"/>
    <w:rsid w:val="169BC8A8"/>
    <w:rsid w:val="16CEE4B2"/>
    <w:rsid w:val="16D8FCE8"/>
    <w:rsid w:val="16D9A307"/>
    <w:rsid w:val="16E4D314"/>
    <w:rsid w:val="16FBA992"/>
    <w:rsid w:val="1739281B"/>
    <w:rsid w:val="173C03DD"/>
    <w:rsid w:val="174A68B5"/>
    <w:rsid w:val="177256FA"/>
    <w:rsid w:val="1776D65F"/>
    <w:rsid w:val="177817B1"/>
    <w:rsid w:val="1783D292"/>
    <w:rsid w:val="17B8C743"/>
    <w:rsid w:val="17BD0825"/>
    <w:rsid w:val="17C44580"/>
    <w:rsid w:val="17CB57CC"/>
    <w:rsid w:val="17D61348"/>
    <w:rsid w:val="17E4C0E6"/>
    <w:rsid w:val="17F131E7"/>
    <w:rsid w:val="1802E4DB"/>
    <w:rsid w:val="181E101D"/>
    <w:rsid w:val="18200F7A"/>
    <w:rsid w:val="1861565D"/>
    <w:rsid w:val="187A8893"/>
    <w:rsid w:val="18A5BFA1"/>
    <w:rsid w:val="18B10230"/>
    <w:rsid w:val="18B6F7DB"/>
    <w:rsid w:val="18D221F1"/>
    <w:rsid w:val="18D64293"/>
    <w:rsid w:val="19273ADE"/>
    <w:rsid w:val="19307D6A"/>
    <w:rsid w:val="193521DA"/>
    <w:rsid w:val="194D7A98"/>
    <w:rsid w:val="19591B0E"/>
    <w:rsid w:val="195BFB89"/>
    <w:rsid w:val="19600522"/>
    <w:rsid w:val="196C4CF4"/>
    <w:rsid w:val="199BD278"/>
    <w:rsid w:val="199E732E"/>
    <w:rsid w:val="19A50097"/>
    <w:rsid w:val="19DA4DD3"/>
    <w:rsid w:val="1A04F24A"/>
    <w:rsid w:val="1A0F814C"/>
    <w:rsid w:val="1A11018B"/>
    <w:rsid w:val="1A13F2F8"/>
    <w:rsid w:val="1A1C6645"/>
    <w:rsid w:val="1A30439B"/>
    <w:rsid w:val="1A34EC0F"/>
    <w:rsid w:val="1A36279E"/>
    <w:rsid w:val="1A380AED"/>
    <w:rsid w:val="1A6CD17F"/>
    <w:rsid w:val="1A7337DE"/>
    <w:rsid w:val="1A754D3C"/>
    <w:rsid w:val="1A86F7FE"/>
    <w:rsid w:val="1A95D6BA"/>
    <w:rsid w:val="1AA091B5"/>
    <w:rsid w:val="1AA75CF7"/>
    <w:rsid w:val="1AA8FBCF"/>
    <w:rsid w:val="1AC020A1"/>
    <w:rsid w:val="1ACCA820"/>
    <w:rsid w:val="1AE71EC8"/>
    <w:rsid w:val="1AEF95C1"/>
    <w:rsid w:val="1AFB1FD0"/>
    <w:rsid w:val="1B0C70AB"/>
    <w:rsid w:val="1B1A737C"/>
    <w:rsid w:val="1B537B56"/>
    <w:rsid w:val="1B79636D"/>
    <w:rsid w:val="1B8E84CD"/>
    <w:rsid w:val="1B91792A"/>
    <w:rsid w:val="1BA2C5B7"/>
    <w:rsid w:val="1BA46D60"/>
    <w:rsid w:val="1BA98B8D"/>
    <w:rsid w:val="1BBEB11A"/>
    <w:rsid w:val="1BC11ADC"/>
    <w:rsid w:val="1BC325B4"/>
    <w:rsid w:val="1BE68D9E"/>
    <w:rsid w:val="1C0A3F4A"/>
    <w:rsid w:val="1C161A78"/>
    <w:rsid w:val="1C38270B"/>
    <w:rsid w:val="1C60DF44"/>
    <w:rsid w:val="1C614D31"/>
    <w:rsid w:val="1C7CA551"/>
    <w:rsid w:val="1C7F05E7"/>
    <w:rsid w:val="1C96FC5E"/>
    <w:rsid w:val="1CBA04A8"/>
    <w:rsid w:val="1CC469FC"/>
    <w:rsid w:val="1CC981FB"/>
    <w:rsid w:val="1D0A2C8B"/>
    <w:rsid w:val="1D0B35A0"/>
    <w:rsid w:val="1D14B22B"/>
    <w:rsid w:val="1D2A1118"/>
    <w:rsid w:val="1D322CBA"/>
    <w:rsid w:val="1D34B5D5"/>
    <w:rsid w:val="1D4A407C"/>
    <w:rsid w:val="1D548C99"/>
    <w:rsid w:val="1D5D9C08"/>
    <w:rsid w:val="1D5DA047"/>
    <w:rsid w:val="1D733F04"/>
    <w:rsid w:val="1D9B53FB"/>
    <w:rsid w:val="1DA46A2F"/>
    <w:rsid w:val="1DACECC8"/>
    <w:rsid w:val="1DC2BABA"/>
    <w:rsid w:val="1DCE548C"/>
    <w:rsid w:val="1DEBDFF3"/>
    <w:rsid w:val="1E01E8D3"/>
    <w:rsid w:val="1E060549"/>
    <w:rsid w:val="1E0F4B18"/>
    <w:rsid w:val="1E3B7A19"/>
    <w:rsid w:val="1E3FEF9D"/>
    <w:rsid w:val="1E66D86C"/>
    <w:rsid w:val="1E776D60"/>
    <w:rsid w:val="1EB30C90"/>
    <w:rsid w:val="1EBA9FB4"/>
    <w:rsid w:val="1EBFE887"/>
    <w:rsid w:val="1ECCF631"/>
    <w:rsid w:val="1EF8F020"/>
    <w:rsid w:val="1EFE4E50"/>
    <w:rsid w:val="1F0384EA"/>
    <w:rsid w:val="1F3E7AC7"/>
    <w:rsid w:val="1F7A7589"/>
    <w:rsid w:val="1F7DB828"/>
    <w:rsid w:val="1F8EBA38"/>
    <w:rsid w:val="1FAB9D9C"/>
    <w:rsid w:val="1FB1FE62"/>
    <w:rsid w:val="1FEBCD5A"/>
    <w:rsid w:val="1FF6CAD7"/>
    <w:rsid w:val="1FFD75E3"/>
    <w:rsid w:val="201EF03E"/>
    <w:rsid w:val="202F9217"/>
    <w:rsid w:val="2032434A"/>
    <w:rsid w:val="204B363C"/>
    <w:rsid w:val="204E1615"/>
    <w:rsid w:val="20582EEC"/>
    <w:rsid w:val="205ABFE0"/>
    <w:rsid w:val="205C5A5B"/>
    <w:rsid w:val="206749CF"/>
    <w:rsid w:val="20739EC5"/>
    <w:rsid w:val="2082C852"/>
    <w:rsid w:val="208447C6"/>
    <w:rsid w:val="208F41C4"/>
    <w:rsid w:val="20AAC9FF"/>
    <w:rsid w:val="20CBF038"/>
    <w:rsid w:val="20D6E539"/>
    <w:rsid w:val="20DB6FF1"/>
    <w:rsid w:val="20DBB25A"/>
    <w:rsid w:val="20EE7C9F"/>
    <w:rsid w:val="20FA3429"/>
    <w:rsid w:val="20FFAA46"/>
    <w:rsid w:val="2147CB8C"/>
    <w:rsid w:val="2178D186"/>
    <w:rsid w:val="218666F7"/>
    <w:rsid w:val="21AE7F88"/>
    <w:rsid w:val="21B2AF26"/>
    <w:rsid w:val="21BC85BF"/>
    <w:rsid w:val="21D438C1"/>
    <w:rsid w:val="21E1205C"/>
    <w:rsid w:val="2201888A"/>
    <w:rsid w:val="2229E308"/>
    <w:rsid w:val="225ED8C4"/>
    <w:rsid w:val="2276DE51"/>
    <w:rsid w:val="2278414D"/>
    <w:rsid w:val="228F6304"/>
    <w:rsid w:val="22996238"/>
    <w:rsid w:val="22A4446E"/>
    <w:rsid w:val="22A8286D"/>
    <w:rsid w:val="22A8E7F9"/>
    <w:rsid w:val="22B648C3"/>
    <w:rsid w:val="22CD960D"/>
    <w:rsid w:val="22EB4968"/>
    <w:rsid w:val="22EB924B"/>
    <w:rsid w:val="22FD4772"/>
    <w:rsid w:val="23023D8C"/>
    <w:rsid w:val="23357469"/>
    <w:rsid w:val="2337341F"/>
    <w:rsid w:val="23391751"/>
    <w:rsid w:val="2370D560"/>
    <w:rsid w:val="238B0992"/>
    <w:rsid w:val="238D5831"/>
    <w:rsid w:val="23AA6831"/>
    <w:rsid w:val="23B523A8"/>
    <w:rsid w:val="23BB6C74"/>
    <w:rsid w:val="23BF452A"/>
    <w:rsid w:val="23D60AD7"/>
    <w:rsid w:val="23D71E84"/>
    <w:rsid w:val="23DB72D5"/>
    <w:rsid w:val="23F67CB4"/>
    <w:rsid w:val="23FBBA1D"/>
    <w:rsid w:val="23FC718A"/>
    <w:rsid w:val="240E3810"/>
    <w:rsid w:val="240FF101"/>
    <w:rsid w:val="2423684F"/>
    <w:rsid w:val="24260C4A"/>
    <w:rsid w:val="2448D800"/>
    <w:rsid w:val="246889C5"/>
    <w:rsid w:val="2469B300"/>
    <w:rsid w:val="2479A02B"/>
    <w:rsid w:val="247A5099"/>
    <w:rsid w:val="247D93E0"/>
    <w:rsid w:val="247DDFB3"/>
    <w:rsid w:val="24812271"/>
    <w:rsid w:val="249C5DDA"/>
    <w:rsid w:val="24ADF16E"/>
    <w:rsid w:val="24BF53D8"/>
    <w:rsid w:val="24CD98F6"/>
    <w:rsid w:val="24F0836B"/>
    <w:rsid w:val="24F22816"/>
    <w:rsid w:val="250349C8"/>
    <w:rsid w:val="2516DC89"/>
    <w:rsid w:val="25243826"/>
    <w:rsid w:val="25296EC9"/>
    <w:rsid w:val="252C0F14"/>
    <w:rsid w:val="252E57F2"/>
    <w:rsid w:val="2533675F"/>
    <w:rsid w:val="255DA4B8"/>
    <w:rsid w:val="2563CA23"/>
    <w:rsid w:val="257AC0DD"/>
    <w:rsid w:val="259DBB50"/>
    <w:rsid w:val="25AD1B65"/>
    <w:rsid w:val="25C57B4F"/>
    <w:rsid w:val="25CE2819"/>
    <w:rsid w:val="25D43843"/>
    <w:rsid w:val="25DE87D7"/>
    <w:rsid w:val="25DF00A7"/>
    <w:rsid w:val="2615D85D"/>
    <w:rsid w:val="263B8E16"/>
    <w:rsid w:val="2666CF91"/>
    <w:rsid w:val="26860E43"/>
    <w:rsid w:val="269FDC84"/>
    <w:rsid w:val="26B3820B"/>
    <w:rsid w:val="26BDEE7D"/>
    <w:rsid w:val="26CD364D"/>
    <w:rsid w:val="26E2FB4C"/>
    <w:rsid w:val="26E6C56D"/>
    <w:rsid w:val="270C48CC"/>
    <w:rsid w:val="27221D69"/>
    <w:rsid w:val="27263A4A"/>
    <w:rsid w:val="2732573D"/>
    <w:rsid w:val="27550F4A"/>
    <w:rsid w:val="276F60C8"/>
    <w:rsid w:val="278766B6"/>
    <w:rsid w:val="2789167B"/>
    <w:rsid w:val="27962D1E"/>
    <w:rsid w:val="27A3FE75"/>
    <w:rsid w:val="27A616D7"/>
    <w:rsid w:val="27BA4320"/>
    <w:rsid w:val="27C513B0"/>
    <w:rsid w:val="27CF5179"/>
    <w:rsid w:val="27EA5D2B"/>
    <w:rsid w:val="27EB0658"/>
    <w:rsid w:val="27F7FBF7"/>
    <w:rsid w:val="280761DE"/>
    <w:rsid w:val="2831F9FD"/>
    <w:rsid w:val="283F0769"/>
    <w:rsid w:val="284C0CAF"/>
    <w:rsid w:val="284EE77C"/>
    <w:rsid w:val="285E154E"/>
    <w:rsid w:val="2876F5FD"/>
    <w:rsid w:val="287FAEB8"/>
    <w:rsid w:val="28A82855"/>
    <w:rsid w:val="28BC8F2F"/>
    <w:rsid w:val="28D1D1DB"/>
    <w:rsid w:val="28D6421C"/>
    <w:rsid w:val="28E7B5E3"/>
    <w:rsid w:val="28F0D49C"/>
    <w:rsid w:val="2904784C"/>
    <w:rsid w:val="29103353"/>
    <w:rsid w:val="29163876"/>
    <w:rsid w:val="2918CDF4"/>
    <w:rsid w:val="291E3917"/>
    <w:rsid w:val="2948A4F9"/>
    <w:rsid w:val="2949C339"/>
    <w:rsid w:val="294A92D5"/>
    <w:rsid w:val="2974BDFF"/>
    <w:rsid w:val="29C6D4C4"/>
    <w:rsid w:val="29CFC3F7"/>
    <w:rsid w:val="29DFF11C"/>
    <w:rsid w:val="29FEC4B9"/>
    <w:rsid w:val="2A0C67CD"/>
    <w:rsid w:val="2A42E641"/>
    <w:rsid w:val="2A51BCBD"/>
    <w:rsid w:val="2A77E701"/>
    <w:rsid w:val="2A95B30A"/>
    <w:rsid w:val="2A9A9A9F"/>
    <w:rsid w:val="2AAC3CFE"/>
    <w:rsid w:val="2AB40EE0"/>
    <w:rsid w:val="2ABBFDD5"/>
    <w:rsid w:val="2AC919CF"/>
    <w:rsid w:val="2AD78A1C"/>
    <w:rsid w:val="2AE804EA"/>
    <w:rsid w:val="2B09BA13"/>
    <w:rsid w:val="2B0F3E56"/>
    <w:rsid w:val="2B20A829"/>
    <w:rsid w:val="2B437FD2"/>
    <w:rsid w:val="2B5C9B63"/>
    <w:rsid w:val="2B679042"/>
    <w:rsid w:val="2B770EB8"/>
    <w:rsid w:val="2B77790D"/>
    <w:rsid w:val="2B7DD68C"/>
    <w:rsid w:val="2B8CB17C"/>
    <w:rsid w:val="2B9289EE"/>
    <w:rsid w:val="2BA2B5AF"/>
    <w:rsid w:val="2BB6E608"/>
    <w:rsid w:val="2BCE419C"/>
    <w:rsid w:val="2BD4F068"/>
    <w:rsid w:val="2BE89C84"/>
    <w:rsid w:val="2C17462D"/>
    <w:rsid w:val="2C33A08E"/>
    <w:rsid w:val="2C520502"/>
    <w:rsid w:val="2C6E2B77"/>
    <w:rsid w:val="2C6EC151"/>
    <w:rsid w:val="2C849633"/>
    <w:rsid w:val="2C853628"/>
    <w:rsid w:val="2CE6857A"/>
    <w:rsid w:val="2CEAF333"/>
    <w:rsid w:val="2D133620"/>
    <w:rsid w:val="2D140DAC"/>
    <w:rsid w:val="2D1673F0"/>
    <w:rsid w:val="2D17A419"/>
    <w:rsid w:val="2D19AB97"/>
    <w:rsid w:val="2D2238B6"/>
    <w:rsid w:val="2D2263CF"/>
    <w:rsid w:val="2D2E8982"/>
    <w:rsid w:val="2D360FF9"/>
    <w:rsid w:val="2D5FB55C"/>
    <w:rsid w:val="2D74641B"/>
    <w:rsid w:val="2D8D7F4D"/>
    <w:rsid w:val="2DBE4F39"/>
    <w:rsid w:val="2DC111CA"/>
    <w:rsid w:val="2DD5C956"/>
    <w:rsid w:val="2DFA0DD0"/>
    <w:rsid w:val="2E0514C3"/>
    <w:rsid w:val="2E0EF5F0"/>
    <w:rsid w:val="2E1F6804"/>
    <w:rsid w:val="2E461C9C"/>
    <w:rsid w:val="2E5343C6"/>
    <w:rsid w:val="2E5BE75F"/>
    <w:rsid w:val="2E60C9EF"/>
    <w:rsid w:val="2E79A99F"/>
    <w:rsid w:val="2E934172"/>
    <w:rsid w:val="2EC37729"/>
    <w:rsid w:val="2ECA02B3"/>
    <w:rsid w:val="2EDA612B"/>
    <w:rsid w:val="2EF60505"/>
    <w:rsid w:val="2EFB3D69"/>
    <w:rsid w:val="2F39DD53"/>
    <w:rsid w:val="2F3DB8C8"/>
    <w:rsid w:val="2F6050D9"/>
    <w:rsid w:val="2F62312A"/>
    <w:rsid w:val="2F645D2C"/>
    <w:rsid w:val="2F6B309E"/>
    <w:rsid w:val="2F98AF11"/>
    <w:rsid w:val="2F9C6174"/>
    <w:rsid w:val="2FA7E968"/>
    <w:rsid w:val="2FD1807C"/>
    <w:rsid w:val="2FE61D0D"/>
    <w:rsid w:val="2FF7FD91"/>
    <w:rsid w:val="300314F5"/>
    <w:rsid w:val="3021CF87"/>
    <w:rsid w:val="30268429"/>
    <w:rsid w:val="302CA19E"/>
    <w:rsid w:val="30307CD6"/>
    <w:rsid w:val="30315861"/>
    <w:rsid w:val="304036A5"/>
    <w:rsid w:val="30418F5E"/>
    <w:rsid w:val="3042D8CD"/>
    <w:rsid w:val="3050B2F6"/>
    <w:rsid w:val="30A17AC7"/>
    <w:rsid w:val="30A5139C"/>
    <w:rsid w:val="30CF3ECA"/>
    <w:rsid w:val="30EF3EB8"/>
    <w:rsid w:val="30FD2E7F"/>
    <w:rsid w:val="31078EEE"/>
    <w:rsid w:val="314CF6F1"/>
    <w:rsid w:val="315F080C"/>
    <w:rsid w:val="31732FE8"/>
    <w:rsid w:val="31926502"/>
    <w:rsid w:val="31A8111A"/>
    <w:rsid w:val="31C3ABDC"/>
    <w:rsid w:val="31C8A7C3"/>
    <w:rsid w:val="31E3499E"/>
    <w:rsid w:val="31F7AF91"/>
    <w:rsid w:val="31F8566A"/>
    <w:rsid w:val="31FE3D84"/>
    <w:rsid w:val="320FA6E8"/>
    <w:rsid w:val="32143714"/>
    <w:rsid w:val="323D5428"/>
    <w:rsid w:val="3262019F"/>
    <w:rsid w:val="326D42E4"/>
    <w:rsid w:val="327CDA19"/>
    <w:rsid w:val="329E3586"/>
    <w:rsid w:val="32DEE098"/>
    <w:rsid w:val="32E0B74A"/>
    <w:rsid w:val="32FB07BF"/>
    <w:rsid w:val="332CF927"/>
    <w:rsid w:val="33456AB3"/>
    <w:rsid w:val="33501855"/>
    <w:rsid w:val="33606C6F"/>
    <w:rsid w:val="3389A2DF"/>
    <w:rsid w:val="338C5DCA"/>
    <w:rsid w:val="33A93079"/>
    <w:rsid w:val="33D56E3D"/>
    <w:rsid w:val="33E735FE"/>
    <w:rsid w:val="33F4B21E"/>
    <w:rsid w:val="3409756A"/>
    <w:rsid w:val="3413AC87"/>
    <w:rsid w:val="34353DE9"/>
    <w:rsid w:val="3436F6E6"/>
    <w:rsid w:val="344E415E"/>
    <w:rsid w:val="34605FC8"/>
    <w:rsid w:val="347A1832"/>
    <w:rsid w:val="348F1500"/>
    <w:rsid w:val="34B3DC2E"/>
    <w:rsid w:val="34BD6333"/>
    <w:rsid w:val="34CD8B4F"/>
    <w:rsid w:val="34D638E1"/>
    <w:rsid w:val="34E1E774"/>
    <w:rsid w:val="34E75A9E"/>
    <w:rsid w:val="34F6DBB4"/>
    <w:rsid w:val="350089B5"/>
    <w:rsid w:val="35182F15"/>
    <w:rsid w:val="351D738D"/>
    <w:rsid w:val="351FDB0A"/>
    <w:rsid w:val="3527431E"/>
    <w:rsid w:val="354FC466"/>
    <w:rsid w:val="3568589B"/>
    <w:rsid w:val="358B9436"/>
    <w:rsid w:val="3597AA5F"/>
    <w:rsid w:val="35986929"/>
    <w:rsid w:val="359F463A"/>
    <w:rsid w:val="35B2932A"/>
    <w:rsid w:val="35DC721B"/>
    <w:rsid w:val="35E207A2"/>
    <w:rsid w:val="35EB339C"/>
    <w:rsid w:val="360021FA"/>
    <w:rsid w:val="3602E7F6"/>
    <w:rsid w:val="36057485"/>
    <w:rsid w:val="36179A1F"/>
    <w:rsid w:val="3631FCCB"/>
    <w:rsid w:val="3661F3BF"/>
    <w:rsid w:val="3664B902"/>
    <w:rsid w:val="3677DDB9"/>
    <w:rsid w:val="3679ECA4"/>
    <w:rsid w:val="36843E42"/>
    <w:rsid w:val="36925743"/>
    <w:rsid w:val="369B51FB"/>
    <w:rsid w:val="36A944A1"/>
    <w:rsid w:val="36D015B2"/>
    <w:rsid w:val="36D760B0"/>
    <w:rsid w:val="36DD4E73"/>
    <w:rsid w:val="36E88DAC"/>
    <w:rsid w:val="36ED3870"/>
    <w:rsid w:val="36F76725"/>
    <w:rsid w:val="36F9C1C7"/>
    <w:rsid w:val="371407C6"/>
    <w:rsid w:val="37205645"/>
    <w:rsid w:val="37364A24"/>
    <w:rsid w:val="3744A103"/>
    <w:rsid w:val="3772A9CE"/>
    <w:rsid w:val="3785867F"/>
    <w:rsid w:val="37A14E02"/>
    <w:rsid w:val="37AA71F7"/>
    <w:rsid w:val="37BD79A0"/>
    <w:rsid w:val="37C297FF"/>
    <w:rsid w:val="37CB9567"/>
    <w:rsid w:val="37E6A118"/>
    <w:rsid w:val="37E9DF5D"/>
    <w:rsid w:val="38094963"/>
    <w:rsid w:val="382AA681"/>
    <w:rsid w:val="3830E4A3"/>
    <w:rsid w:val="383E1F4E"/>
    <w:rsid w:val="383F021F"/>
    <w:rsid w:val="38494327"/>
    <w:rsid w:val="38A09D8C"/>
    <w:rsid w:val="38B46E3D"/>
    <w:rsid w:val="38F25D68"/>
    <w:rsid w:val="392A5452"/>
    <w:rsid w:val="3967822B"/>
    <w:rsid w:val="398696FD"/>
    <w:rsid w:val="39986F65"/>
    <w:rsid w:val="399F5953"/>
    <w:rsid w:val="39B08998"/>
    <w:rsid w:val="39E781C4"/>
    <w:rsid w:val="39EB3981"/>
    <w:rsid w:val="39ED814D"/>
    <w:rsid w:val="3A015F42"/>
    <w:rsid w:val="3A17B241"/>
    <w:rsid w:val="3A180A6F"/>
    <w:rsid w:val="3A26E954"/>
    <w:rsid w:val="3A5D607D"/>
    <w:rsid w:val="3A666620"/>
    <w:rsid w:val="3A77A46D"/>
    <w:rsid w:val="3AB1F15C"/>
    <w:rsid w:val="3ABF9EF9"/>
    <w:rsid w:val="3ADDB355"/>
    <w:rsid w:val="3AEEB365"/>
    <w:rsid w:val="3AF12772"/>
    <w:rsid w:val="3B0B00C1"/>
    <w:rsid w:val="3B1DAEB5"/>
    <w:rsid w:val="3B2270CD"/>
    <w:rsid w:val="3B24C87E"/>
    <w:rsid w:val="3B287B17"/>
    <w:rsid w:val="3B3AED5B"/>
    <w:rsid w:val="3B455885"/>
    <w:rsid w:val="3B55CD7A"/>
    <w:rsid w:val="3B7753A7"/>
    <w:rsid w:val="3B7D97DB"/>
    <w:rsid w:val="3B883A85"/>
    <w:rsid w:val="3B91294B"/>
    <w:rsid w:val="3B96A0D1"/>
    <w:rsid w:val="3BA359B0"/>
    <w:rsid w:val="3BAEC076"/>
    <w:rsid w:val="3BBAB491"/>
    <w:rsid w:val="3BE0A9BA"/>
    <w:rsid w:val="3BE93868"/>
    <w:rsid w:val="3BEB484E"/>
    <w:rsid w:val="3C1166EB"/>
    <w:rsid w:val="3C1250EB"/>
    <w:rsid w:val="3C327E31"/>
    <w:rsid w:val="3C481B06"/>
    <w:rsid w:val="3C63FF60"/>
    <w:rsid w:val="3C6E343A"/>
    <w:rsid w:val="3C70D766"/>
    <w:rsid w:val="3C96C664"/>
    <w:rsid w:val="3C98C252"/>
    <w:rsid w:val="3CA86711"/>
    <w:rsid w:val="3CD0253E"/>
    <w:rsid w:val="3D30CDDE"/>
    <w:rsid w:val="3D3D3E9F"/>
    <w:rsid w:val="3D6A2477"/>
    <w:rsid w:val="3D6D99E6"/>
    <w:rsid w:val="3D841668"/>
    <w:rsid w:val="3D8E3A56"/>
    <w:rsid w:val="3DA32C92"/>
    <w:rsid w:val="3DA553A9"/>
    <w:rsid w:val="3DB9701C"/>
    <w:rsid w:val="3DCB5380"/>
    <w:rsid w:val="3DE0C340"/>
    <w:rsid w:val="3DE166C5"/>
    <w:rsid w:val="3DEC0262"/>
    <w:rsid w:val="3DEC81E8"/>
    <w:rsid w:val="3DFA254E"/>
    <w:rsid w:val="3DFA32F2"/>
    <w:rsid w:val="3E09AA24"/>
    <w:rsid w:val="3E21FD04"/>
    <w:rsid w:val="3E3DC02A"/>
    <w:rsid w:val="3E538726"/>
    <w:rsid w:val="3E6A4D43"/>
    <w:rsid w:val="3E6CA629"/>
    <w:rsid w:val="3E719FE9"/>
    <w:rsid w:val="3E791BA3"/>
    <w:rsid w:val="3E8148AE"/>
    <w:rsid w:val="3EA98941"/>
    <w:rsid w:val="3EAD8D28"/>
    <w:rsid w:val="3EB7989C"/>
    <w:rsid w:val="3EC14D8D"/>
    <w:rsid w:val="3ED32639"/>
    <w:rsid w:val="3ED5B01D"/>
    <w:rsid w:val="3EF464C2"/>
    <w:rsid w:val="3F02ED22"/>
    <w:rsid w:val="3F040DDA"/>
    <w:rsid w:val="3F0D96B0"/>
    <w:rsid w:val="3F10DCF3"/>
    <w:rsid w:val="3F24AF7C"/>
    <w:rsid w:val="3F354315"/>
    <w:rsid w:val="3F43AFAB"/>
    <w:rsid w:val="3F5922BE"/>
    <w:rsid w:val="3F6E7466"/>
    <w:rsid w:val="3F6ED0D2"/>
    <w:rsid w:val="3F763636"/>
    <w:rsid w:val="3F7A56FB"/>
    <w:rsid w:val="3F7BC327"/>
    <w:rsid w:val="3F8E9B56"/>
    <w:rsid w:val="3FA67AFA"/>
    <w:rsid w:val="3FACB5A5"/>
    <w:rsid w:val="3FB4E31E"/>
    <w:rsid w:val="3FD401C1"/>
    <w:rsid w:val="3FE3D8DB"/>
    <w:rsid w:val="4023012C"/>
    <w:rsid w:val="4036D574"/>
    <w:rsid w:val="40421B52"/>
    <w:rsid w:val="404FE10F"/>
    <w:rsid w:val="4058E823"/>
    <w:rsid w:val="405C6355"/>
    <w:rsid w:val="406A32EC"/>
    <w:rsid w:val="406D24EA"/>
    <w:rsid w:val="406F97BC"/>
    <w:rsid w:val="407A951D"/>
    <w:rsid w:val="40833F84"/>
    <w:rsid w:val="40965BA6"/>
    <w:rsid w:val="40A7F2C8"/>
    <w:rsid w:val="40B5B828"/>
    <w:rsid w:val="40C62959"/>
    <w:rsid w:val="40D47136"/>
    <w:rsid w:val="40D85B9B"/>
    <w:rsid w:val="40EB28F5"/>
    <w:rsid w:val="410983D8"/>
    <w:rsid w:val="410E3785"/>
    <w:rsid w:val="41102EF5"/>
    <w:rsid w:val="41148EBA"/>
    <w:rsid w:val="411963A8"/>
    <w:rsid w:val="4121F847"/>
    <w:rsid w:val="4122937A"/>
    <w:rsid w:val="412DAE66"/>
    <w:rsid w:val="41366BEC"/>
    <w:rsid w:val="41369701"/>
    <w:rsid w:val="413F37BC"/>
    <w:rsid w:val="4188F47A"/>
    <w:rsid w:val="419F4264"/>
    <w:rsid w:val="419FD4D7"/>
    <w:rsid w:val="41B8E91C"/>
    <w:rsid w:val="41F4D87E"/>
    <w:rsid w:val="42262C1E"/>
    <w:rsid w:val="42325242"/>
    <w:rsid w:val="4250DE2E"/>
    <w:rsid w:val="4267B3EF"/>
    <w:rsid w:val="427D8468"/>
    <w:rsid w:val="4292F674"/>
    <w:rsid w:val="42B43D84"/>
    <w:rsid w:val="42D1A63D"/>
    <w:rsid w:val="42EF670E"/>
    <w:rsid w:val="42F999A8"/>
    <w:rsid w:val="4317F6FA"/>
    <w:rsid w:val="4319CF0A"/>
    <w:rsid w:val="43274F48"/>
    <w:rsid w:val="4333A6BF"/>
    <w:rsid w:val="43452487"/>
    <w:rsid w:val="434BEC05"/>
    <w:rsid w:val="434DC3F0"/>
    <w:rsid w:val="4367C6C9"/>
    <w:rsid w:val="436E7431"/>
    <w:rsid w:val="437220BF"/>
    <w:rsid w:val="437E57BF"/>
    <w:rsid w:val="43B6ADCC"/>
    <w:rsid w:val="43E96EBE"/>
    <w:rsid w:val="44021DDB"/>
    <w:rsid w:val="4412E283"/>
    <w:rsid w:val="442E8FCC"/>
    <w:rsid w:val="4432DB52"/>
    <w:rsid w:val="444C7331"/>
    <w:rsid w:val="444CFDE0"/>
    <w:rsid w:val="44530730"/>
    <w:rsid w:val="445423A2"/>
    <w:rsid w:val="4483B473"/>
    <w:rsid w:val="448FAF78"/>
    <w:rsid w:val="44909213"/>
    <w:rsid w:val="449E0F07"/>
    <w:rsid w:val="44A4D891"/>
    <w:rsid w:val="44AF5241"/>
    <w:rsid w:val="44D1AF55"/>
    <w:rsid w:val="44EAFD84"/>
    <w:rsid w:val="44F28E85"/>
    <w:rsid w:val="44FF859C"/>
    <w:rsid w:val="450726FE"/>
    <w:rsid w:val="45091316"/>
    <w:rsid w:val="4512FA84"/>
    <w:rsid w:val="452E76ED"/>
    <w:rsid w:val="454A9302"/>
    <w:rsid w:val="455BD9CB"/>
    <w:rsid w:val="457FAFB0"/>
    <w:rsid w:val="45812D3E"/>
    <w:rsid w:val="45A0ACC0"/>
    <w:rsid w:val="45A3F1B0"/>
    <w:rsid w:val="45ABD0EC"/>
    <w:rsid w:val="45D6B25A"/>
    <w:rsid w:val="45DA60F2"/>
    <w:rsid w:val="45F4A71A"/>
    <w:rsid w:val="460254F4"/>
    <w:rsid w:val="46059811"/>
    <w:rsid w:val="4608A6E7"/>
    <w:rsid w:val="46129ADA"/>
    <w:rsid w:val="461B1A47"/>
    <w:rsid w:val="46221F21"/>
    <w:rsid w:val="462F471E"/>
    <w:rsid w:val="4634E5B3"/>
    <w:rsid w:val="463BD136"/>
    <w:rsid w:val="463D5C73"/>
    <w:rsid w:val="46405FA9"/>
    <w:rsid w:val="4648CFE4"/>
    <w:rsid w:val="46795D33"/>
    <w:rsid w:val="4685473F"/>
    <w:rsid w:val="46896FF5"/>
    <w:rsid w:val="468ECB87"/>
    <w:rsid w:val="46A3EB11"/>
    <w:rsid w:val="46A6D868"/>
    <w:rsid w:val="46B63B67"/>
    <w:rsid w:val="46CC5024"/>
    <w:rsid w:val="46E24B0D"/>
    <w:rsid w:val="46FDB475"/>
    <w:rsid w:val="4704A1AD"/>
    <w:rsid w:val="471F5C78"/>
    <w:rsid w:val="472101FD"/>
    <w:rsid w:val="4734446A"/>
    <w:rsid w:val="474C789F"/>
    <w:rsid w:val="475F94B4"/>
    <w:rsid w:val="4765F987"/>
    <w:rsid w:val="476B9BE8"/>
    <w:rsid w:val="4775FED5"/>
    <w:rsid w:val="477A955A"/>
    <w:rsid w:val="47953AEF"/>
    <w:rsid w:val="47A0E4F8"/>
    <w:rsid w:val="47ABD4B1"/>
    <w:rsid w:val="47B3007F"/>
    <w:rsid w:val="47E4BCF7"/>
    <w:rsid w:val="47EB85F4"/>
    <w:rsid w:val="47F5AC0C"/>
    <w:rsid w:val="47FAE1FE"/>
    <w:rsid w:val="4818691F"/>
    <w:rsid w:val="4822986B"/>
    <w:rsid w:val="4835BDE6"/>
    <w:rsid w:val="48380A14"/>
    <w:rsid w:val="483B8AC6"/>
    <w:rsid w:val="48797AB1"/>
    <w:rsid w:val="48B3F153"/>
    <w:rsid w:val="48BA21F1"/>
    <w:rsid w:val="48C03689"/>
    <w:rsid w:val="48D200F9"/>
    <w:rsid w:val="48D2CC13"/>
    <w:rsid w:val="48DDC12C"/>
    <w:rsid w:val="48DF8D43"/>
    <w:rsid w:val="48F95A0E"/>
    <w:rsid w:val="49035E3A"/>
    <w:rsid w:val="490A10FB"/>
    <w:rsid w:val="4930FD29"/>
    <w:rsid w:val="493F92D8"/>
    <w:rsid w:val="4944AC0C"/>
    <w:rsid w:val="494675C8"/>
    <w:rsid w:val="49583F63"/>
    <w:rsid w:val="495E414A"/>
    <w:rsid w:val="49672405"/>
    <w:rsid w:val="498EBF67"/>
    <w:rsid w:val="499E731F"/>
    <w:rsid w:val="49C89321"/>
    <w:rsid w:val="49E8C4B5"/>
    <w:rsid w:val="49F30FA3"/>
    <w:rsid w:val="49F53E22"/>
    <w:rsid w:val="49FDD3ED"/>
    <w:rsid w:val="4A022985"/>
    <w:rsid w:val="4A430C67"/>
    <w:rsid w:val="4A7E276A"/>
    <w:rsid w:val="4A7EE6A4"/>
    <w:rsid w:val="4A86854A"/>
    <w:rsid w:val="4ABBFBAA"/>
    <w:rsid w:val="4AE2EA2B"/>
    <w:rsid w:val="4AE6FDB1"/>
    <w:rsid w:val="4B0A47D7"/>
    <w:rsid w:val="4B157B24"/>
    <w:rsid w:val="4B25D69C"/>
    <w:rsid w:val="4B2E6FF4"/>
    <w:rsid w:val="4B3764AF"/>
    <w:rsid w:val="4B406C07"/>
    <w:rsid w:val="4B4843D1"/>
    <w:rsid w:val="4B4B593E"/>
    <w:rsid w:val="4B4D51B3"/>
    <w:rsid w:val="4B70CA54"/>
    <w:rsid w:val="4B9A6EDF"/>
    <w:rsid w:val="4B9EFA8C"/>
    <w:rsid w:val="4BF6C52E"/>
    <w:rsid w:val="4BFB870D"/>
    <w:rsid w:val="4C158DE8"/>
    <w:rsid w:val="4C196D3D"/>
    <w:rsid w:val="4C1F3593"/>
    <w:rsid w:val="4C36A38F"/>
    <w:rsid w:val="4C5FC0E9"/>
    <w:rsid w:val="4C610081"/>
    <w:rsid w:val="4C675D7F"/>
    <w:rsid w:val="4C743D5E"/>
    <w:rsid w:val="4C99035E"/>
    <w:rsid w:val="4C992794"/>
    <w:rsid w:val="4CAB2449"/>
    <w:rsid w:val="4CCE1E4E"/>
    <w:rsid w:val="4CE08507"/>
    <w:rsid w:val="4CF2FD6E"/>
    <w:rsid w:val="4D05324A"/>
    <w:rsid w:val="4D1E0BC2"/>
    <w:rsid w:val="4D253088"/>
    <w:rsid w:val="4D2C72DE"/>
    <w:rsid w:val="4D393B74"/>
    <w:rsid w:val="4D3B46EE"/>
    <w:rsid w:val="4D3CAF77"/>
    <w:rsid w:val="4D6F3B6C"/>
    <w:rsid w:val="4D75DAFA"/>
    <w:rsid w:val="4D7833AC"/>
    <w:rsid w:val="4D84FF16"/>
    <w:rsid w:val="4DAA7798"/>
    <w:rsid w:val="4DABE91A"/>
    <w:rsid w:val="4DAF7A36"/>
    <w:rsid w:val="4DB0EC0D"/>
    <w:rsid w:val="4DB2684F"/>
    <w:rsid w:val="4DB2D30B"/>
    <w:rsid w:val="4DD58C5A"/>
    <w:rsid w:val="4DDBE7F5"/>
    <w:rsid w:val="4DE5636B"/>
    <w:rsid w:val="4DF8FE37"/>
    <w:rsid w:val="4E020D2A"/>
    <w:rsid w:val="4E472CB0"/>
    <w:rsid w:val="4E53C9EF"/>
    <w:rsid w:val="4E612491"/>
    <w:rsid w:val="4E6263C3"/>
    <w:rsid w:val="4E7324E5"/>
    <w:rsid w:val="4E7C0CDE"/>
    <w:rsid w:val="4E84AE93"/>
    <w:rsid w:val="4E937D02"/>
    <w:rsid w:val="4E966946"/>
    <w:rsid w:val="4E976A00"/>
    <w:rsid w:val="4E9FF008"/>
    <w:rsid w:val="4EA93B72"/>
    <w:rsid w:val="4EAC2A80"/>
    <w:rsid w:val="4EC70C48"/>
    <w:rsid w:val="4ECDF9DC"/>
    <w:rsid w:val="4EE0B1AC"/>
    <w:rsid w:val="4EED1F46"/>
    <w:rsid w:val="4EFED322"/>
    <w:rsid w:val="4F5147FF"/>
    <w:rsid w:val="4F7B7C0B"/>
    <w:rsid w:val="4F926642"/>
    <w:rsid w:val="4F97CE93"/>
    <w:rsid w:val="4F97E354"/>
    <w:rsid w:val="4F9BBA35"/>
    <w:rsid w:val="4FA6D308"/>
    <w:rsid w:val="4FB638BD"/>
    <w:rsid w:val="4FC7240F"/>
    <w:rsid w:val="4FD693E1"/>
    <w:rsid w:val="4FDF4936"/>
    <w:rsid w:val="4FE703EB"/>
    <w:rsid w:val="4FF6C874"/>
    <w:rsid w:val="5016FAE6"/>
    <w:rsid w:val="501EE5BC"/>
    <w:rsid w:val="50296AAF"/>
    <w:rsid w:val="50306EF8"/>
    <w:rsid w:val="5034A47A"/>
    <w:rsid w:val="50379010"/>
    <w:rsid w:val="50510DBA"/>
    <w:rsid w:val="505ADECB"/>
    <w:rsid w:val="509CFF2A"/>
    <w:rsid w:val="50CE51A3"/>
    <w:rsid w:val="50D1E925"/>
    <w:rsid w:val="50FC46DF"/>
    <w:rsid w:val="5103FCE1"/>
    <w:rsid w:val="510D0222"/>
    <w:rsid w:val="5124985A"/>
    <w:rsid w:val="51261EA1"/>
    <w:rsid w:val="512A8B6E"/>
    <w:rsid w:val="5132CC56"/>
    <w:rsid w:val="5149CB63"/>
    <w:rsid w:val="5159F54B"/>
    <w:rsid w:val="517133D3"/>
    <w:rsid w:val="5184F0FA"/>
    <w:rsid w:val="518FEB50"/>
    <w:rsid w:val="51A80726"/>
    <w:rsid w:val="51AB9E05"/>
    <w:rsid w:val="51B0A9A7"/>
    <w:rsid w:val="51BA8EB4"/>
    <w:rsid w:val="51E7E806"/>
    <w:rsid w:val="521060F3"/>
    <w:rsid w:val="5214B538"/>
    <w:rsid w:val="521CEB55"/>
    <w:rsid w:val="52249368"/>
    <w:rsid w:val="522EACD1"/>
    <w:rsid w:val="523C4709"/>
    <w:rsid w:val="52400692"/>
    <w:rsid w:val="52669E4B"/>
    <w:rsid w:val="52C2B33A"/>
    <w:rsid w:val="530022F1"/>
    <w:rsid w:val="5314722C"/>
    <w:rsid w:val="5323114A"/>
    <w:rsid w:val="532FCAEB"/>
    <w:rsid w:val="5337B51A"/>
    <w:rsid w:val="536EA461"/>
    <w:rsid w:val="537D5AF1"/>
    <w:rsid w:val="538C6770"/>
    <w:rsid w:val="53912493"/>
    <w:rsid w:val="53C75FBE"/>
    <w:rsid w:val="53CA1CBD"/>
    <w:rsid w:val="53CAF38D"/>
    <w:rsid w:val="53E5EF88"/>
    <w:rsid w:val="53F9D87A"/>
    <w:rsid w:val="54113C71"/>
    <w:rsid w:val="54211FD5"/>
    <w:rsid w:val="542CC4F3"/>
    <w:rsid w:val="54387841"/>
    <w:rsid w:val="544CD97F"/>
    <w:rsid w:val="544D04B5"/>
    <w:rsid w:val="5490B19B"/>
    <w:rsid w:val="54AD33E8"/>
    <w:rsid w:val="54D7CF40"/>
    <w:rsid w:val="54DE2606"/>
    <w:rsid w:val="54F55757"/>
    <w:rsid w:val="54F5A6E4"/>
    <w:rsid w:val="55086457"/>
    <w:rsid w:val="55614EBC"/>
    <w:rsid w:val="556C44D3"/>
    <w:rsid w:val="557851CD"/>
    <w:rsid w:val="558A307B"/>
    <w:rsid w:val="558EF75D"/>
    <w:rsid w:val="55ACD2A9"/>
    <w:rsid w:val="55B0ADDC"/>
    <w:rsid w:val="55BD7324"/>
    <w:rsid w:val="55C60A3B"/>
    <w:rsid w:val="55D79218"/>
    <w:rsid w:val="55E9AE59"/>
    <w:rsid w:val="55EFF2EA"/>
    <w:rsid w:val="5602E0C8"/>
    <w:rsid w:val="560A8FEA"/>
    <w:rsid w:val="560ED873"/>
    <w:rsid w:val="562D1BC3"/>
    <w:rsid w:val="56480E21"/>
    <w:rsid w:val="564CA131"/>
    <w:rsid w:val="565DDFF8"/>
    <w:rsid w:val="565ED98C"/>
    <w:rsid w:val="56726EDE"/>
    <w:rsid w:val="567F1C7A"/>
    <w:rsid w:val="56891364"/>
    <w:rsid w:val="5699A36E"/>
    <w:rsid w:val="5699D53D"/>
    <w:rsid w:val="569AEF05"/>
    <w:rsid w:val="56B5ABE9"/>
    <w:rsid w:val="56BC0F21"/>
    <w:rsid w:val="56C6DD37"/>
    <w:rsid w:val="56C850E8"/>
    <w:rsid w:val="56D39ABF"/>
    <w:rsid w:val="571AFC1B"/>
    <w:rsid w:val="57D15EA4"/>
    <w:rsid w:val="57D64266"/>
    <w:rsid w:val="57D8E342"/>
    <w:rsid w:val="57E772E8"/>
    <w:rsid w:val="57F32FA4"/>
    <w:rsid w:val="5805E8B3"/>
    <w:rsid w:val="5809E550"/>
    <w:rsid w:val="580E4F5A"/>
    <w:rsid w:val="582DE67D"/>
    <w:rsid w:val="583A39BA"/>
    <w:rsid w:val="584314E3"/>
    <w:rsid w:val="586A7203"/>
    <w:rsid w:val="5875964E"/>
    <w:rsid w:val="588BE54E"/>
    <w:rsid w:val="588F0E76"/>
    <w:rsid w:val="58AF0A99"/>
    <w:rsid w:val="58BFEF36"/>
    <w:rsid w:val="58C72A5E"/>
    <w:rsid w:val="58CDD608"/>
    <w:rsid w:val="58D80141"/>
    <w:rsid w:val="58D8B27C"/>
    <w:rsid w:val="58D974E2"/>
    <w:rsid w:val="58E46755"/>
    <w:rsid w:val="5900BD32"/>
    <w:rsid w:val="5905E776"/>
    <w:rsid w:val="59472367"/>
    <w:rsid w:val="594DB53B"/>
    <w:rsid w:val="5957B8F3"/>
    <w:rsid w:val="596ED937"/>
    <w:rsid w:val="598D6676"/>
    <w:rsid w:val="598F41E7"/>
    <w:rsid w:val="59CFBC9A"/>
    <w:rsid w:val="59D7DC76"/>
    <w:rsid w:val="59D8EBDF"/>
    <w:rsid w:val="59EA1C3C"/>
    <w:rsid w:val="59EDF25E"/>
    <w:rsid w:val="59FD969A"/>
    <w:rsid w:val="5A07015B"/>
    <w:rsid w:val="5A089133"/>
    <w:rsid w:val="5A09862B"/>
    <w:rsid w:val="5A0F675C"/>
    <w:rsid w:val="5A12F8DB"/>
    <w:rsid w:val="5A331FE5"/>
    <w:rsid w:val="5A49FD15"/>
    <w:rsid w:val="5A57B171"/>
    <w:rsid w:val="5A5EAB8F"/>
    <w:rsid w:val="5A66A0E4"/>
    <w:rsid w:val="5A9B9DA1"/>
    <w:rsid w:val="5ABAB962"/>
    <w:rsid w:val="5AE3AEA8"/>
    <w:rsid w:val="5B00C215"/>
    <w:rsid w:val="5B025550"/>
    <w:rsid w:val="5B22C32A"/>
    <w:rsid w:val="5B2BC84F"/>
    <w:rsid w:val="5B2CD3B0"/>
    <w:rsid w:val="5B33792F"/>
    <w:rsid w:val="5B33E804"/>
    <w:rsid w:val="5B455FE8"/>
    <w:rsid w:val="5B48639E"/>
    <w:rsid w:val="5B53F001"/>
    <w:rsid w:val="5B6C1C4A"/>
    <w:rsid w:val="5B6C72A6"/>
    <w:rsid w:val="5B9B4A09"/>
    <w:rsid w:val="5BB6F2DC"/>
    <w:rsid w:val="5BBC228D"/>
    <w:rsid w:val="5BC19C0E"/>
    <w:rsid w:val="5BCFD1E3"/>
    <w:rsid w:val="5BE41959"/>
    <w:rsid w:val="5BFD3A0C"/>
    <w:rsid w:val="5C0C393D"/>
    <w:rsid w:val="5C0F0660"/>
    <w:rsid w:val="5C21BB5A"/>
    <w:rsid w:val="5C2222FD"/>
    <w:rsid w:val="5C36C49C"/>
    <w:rsid w:val="5C3B34EF"/>
    <w:rsid w:val="5C507FC9"/>
    <w:rsid w:val="5C61B4E0"/>
    <w:rsid w:val="5C6FD658"/>
    <w:rsid w:val="5C7A6475"/>
    <w:rsid w:val="5CABDF08"/>
    <w:rsid w:val="5CAF6E0E"/>
    <w:rsid w:val="5CCB0203"/>
    <w:rsid w:val="5CD100F5"/>
    <w:rsid w:val="5CDC3BBD"/>
    <w:rsid w:val="5CE5A9ED"/>
    <w:rsid w:val="5D0B8D19"/>
    <w:rsid w:val="5D877F91"/>
    <w:rsid w:val="5D886978"/>
    <w:rsid w:val="5DADC68A"/>
    <w:rsid w:val="5DBDE373"/>
    <w:rsid w:val="5DF97752"/>
    <w:rsid w:val="5DFF1A23"/>
    <w:rsid w:val="5E01788E"/>
    <w:rsid w:val="5E065D7C"/>
    <w:rsid w:val="5E281E47"/>
    <w:rsid w:val="5E4BA4BD"/>
    <w:rsid w:val="5E5C4BC6"/>
    <w:rsid w:val="5E5D02C8"/>
    <w:rsid w:val="5E6A9551"/>
    <w:rsid w:val="5E6FC58C"/>
    <w:rsid w:val="5E76BD85"/>
    <w:rsid w:val="5E9D8FC0"/>
    <w:rsid w:val="5EB4B209"/>
    <w:rsid w:val="5EB807ED"/>
    <w:rsid w:val="5ECF2A61"/>
    <w:rsid w:val="5ED3807F"/>
    <w:rsid w:val="5ED79F2C"/>
    <w:rsid w:val="5EE65E22"/>
    <w:rsid w:val="5F20519D"/>
    <w:rsid w:val="5F291ACD"/>
    <w:rsid w:val="5F2B8B8F"/>
    <w:rsid w:val="5F3745AD"/>
    <w:rsid w:val="5F3B2663"/>
    <w:rsid w:val="5F50CBF3"/>
    <w:rsid w:val="5F5A3E09"/>
    <w:rsid w:val="5F69EB8B"/>
    <w:rsid w:val="5F79CA8C"/>
    <w:rsid w:val="5F964A0E"/>
    <w:rsid w:val="5F96A9E5"/>
    <w:rsid w:val="5FBCFE36"/>
    <w:rsid w:val="5FBF8C83"/>
    <w:rsid w:val="5FC22EAA"/>
    <w:rsid w:val="5FC8CAA8"/>
    <w:rsid w:val="5FCB3E5C"/>
    <w:rsid w:val="5FCE1440"/>
    <w:rsid w:val="5FD97E0D"/>
    <w:rsid w:val="5FEB5FFE"/>
    <w:rsid w:val="5FED85E1"/>
    <w:rsid w:val="600C5990"/>
    <w:rsid w:val="6014B354"/>
    <w:rsid w:val="603DFAE2"/>
    <w:rsid w:val="60597FAC"/>
    <w:rsid w:val="60801491"/>
    <w:rsid w:val="60A9FB06"/>
    <w:rsid w:val="60AA4DB0"/>
    <w:rsid w:val="60B30602"/>
    <w:rsid w:val="60B4D0BC"/>
    <w:rsid w:val="60BB1C8C"/>
    <w:rsid w:val="60D67C15"/>
    <w:rsid w:val="60DB9151"/>
    <w:rsid w:val="60F7DDF8"/>
    <w:rsid w:val="6109E1F3"/>
    <w:rsid w:val="6118FF90"/>
    <w:rsid w:val="611F9CB1"/>
    <w:rsid w:val="613D9450"/>
    <w:rsid w:val="61415B38"/>
    <w:rsid w:val="61474082"/>
    <w:rsid w:val="61534FED"/>
    <w:rsid w:val="6154D1B9"/>
    <w:rsid w:val="615A26E3"/>
    <w:rsid w:val="6162A2E1"/>
    <w:rsid w:val="6190D4F1"/>
    <w:rsid w:val="6196189D"/>
    <w:rsid w:val="6196D4D1"/>
    <w:rsid w:val="61990CF9"/>
    <w:rsid w:val="61ABC7D3"/>
    <w:rsid w:val="61C05159"/>
    <w:rsid w:val="61D58C84"/>
    <w:rsid w:val="61EBA70D"/>
    <w:rsid w:val="620D93D1"/>
    <w:rsid w:val="6227CF69"/>
    <w:rsid w:val="6237151B"/>
    <w:rsid w:val="6246F822"/>
    <w:rsid w:val="627194BA"/>
    <w:rsid w:val="62A123A2"/>
    <w:rsid w:val="62D21ED9"/>
    <w:rsid w:val="62D52464"/>
    <w:rsid w:val="62E1BCAF"/>
    <w:rsid w:val="62FDFCEE"/>
    <w:rsid w:val="6321F46C"/>
    <w:rsid w:val="633A3083"/>
    <w:rsid w:val="6357B8F7"/>
    <w:rsid w:val="63694901"/>
    <w:rsid w:val="637ED0B4"/>
    <w:rsid w:val="63811FF8"/>
    <w:rsid w:val="63CA227D"/>
    <w:rsid w:val="63DC5F30"/>
    <w:rsid w:val="63EAFB7D"/>
    <w:rsid w:val="63EFC357"/>
    <w:rsid w:val="63F017D3"/>
    <w:rsid w:val="63F6F151"/>
    <w:rsid w:val="641E32D3"/>
    <w:rsid w:val="64346772"/>
    <w:rsid w:val="644FA588"/>
    <w:rsid w:val="646D00AD"/>
    <w:rsid w:val="646D8418"/>
    <w:rsid w:val="647FAA8E"/>
    <w:rsid w:val="648A623D"/>
    <w:rsid w:val="648BEEA6"/>
    <w:rsid w:val="64938151"/>
    <w:rsid w:val="64946447"/>
    <w:rsid w:val="64AA35D0"/>
    <w:rsid w:val="64B8A993"/>
    <w:rsid w:val="64C0896B"/>
    <w:rsid w:val="64D3030F"/>
    <w:rsid w:val="64DDB5CE"/>
    <w:rsid w:val="64E99440"/>
    <w:rsid w:val="6521CE23"/>
    <w:rsid w:val="65321AF4"/>
    <w:rsid w:val="653B2AB6"/>
    <w:rsid w:val="653D0DEA"/>
    <w:rsid w:val="655B84BE"/>
    <w:rsid w:val="658B2DB0"/>
    <w:rsid w:val="658D5EC3"/>
    <w:rsid w:val="6596057E"/>
    <w:rsid w:val="65DE16CD"/>
    <w:rsid w:val="65E0C63A"/>
    <w:rsid w:val="661171A1"/>
    <w:rsid w:val="66447470"/>
    <w:rsid w:val="666A851C"/>
    <w:rsid w:val="66890104"/>
    <w:rsid w:val="66A33CEA"/>
    <w:rsid w:val="66C78CE8"/>
    <w:rsid w:val="66D30BAA"/>
    <w:rsid w:val="66FBF6A4"/>
    <w:rsid w:val="67067297"/>
    <w:rsid w:val="671DA1D2"/>
    <w:rsid w:val="6727BFB6"/>
    <w:rsid w:val="6728FC29"/>
    <w:rsid w:val="67373095"/>
    <w:rsid w:val="6744BEE8"/>
    <w:rsid w:val="67464CD0"/>
    <w:rsid w:val="675094DC"/>
    <w:rsid w:val="675F7D15"/>
    <w:rsid w:val="6767B9AB"/>
    <w:rsid w:val="6770BFFC"/>
    <w:rsid w:val="67724E46"/>
    <w:rsid w:val="6792A097"/>
    <w:rsid w:val="67A7EC12"/>
    <w:rsid w:val="67B43954"/>
    <w:rsid w:val="67D3DF8F"/>
    <w:rsid w:val="67DB1531"/>
    <w:rsid w:val="67F23D8C"/>
    <w:rsid w:val="67FF9BA5"/>
    <w:rsid w:val="68008D70"/>
    <w:rsid w:val="680E0C7C"/>
    <w:rsid w:val="6814FF46"/>
    <w:rsid w:val="68187E71"/>
    <w:rsid w:val="6821BCCA"/>
    <w:rsid w:val="683B2E4D"/>
    <w:rsid w:val="68459A44"/>
    <w:rsid w:val="688F229F"/>
    <w:rsid w:val="689BC9EF"/>
    <w:rsid w:val="689F961B"/>
    <w:rsid w:val="68A6EEAA"/>
    <w:rsid w:val="68CD4758"/>
    <w:rsid w:val="68CFEEAB"/>
    <w:rsid w:val="68DA386B"/>
    <w:rsid w:val="68F6D87F"/>
    <w:rsid w:val="691BE986"/>
    <w:rsid w:val="692284DE"/>
    <w:rsid w:val="6943DC46"/>
    <w:rsid w:val="694A5356"/>
    <w:rsid w:val="695C519F"/>
    <w:rsid w:val="695D42D8"/>
    <w:rsid w:val="69788AB1"/>
    <w:rsid w:val="698C0B5F"/>
    <w:rsid w:val="698CCF17"/>
    <w:rsid w:val="69A43E8B"/>
    <w:rsid w:val="69CA5160"/>
    <w:rsid w:val="69DA46D4"/>
    <w:rsid w:val="6A030057"/>
    <w:rsid w:val="6A17428C"/>
    <w:rsid w:val="6A29A056"/>
    <w:rsid w:val="6A683946"/>
    <w:rsid w:val="6AA00D03"/>
    <w:rsid w:val="6AAA7713"/>
    <w:rsid w:val="6AB75679"/>
    <w:rsid w:val="6AC693D3"/>
    <w:rsid w:val="6AC71E7C"/>
    <w:rsid w:val="6ACBD4CB"/>
    <w:rsid w:val="6AD17193"/>
    <w:rsid w:val="6AD511A5"/>
    <w:rsid w:val="6AECB6AF"/>
    <w:rsid w:val="6AF7432C"/>
    <w:rsid w:val="6B046944"/>
    <w:rsid w:val="6B2E3C1B"/>
    <w:rsid w:val="6B4A5824"/>
    <w:rsid w:val="6B5DB79A"/>
    <w:rsid w:val="6B898CE0"/>
    <w:rsid w:val="6B992D5A"/>
    <w:rsid w:val="6BB00539"/>
    <w:rsid w:val="6BCF06C2"/>
    <w:rsid w:val="6BD179B9"/>
    <w:rsid w:val="6BD29AD3"/>
    <w:rsid w:val="6C4487E0"/>
    <w:rsid w:val="6C491145"/>
    <w:rsid w:val="6C5C411C"/>
    <w:rsid w:val="6C7FBE8D"/>
    <w:rsid w:val="6C81F223"/>
    <w:rsid w:val="6C85BD61"/>
    <w:rsid w:val="6C8DF2FF"/>
    <w:rsid w:val="6CA70042"/>
    <w:rsid w:val="6CAA705C"/>
    <w:rsid w:val="6CCB49B0"/>
    <w:rsid w:val="6CCDAB2B"/>
    <w:rsid w:val="6CCEF87E"/>
    <w:rsid w:val="6CDF40E5"/>
    <w:rsid w:val="6CE3F964"/>
    <w:rsid w:val="6CF406FA"/>
    <w:rsid w:val="6CF4665E"/>
    <w:rsid w:val="6CFBB45C"/>
    <w:rsid w:val="6D119A1E"/>
    <w:rsid w:val="6D1786C8"/>
    <w:rsid w:val="6D1BA3FE"/>
    <w:rsid w:val="6D25A631"/>
    <w:rsid w:val="6D2CAA6F"/>
    <w:rsid w:val="6D2D04D5"/>
    <w:rsid w:val="6D64D188"/>
    <w:rsid w:val="6D6A4D7C"/>
    <w:rsid w:val="6D8285FF"/>
    <w:rsid w:val="6D86BD06"/>
    <w:rsid w:val="6D895DFC"/>
    <w:rsid w:val="6E1CD348"/>
    <w:rsid w:val="6E207B78"/>
    <w:rsid w:val="6E56B6F1"/>
    <w:rsid w:val="6E62FF57"/>
    <w:rsid w:val="6E634705"/>
    <w:rsid w:val="6E7346E6"/>
    <w:rsid w:val="6E912E63"/>
    <w:rsid w:val="6E926710"/>
    <w:rsid w:val="6E9C4929"/>
    <w:rsid w:val="6EA15D9C"/>
    <w:rsid w:val="6EB42B1E"/>
    <w:rsid w:val="6EC17665"/>
    <w:rsid w:val="6ECB739B"/>
    <w:rsid w:val="6ED8C9D2"/>
    <w:rsid w:val="6EDAACEE"/>
    <w:rsid w:val="6EF79EC1"/>
    <w:rsid w:val="6F14478D"/>
    <w:rsid w:val="6F198DC4"/>
    <w:rsid w:val="6F1E39CA"/>
    <w:rsid w:val="6F49DB84"/>
    <w:rsid w:val="6F66ABD9"/>
    <w:rsid w:val="6F6A4A0A"/>
    <w:rsid w:val="6FC8DCD4"/>
    <w:rsid w:val="6FF74B6B"/>
    <w:rsid w:val="700B18B3"/>
    <w:rsid w:val="7012703B"/>
    <w:rsid w:val="701BA682"/>
    <w:rsid w:val="7022E666"/>
    <w:rsid w:val="706B9038"/>
    <w:rsid w:val="706DA9E3"/>
    <w:rsid w:val="708B5B14"/>
    <w:rsid w:val="7090D15F"/>
    <w:rsid w:val="70A0E8D9"/>
    <w:rsid w:val="70A4CA4E"/>
    <w:rsid w:val="70A551E0"/>
    <w:rsid w:val="70DB3D26"/>
    <w:rsid w:val="71008256"/>
    <w:rsid w:val="7114BE06"/>
    <w:rsid w:val="71A36C1D"/>
    <w:rsid w:val="71AE8627"/>
    <w:rsid w:val="71C38C9A"/>
    <w:rsid w:val="71C5C4CE"/>
    <w:rsid w:val="71C80837"/>
    <w:rsid w:val="71D22906"/>
    <w:rsid w:val="71DC03BD"/>
    <w:rsid w:val="71EE4699"/>
    <w:rsid w:val="7208E0A0"/>
    <w:rsid w:val="721A1A92"/>
    <w:rsid w:val="721C2FE6"/>
    <w:rsid w:val="723DEC47"/>
    <w:rsid w:val="72476727"/>
    <w:rsid w:val="72525E99"/>
    <w:rsid w:val="72597F48"/>
    <w:rsid w:val="7259B289"/>
    <w:rsid w:val="725E78C3"/>
    <w:rsid w:val="7265E4DF"/>
    <w:rsid w:val="72981D7D"/>
    <w:rsid w:val="72A55B3A"/>
    <w:rsid w:val="72A67824"/>
    <w:rsid w:val="72A856DA"/>
    <w:rsid w:val="72A91E05"/>
    <w:rsid w:val="72DA3F30"/>
    <w:rsid w:val="72DA9F92"/>
    <w:rsid w:val="73025672"/>
    <w:rsid w:val="73075F0D"/>
    <w:rsid w:val="7333E61A"/>
    <w:rsid w:val="73535F54"/>
    <w:rsid w:val="735639E9"/>
    <w:rsid w:val="73721977"/>
    <w:rsid w:val="73770134"/>
    <w:rsid w:val="73797E49"/>
    <w:rsid w:val="738BA88A"/>
    <w:rsid w:val="739636B5"/>
    <w:rsid w:val="73A83743"/>
    <w:rsid w:val="73B9CE8E"/>
    <w:rsid w:val="73CC4CD0"/>
    <w:rsid w:val="73D2DB63"/>
    <w:rsid w:val="73F081B6"/>
    <w:rsid w:val="73F0BFA2"/>
    <w:rsid w:val="73F722AB"/>
    <w:rsid w:val="740A4B9F"/>
    <w:rsid w:val="74131E68"/>
    <w:rsid w:val="742E4992"/>
    <w:rsid w:val="74480D17"/>
    <w:rsid w:val="7454F7FA"/>
    <w:rsid w:val="745BC1E3"/>
    <w:rsid w:val="74665BC0"/>
    <w:rsid w:val="748389D1"/>
    <w:rsid w:val="749188BA"/>
    <w:rsid w:val="74BBF818"/>
    <w:rsid w:val="74DDCEC5"/>
    <w:rsid w:val="74EAB2CD"/>
    <w:rsid w:val="75000BD6"/>
    <w:rsid w:val="75070473"/>
    <w:rsid w:val="75076D03"/>
    <w:rsid w:val="75532197"/>
    <w:rsid w:val="755D242B"/>
    <w:rsid w:val="75873F5E"/>
    <w:rsid w:val="7598B53F"/>
    <w:rsid w:val="75A655DC"/>
    <w:rsid w:val="75B01B64"/>
    <w:rsid w:val="75C9AF0A"/>
    <w:rsid w:val="75F14FC1"/>
    <w:rsid w:val="75FB15E2"/>
    <w:rsid w:val="76001E1A"/>
    <w:rsid w:val="76186C2E"/>
    <w:rsid w:val="763154A0"/>
    <w:rsid w:val="76494547"/>
    <w:rsid w:val="76510166"/>
    <w:rsid w:val="767A661D"/>
    <w:rsid w:val="767F8411"/>
    <w:rsid w:val="76A8A97C"/>
    <w:rsid w:val="76CF1043"/>
    <w:rsid w:val="76D1F883"/>
    <w:rsid w:val="76DE87BF"/>
    <w:rsid w:val="76E96F14"/>
    <w:rsid w:val="7703C280"/>
    <w:rsid w:val="7707E803"/>
    <w:rsid w:val="77094D8C"/>
    <w:rsid w:val="77438FFD"/>
    <w:rsid w:val="77444098"/>
    <w:rsid w:val="774E77D8"/>
    <w:rsid w:val="77534DF3"/>
    <w:rsid w:val="776FED2E"/>
    <w:rsid w:val="777DCDD9"/>
    <w:rsid w:val="7781F9BC"/>
    <w:rsid w:val="7784153A"/>
    <w:rsid w:val="77980D29"/>
    <w:rsid w:val="779A1556"/>
    <w:rsid w:val="77A9BAE4"/>
    <w:rsid w:val="77D95E36"/>
    <w:rsid w:val="77D9CCAE"/>
    <w:rsid w:val="77EE040E"/>
    <w:rsid w:val="7803D4BA"/>
    <w:rsid w:val="781CB569"/>
    <w:rsid w:val="78254FC2"/>
    <w:rsid w:val="78261F87"/>
    <w:rsid w:val="782FF667"/>
    <w:rsid w:val="78494AAB"/>
    <w:rsid w:val="7861489C"/>
    <w:rsid w:val="7868B1AE"/>
    <w:rsid w:val="78733743"/>
    <w:rsid w:val="787BE615"/>
    <w:rsid w:val="789C7915"/>
    <w:rsid w:val="78A57263"/>
    <w:rsid w:val="78AE18EB"/>
    <w:rsid w:val="78EA9429"/>
    <w:rsid w:val="78EBCB94"/>
    <w:rsid w:val="79368DC0"/>
    <w:rsid w:val="793B3D7F"/>
    <w:rsid w:val="794B9DEB"/>
    <w:rsid w:val="795A590A"/>
    <w:rsid w:val="79821EE4"/>
    <w:rsid w:val="7985AEDA"/>
    <w:rsid w:val="79B56ADD"/>
    <w:rsid w:val="79C2F73A"/>
    <w:rsid w:val="79C60933"/>
    <w:rsid w:val="79CC39D8"/>
    <w:rsid w:val="79D01503"/>
    <w:rsid w:val="7A225CD6"/>
    <w:rsid w:val="7A23F6AD"/>
    <w:rsid w:val="7A36E4DF"/>
    <w:rsid w:val="7A38E910"/>
    <w:rsid w:val="7A3A27C1"/>
    <w:rsid w:val="7A43D7D1"/>
    <w:rsid w:val="7A521FE7"/>
    <w:rsid w:val="7A7AD184"/>
    <w:rsid w:val="7A932E3A"/>
    <w:rsid w:val="7A9B4DDE"/>
    <w:rsid w:val="7A9BD7A2"/>
    <w:rsid w:val="7A9C46F2"/>
    <w:rsid w:val="7AB5A6DB"/>
    <w:rsid w:val="7AB78F78"/>
    <w:rsid w:val="7ABF61B5"/>
    <w:rsid w:val="7AC555EE"/>
    <w:rsid w:val="7AE591B9"/>
    <w:rsid w:val="7B1F0640"/>
    <w:rsid w:val="7B4CD718"/>
    <w:rsid w:val="7B53410B"/>
    <w:rsid w:val="7B63E88F"/>
    <w:rsid w:val="7B6D8E0F"/>
    <w:rsid w:val="7B936B9D"/>
    <w:rsid w:val="7BAB1B68"/>
    <w:rsid w:val="7BC9B5DA"/>
    <w:rsid w:val="7BCE90BE"/>
    <w:rsid w:val="7BD039FD"/>
    <w:rsid w:val="7BDFBA22"/>
    <w:rsid w:val="7BE41BA8"/>
    <w:rsid w:val="7BF8A589"/>
    <w:rsid w:val="7BFAEA8C"/>
    <w:rsid w:val="7BFF6B0B"/>
    <w:rsid w:val="7C1B7A57"/>
    <w:rsid w:val="7C20B096"/>
    <w:rsid w:val="7C37E58F"/>
    <w:rsid w:val="7C3EEB60"/>
    <w:rsid w:val="7C422129"/>
    <w:rsid w:val="7C484B1B"/>
    <w:rsid w:val="7C52995D"/>
    <w:rsid w:val="7C59B75B"/>
    <w:rsid w:val="7C612101"/>
    <w:rsid w:val="7C925235"/>
    <w:rsid w:val="7C9B37A5"/>
    <w:rsid w:val="7CA75FDC"/>
    <w:rsid w:val="7CAA284B"/>
    <w:rsid w:val="7CC5071E"/>
    <w:rsid w:val="7CC5C6A9"/>
    <w:rsid w:val="7CDD7794"/>
    <w:rsid w:val="7CE4AFB3"/>
    <w:rsid w:val="7CEB1C1C"/>
    <w:rsid w:val="7D0BC51F"/>
    <w:rsid w:val="7D1800B2"/>
    <w:rsid w:val="7D1E282D"/>
    <w:rsid w:val="7D1EC3B9"/>
    <w:rsid w:val="7D2A6810"/>
    <w:rsid w:val="7D30D695"/>
    <w:rsid w:val="7D3A8B1D"/>
    <w:rsid w:val="7D3E4990"/>
    <w:rsid w:val="7D3FA6BE"/>
    <w:rsid w:val="7D411C38"/>
    <w:rsid w:val="7D57FF3E"/>
    <w:rsid w:val="7D66F870"/>
    <w:rsid w:val="7D74D185"/>
    <w:rsid w:val="7D80D235"/>
    <w:rsid w:val="7D9CB437"/>
    <w:rsid w:val="7DA6D9C3"/>
    <w:rsid w:val="7DA990B1"/>
    <w:rsid w:val="7DC09156"/>
    <w:rsid w:val="7DCA2E07"/>
    <w:rsid w:val="7DD6C6D2"/>
    <w:rsid w:val="7DD70F10"/>
    <w:rsid w:val="7E202522"/>
    <w:rsid w:val="7E56E37F"/>
    <w:rsid w:val="7E585CCE"/>
    <w:rsid w:val="7E7AE2FD"/>
    <w:rsid w:val="7E8C9F92"/>
    <w:rsid w:val="7EB12A61"/>
    <w:rsid w:val="7EB45F1A"/>
    <w:rsid w:val="7EB9048D"/>
    <w:rsid w:val="7EC83DB9"/>
    <w:rsid w:val="7EEE8ADE"/>
    <w:rsid w:val="7EF8E7EA"/>
    <w:rsid w:val="7EFAE4BE"/>
    <w:rsid w:val="7EFBF371"/>
    <w:rsid w:val="7F133867"/>
    <w:rsid w:val="7F14068B"/>
    <w:rsid w:val="7F49BF63"/>
    <w:rsid w:val="7F5BBF1B"/>
    <w:rsid w:val="7F6001DB"/>
    <w:rsid w:val="7F68E4ED"/>
    <w:rsid w:val="7F6A49A6"/>
    <w:rsid w:val="7F6FF50F"/>
    <w:rsid w:val="7F72D0A6"/>
    <w:rsid w:val="7F74DBFE"/>
    <w:rsid w:val="7F927410"/>
    <w:rsid w:val="7FB7670D"/>
    <w:rsid w:val="7FC3D770"/>
    <w:rsid w:val="7FC6A830"/>
    <w:rsid w:val="7FD9556A"/>
    <w:rsid w:val="7FE18B64"/>
    <w:rsid w:val="7FF0FD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224C59"/>
  <w15:chartTrackingRefBased/>
  <w15:docId w15:val="{E56F8816-313D-4B97-8DAF-A53444876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EEE"/>
    <w:rPr>
      <w:sz w:val="22"/>
    </w:rPr>
  </w:style>
  <w:style w:type="paragraph" w:styleId="Heading1">
    <w:name w:val="heading 1"/>
    <w:basedOn w:val="Normal"/>
    <w:next w:val="Normal"/>
    <w:link w:val="Heading1Char"/>
    <w:uiPriority w:val="9"/>
    <w:qFormat/>
    <w:rsid w:val="00FF41B6"/>
    <w:pPr>
      <w:keepNext/>
      <w:keepLines/>
      <w:pageBreakBefore/>
      <w:numPr>
        <w:numId w:val="15"/>
      </w:numPr>
      <w:pBdr>
        <w:bottom w:val="single" w:sz="4" w:space="2" w:color="005CB8"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430A0"/>
    <w:pPr>
      <w:keepNext/>
      <w:keepLines/>
      <w:numPr>
        <w:ilvl w:val="1"/>
        <w:numId w:val="15"/>
      </w:numPr>
      <w:spacing w:before="120" w:after="0" w:line="240" w:lineRule="auto"/>
      <w:outlineLvl w:val="1"/>
    </w:pPr>
    <w:rPr>
      <w:rFonts w:asciiTheme="majorHAnsi" w:eastAsiaTheme="majorEastAsia" w:hAnsiTheme="majorHAnsi" w:cstheme="majorBidi"/>
      <w:color w:val="005CB8" w:themeColor="accent2"/>
      <w:sz w:val="36"/>
      <w:szCs w:val="36"/>
    </w:rPr>
  </w:style>
  <w:style w:type="paragraph" w:styleId="Heading3">
    <w:name w:val="heading 3"/>
    <w:basedOn w:val="Normal"/>
    <w:next w:val="Normal"/>
    <w:link w:val="Heading3Char"/>
    <w:uiPriority w:val="9"/>
    <w:unhideWhenUsed/>
    <w:qFormat/>
    <w:rsid w:val="00B7052C"/>
    <w:pPr>
      <w:keepNext/>
      <w:keepLines/>
      <w:numPr>
        <w:ilvl w:val="2"/>
        <w:numId w:val="15"/>
      </w:numPr>
      <w:spacing w:before="80" w:after="0" w:line="240" w:lineRule="auto"/>
      <w:outlineLvl w:val="2"/>
    </w:pPr>
    <w:rPr>
      <w:rFonts w:asciiTheme="majorHAnsi" w:eastAsiaTheme="majorEastAsia" w:hAnsiTheme="majorHAnsi" w:cstheme="majorBidi"/>
      <w:color w:val="004489" w:themeColor="accent2" w:themeShade="BF"/>
      <w:sz w:val="32"/>
      <w:szCs w:val="32"/>
    </w:rPr>
  </w:style>
  <w:style w:type="paragraph" w:styleId="Heading4">
    <w:name w:val="heading 4"/>
    <w:basedOn w:val="Normal"/>
    <w:next w:val="Normal"/>
    <w:link w:val="Heading4Char"/>
    <w:uiPriority w:val="9"/>
    <w:unhideWhenUsed/>
    <w:qFormat/>
    <w:rsid w:val="005430A0"/>
    <w:pPr>
      <w:keepNext/>
      <w:keepLines/>
      <w:numPr>
        <w:ilvl w:val="3"/>
        <w:numId w:val="15"/>
      </w:numPr>
      <w:spacing w:before="80" w:after="0" w:line="240" w:lineRule="auto"/>
      <w:outlineLvl w:val="3"/>
    </w:pPr>
    <w:rPr>
      <w:rFonts w:asciiTheme="majorHAnsi" w:eastAsiaTheme="majorEastAsia" w:hAnsiTheme="majorHAnsi" w:cstheme="majorBidi"/>
      <w:i/>
      <w:iCs/>
      <w:color w:val="002D5C" w:themeColor="accent2" w:themeShade="80"/>
      <w:sz w:val="28"/>
      <w:szCs w:val="28"/>
    </w:rPr>
  </w:style>
  <w:style w:type="paragraph" w:styleId="Heading5">
    <w:name w:val="heading 5"/>
    <w:basedOn w:val="Normal"/>
    <w:next w:val="Normal"/>
    <w:link w:val="Heading5Char"/>
    <w:uiPriority w:val="9"/>
    <w:unhideWhenUsed/>
    <w:qFormat/>
    <w:rsid w:val="005430A0"/>
    <w:pPr>
      <w:keepNext/>
      <w:keepLines/>
      <w:numPr>
        <w:ilvl w:val="4"/>
        <w:numId w:val="15"/>
      </w:numPr>
      <w:spacing w:before="80" w:after="0" w:line="240" w:lineRule="auto"/>
      <w:outlineLvl w:val="4"/>
    </w:pPr>
    <w:rPr>
      <w:rFonts w:asciiTheme="majorHAnsi" w:eastAsiaTheme="majorEastAsia" w:hAnsiTheme="majorHAnsi" w:cstheme="majorBidi"/>
      <w:color w:val="004489" w:themeColor="accent2" w:themeShade="BF"/>
      <w:sz w:val="24"/>
      <w:szCs w:val="24"/>
    </w:rPr>
  </w:style>
  <w:style w:type="paragraph" w:styleId="Heading6">
    <w:name w:val="heading 6"/>
    <w:basedOn w:val="Normal"/>
    <w:next w:val="Normal"/>
    <w:link w:val="Heading6Char"/>
    <w:uiPriority w:val="9"/>
    <w:semiHidden/>
    <w:unhideWhenUsed/>
    <w:qFormat/>
    <w:rsid w:val="005430A0"/>
    <w:pPr>
      <w:keepNext/>
      <w:keepLines/>
      <w:numPr>
        <w:ilvl w:val="5"/>
        <w:numId w:val="15"/>
      </w:numPr>
      <w:spacing w:before="80" w:after="0" w:line="240" w:lineRule="auto"/>
      <w:outlineLvl w:val="5"/>
    </w:pPr>
    <w:rPr>
      <w:rFonts w:asciiTheme="majorHAnsi" w:eastAsiaTheme="majorEastAsia" w:hAnsiTheme="majorHAnsi" w:cstheme="majorBidi"/>
      <w:i/>
      <w:iCs/>
      <w:color w:val="002D5C" w:themeColor="accent2" w:themeShade="80"/>
      <w:sz w:val="24"/>
      <w:szCs w:val="24"/>
    </w:rPr>
  </w:style>
  <w:style w:type="paragraph" w:styleId="Heading7">
    <w:name w:val="heading 7"/>
    <w:basedOn w:val="Normal"/>
    <w:next w:val="Normal"/>
    <w:link w:val="Heading7Char"/>
    <w:uiPriority w:val="9"/>
    <w:semiHidden/>
    <w:unhideWhenUsed/>
    <w:qFormat/>
    <w:rsid w:val="005430A0"/>
    <w:pPr>
      <w:keepNext/>
      <w:keepLines/>
      <w:numPr>
        <w:ilvl w:val="6"/>
        <w:numId w:val="15"/>
      </w:numPr>
      <w:spacing w:before="80" w:after="0" w:line="240" w:lineRule="auto"/>
      <w:outlineLvl w:val="6"/>
    </w:pPr>
    <w:rPr>
      <w:rFonts w:asciiTheme="majorHAnsi" w:eastAsiaTheme="majorEastAsia" w:hAnsiTheme="majorHAnsi" w:cstheme="majorBidi"/>
      <w:b/>
      <w:bCs/>
      <w:color w:val="002D5C" w:themeColor="accent2" w:themeShade="80"/>
      <w:szCs w:val="22"/>
    </w:rPr>
  </w:style>
  <w:style w:type="paragraph" w:styleId="Heading8">
    <w:name w:val="heading 8"/>
    <w:basedOn w:val="Normal"/>
    <w:next w:val="Normal"/>
    <w:link w:val="Heading8Char"/>
    <w:uiPriority w:val="9"/>
    <w:semiHidden/>
    <w:unhideWhenUsed/>
    <w:qFormat/>
    <w:rsid w:val="005430A0"/>
    <w:pPr>
      <w:keepNext/>
      <w:keepLines/>
      <w:numPr>
        <w:ilvl w:val="7"/>
        <w:numId w:val="15"/>
      </w:numPr>
      <w:spacing w:before="80" w:after="0" w:line="240" w:lineRule="auto"/>
      <w:outlineLvl w:val="7"/>
    </w:pPr>
    <w:rPr>
      <w:rFonts w:asciiTheme="majorHAnsi" w:eastAsiaTheme="majorEastAsia" w:hAnsiTheme="majorHAnsi" w:cstheme="majorBidi"/>
      <w:color w:val="002D5C" w:themeColor="accent2" w:themeShade="80"/>
      <w:szCs w:val="22"/>
    </w:rPr>
  </w:style>
  <w:style w:type="paragraph" w:styleId="Heading9">
    <w:name w:val="heading 9"/>
    <w:basedOn w:val="Normal"/>
    <w:next w:val="Normal"/>
    <w:link w:val="Heading9Char"/>
    <w:uiPriority w:val="9"/>
    <w:semiHidden/>
    <w:unhideWhenUsed/>
    <w:qFormat/>
    <w:rsid w:val="005430A0"/>
    <w:pPr>
      <w:keepNext/>
      <w:keepLines/>
      <w:numPr>
        <w:ilvl w:val="8"/>
        <w:numId w:val="15"/>
      </w:numPr>
      <w:spacing w:before="80" w:after="0" w:line="240" w:lineRule="auto"/>
      <w:outlineLvl w:val="8"/>
    </w:pPr>
    <w:rPr>
      <w:rFonts w:asciiTheme="majorHAnsi" w:eastAsiaTheme="majorEastAsia" w:hAnsiTheme="majorHAnsi" w:cstheme="majorBidi"/>
      <w:i/>
      <w:iCs/>
      <w:color w:val="002D5C"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30A0"/>
    <w:pPr>
      <w:spacing w:after="0" w:line="240" w:lineRule="auto"/>
    </w:pPr>
  </w:style>
  <w:style w:type="character" w:customStyle="1" w:styleId="NoSpacingChar">
    <w:name w:val="No Spacing Char"/>
    <w:basedOn w:val="DefaultParagraphFont"/>
    <w:link w:val="NoSpacing"/>
    <w:uiPriority w:val="1"/>
    <w:rsid w:val="005430A0"/>
  </w:style>
  <w:style w:type="character" w:customStyle="1" w:styleId="Heading1Char">
    <w:name w:val="Heading 1 Char"/>
    <w:basedOn w:val="DefaultParagraphFont"/>
    <w:link w:val="Heading1"/>
    <w:uiPriority w:val="9"/>
    <w:rsid w:val="005430A0"/>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5B3725"/>
    <w:pPr>
      <w:pageBreakBefore w:val="0"/>
      <w:numPr>
        <w:numId w:val="0"/>
      </w:numPr>
      <w:outlineLvl w:val="9"/>
    </w:pPr>
  </w:style>
  <w:style w:type="paragraph" w:styleId="TOC1">
    <w:name w:val="toc 1"/>
    <w:basedOn w:val="Normal"/>
    <w:next w:val="Normal"/>
    <w:autoRedefine/>
    <w:uiPriority w:val="39"/>
    <w:unhideWhenUsed/>
    <w:rsid w:val="002410D5"/>
    <w:pPr>
      <w:spacing w:before="120" w:after="0"/>
    </w:pPr>
    <w:rPr>
      <w:rFonts w:cstheme="minorHAnsi"/>
      <w:b/>
      <w:bCs/>
      <w:i/>
      <w:iCs/>
      <w:sz w:val="24"/>
      <w:szCs w:val="24"/>
    </w:rPr>
  </w:style>
  <w:style w:type="character" w:styleId="Hyperlink">
    <w:name w:val="Hyperlink"/>
    <w:basedOn w:val="DefaultParagraphFont"/>
    <w:uiPriority w:val="99"/>
    <w:unhideWhenUsed/>
    <w:rsid w:val="005430A0"/>
    <w:rPr>
      <w:color w:val="F49100" w:themeColor="hyperlink"/>
      <w:u w:val="single"/>
    </w:rPr>
  </w:style>
  <w:style w:type="paragraph" w:styleId="Header">
    <w:name w:val="header"/>
    <w:basedOn w:val="Normal"/>
    <w:link w:val="HeaderChar"/>
    <w:uiPriority w:val="99"/>
    <w:unhideWhenUsed/>
    <w:rsid w:val="005430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30A0"/>
  </w:style>
  <w:style w:type="paragraph" w:styleId="Footer">
    <w:name w:val="footer"/>
    <w:basedOn w:val="Normal"/>
    <w:link w:val="FooterChar"/>
    <w:uiPriority w:val="99"/>
    <w:unhideWhenUsed/>
    <w:rsid w:val="005430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30A0"/>
  </w:style>
  <w:style w:type="character" w:styleId="PlaceholderText">
    <w:name w:val="Placeholder Text"/>
    <w:basedOn w:val="DefaultParagraphFont"/>
    <w:uiPriority w:val="99"/>
    <w:semiHidden/>
    <w:rsid w:val="005430A0"/>
    <w:rPr>
      <w:color w:val="808080"/>
    </w:rPr>
  </w:style>
  <w:style w:type="table" w:styleId="TableGrid">
    <w:name w:val="Table Grid"/>
    <w:basedOn w:val="TableNormal"/>
    <w:uiPriority w:val="59"/>
    <w:rsid w:val="005430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430A0"/>
    <w:pPr>
      <w:spacing w:before="100" w:beforeAutospacing="1" w:after="100" w:afterAutospacing="1" w:line="240" w:lineRule="auto"/>
    </w:pPr>
    <w:rPr>
      <w:rFonts w:ascii="Times New Roman" w:eastAsia="Times New Roman" w:hAnsi="Times New Roman" w:cs="Times New Roman"/>
      <w:sz w:val="24"/>
      <w:szCs w:val="24"/>
      <w:lang w:eastAsia="nl-NL"/>
    </w:rPr>
  </w:style>
  <w:style w:type="table" w:styleId="GridTable3-Accent5">
    <w:name w:val="Grid Table 3 Accent 5"/>
    <w:basedOn w:val="TableNormal"/>
    <w:uiPriority w:val="48"/>
    <w:rsid w:val="005430A0"/>
    <w:pPr>
      <w:spacing w:after="0" w:line="240" w:lineRule="auto"/>
    </w:pPr>
    <w:tblPr>
      <w:tblStyleRowBandSize w:val="1"/>
      <w:tblStyleColBandSize w:val="1"/>
      <w:tblBorders>
        <w:top w:val="single" w:sz="4" w:space="0" w:color="F4D96B" w:themeColor="accent5" w:themeTint="99"/>
        <w:left w:val="single" w:sz="4" w:space="0" w:color="F4D96B" w:themeColor="accent5" w:themeTint="99"/>
        <w:bottom w:val="single" w:sz="4" w:space="0" w:color="F4D96B" w:themeColor="accent5" w:themeTint="99"/>
        <w:right w:val="single" w:sz="4" w:space="0" w:color="F4D96B" w:themeColor="accent5" w:themeTint="99"/>
        <w:insideH w:val="single" w:sz="4" w:space="0" w:color="F4D96B" w:themeColor="accent5" w:themeTint="99"/>
        <w:insideV w:val="single" w:sz="4" w:space="0" w:color="F4D96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F2CD" w:themeFill="accent5" w:themeFillTint="33"/>
      </w:tcPr>
    </w:tblStylePr>
    <w:tblStylePr w:type="band1Horz">
      <w:tblPr/>
      <w:tcPr>
        <w:shd w:val="clear" w:color="auto" w:fill="FBF2CD" w:themeFill="accent5" w:themeFillTint="33"/>
      </w:tcPr>
    </w:tblStylePr>
    <w:tblStylePr w:type="neCell">
      <w:tblPr/>
      <w:tcPr>
        <w:tcBorders>
          <w:bottom w:val="single" w:sz="4" w:space="0" w:color="F4D96B" w:themeColor="accent5" w:themeTint="99"/>
        </w:tcBorders>
      </w:tcPr>
    </w:tblStylePr>
    <w:tblStylePr w:type="nwCell">
      <w:tblPr/>
      <w:tcPr>
        <w:tcBorders>
          <w:bottom w:val="single" w:sz="4" w:space="0" w:color="F4D96B" w:themeColor="accent5" w:themeTint="99"/>
        </w:tcBorders>
      </w:tcPr>
    </w:tblStylePr>
    <w:tblStylePr w:type="seCell">
      <w:tblPr/>
      <w:tcPr>
        <w:tcBorders>
          <w:top w:val="single" w:sz="4" w:space="0" w:color="F4D96B" w:themeColor="accent5" w:themeTint="99"/>
        </w:tcBorders>
      </w:tcPr>
    </w:tblStylePr>
    <w:tblStylePr w:type="swCell">
      <w:tblPr/>
      <w:tcPr>
        <w:tcBorders>
          <w:top w:val="single" w:sz="4" w:space="0" w:color="F4D96B" w:themeColor="accent5" w:themeTint="99"/>
        </w:tcBorders>
      </w:tcPr>
    </w:tblStylePr>
  </w:style>
  <w:style w:type="character" w:customStyle="1" w:styleId="Heading2Char">
    <w:name w:val="Heading 2 Char"/>
    <w:basedOn w:val="DefaultParagraphFont"/>
    <w:link w:val="Heading2"/>
    <w:uiPriority w:val="9"/>
    <w:rsid w:val="005430A0"/>
    <w:rPr>
      <w:rFonts w:asciiTheme="majorHAnsi" w:eastAsiaTheme="majorEastAsia" w:hAnsiTheme="majorHAnsi" w:cstheme="majorBidi"/>
      <w:color w:val="005CB8" w:themeColor="accent2"/>
      <w:sz w:val="36"/>
      <w:szCs w:val="36"/>
    </w:rPr>
  </w:style>
  <w:style w:type="character" w:customStyle="1" w:styleId="Heading3Char">
    <w:name w:val="Heading 3 Char"/>
    <w:basedOn w:val="DefaultParagraphFont"/>
    <w:link w:val="Heading3"/>
    <w:uiPriority w:val="9"/>
    <w:rsid w:val="00B7052C"/>
    <w:rPr>
      <w:rFonts w:asciiTheme="majorHAnsi" w:eastAsiaTheme="majorEastAsia" w:hAnsiTheme="majorHAnsi" w:cstheme="majorBidi"/>
      <w:color w:val="004489" w:themeColor="accent2" w:themeShade="BF"/>
      <w:sz w:val="32"/>
      <w:szCs w:val="32"/>
    </w:rPr>
  </w:style>
  <w:style w:type="character" w:customStyle="1" w:styleId="Heading4Char">
    <w:name w:val="Heading 4 Char"/>
    <w:basedOn w:val="DefaultParagraphFont"/>
    <w:link w:val="Heading4"/>
    <w:uiPriority w:val="9"/>
    <w:rsid w:val="005430A0"/>
    <w:rPr>
      <w:rFonts w:asciiTheme="majorHAnsi" w:eastAsiaTheme="majorEastAsia" w:hAnsiTheme="majorHAnsi" w:cstheme="majorBidi"/>
      <w:i/>
      <w:iCs/>
      <w:color w:val="002D5C" w:themeColor="accent2" w:themeShade="80"/>
      <w:sz w:val="28"/>
      <w:szCs w:val="28"/>
    </w:rPr>
  </w:style>
  <w:style w:type="character" w:customStyle="1" w:styleId="Heading5Char">
    <w:name w:val="Heading 5 Char"/>
    <w:basedOn w:val="DefaultParagraphFont"/>
    <w:link w:val="Heading5"/>
    <w:uiPriority w:val="9"/>
    <w:rsid w:val="005430A0"/>
    <w:rPr>
      <w:rFonts w:asciiTheme="majorHAnsi" w:eastAsiaTheme="majorEastAsia" w:hAnsiTheme="majorHAnsi" w:cstheme="majorBidi"/>
      <w:color w:val="004489" w:themeColor="accent2" w:themeShade="BF"/>
      <w:sz w:val="24"/>
      <w:szCs w:val="24"/>
    </w:rPr>
  </w:style>
  <w:style w:type="character" w:customStyle="1" w:styleId="Heading6Char">
    <w:name w:val="Heading 6 Char"/>
    <w:basedOn w:val="DefaultParagraphFont"/>
    <w:link w:val="Heading6"/>
    <w:uiPriority w:val="9"/>
    <w:semiHidden/>
    <w:rsid w:val="005430A0"/>
    <w:rPr>
      <w:rFonts w:asciiTheme="majorHAnsi" w:eastAsiaTheme="majorEastAsia" w:hAnsiTheme="majorHAnsi" w:cstheme="majorBidi"/>
      <w:i/>
      <w:iCs/>
      <w:color w:val="002D5C" w:themeColor="accent2" w:themeShade="80"/>
      <w:sz w:val="24"/>
      <w:szCs w:val="24"/>
    </w:rPr>
  </w:style>
  <w:style w:type="character" w:customStyle="1" w:styleId="Heading7Char">
    <w:name w:val="Heading 7 Char"/>
    <w:basedOn w:val="DefaultParagraphFont"/>
    <w:link w:val="Heading7"/>
    <w:uiPriority w:val="9"/>
    <w:semiHidden/>
    <w:rsid w:val="005430A0"/>
    <w:rPr>
      <w:rFonts w:asciiTheme="majorHAnsi" w:eastAsiaTheme="majorEastAsia" w:hAnsiTheme="majorHAnsi" w:cstheme="majorBidi"/>
      <w:b/>
      <w:bCs/>
      <w:color w:val="002D5C" w:themeColor="accent2" w:themeShade="80"/>
      <w:sz w:val="22"/>
      <w:szCs w:val="22"/>
    </w:rPr>
  </w:style>
  <w:style w:type="character" w:customStyle="1" w:styleId="Heading8Char">
    <w:name w:val="Heading 8 Char"/>
    <w:basedOn w:val="DefaultParagraphFont"/>
    <w:link w:val="Heading8"/>
    <w:uiPriority w:val="9"/>
    <w:semiHidden/>
    <w:rsid w:val="005430A0"/>
    <w:rPr>
      <w:rFonts w:asciiTheme="majorHAnsi" w:eastAsiaTheme="majorEastAsia" w:hAnsiTheme="majorHAnsi" w:cstheme="majorBidi"/>
      <w:color w:val="002D5C" w:themeColor="accent2" w:themeShade="80"/>
      <w:sz w:val="22"/>
      <w:szCs w:val="22"/>
    </w:rPr>
  </w:style>
  <w:style w:type="character" w:customStyle="1" w:styleId="Heading9Char">
    <w:name w:val="Heading 9 Char"/>
    <w:basedOn w:val="DefaultParagraphFont"/>
    <w:link w:val="Heading9"/>
    <w:uiPriority w:val="9"/>
    <w:semiHidden/>
    <w:rsid w:val="005430A0"/>
    <w:rPr>
      <w:rFonts w:asciiTheme="majorHAnsi" w:eastAsiaTheme="majorEastAsia" w:hAnsiTheme="majorHAnsi" w:cstheme="majorBidi"/>
      <w:i/>
      <w:iCs/>
      <w:color w:val="002D5C" w:themeColor="accent2" w:themeShade="80"/>
      <w:sz w:val="22"/>
      <w:szCs w:val="22"/>
    </w:rPr>
  </w:style>
  <w:style w:type="paragraph" w:styleId="Caption">
    <w:name w:val="caption"/>
    <w:basedOn w:val="Normal"/>
    <w:next w:val="Normal"/>
    <w:uiPriority w:val="35"/>
    <w:unhideWhenUsed/>
    <w:qFormat/>
    <w:rsid w:val="005430A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430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430A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430A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430A0"/>
    <w:rPr>
      <w:caps/>
      <w:color w:val="404040" w:themeColor="text1" w:themeTint="BF"/>
      <w:spacing w:val="20"/>
      <w:sz w:val="28"/>
      <w:szCs w:val="28"/>
    </w:rPr>
  </w:style>
  <w:style w:type="character" w:styleId="Strong">
    <w:name w:val="Strong"/>
    <w:basedOn w:val="DefaultParagraphFont"/>
    <w:uiPriority w:val="22"/>
    <w:qFormat/>
    <w:rsid w:val="005430A0"/>
    <w:rPr>
      <w:b/>
      <w:bCs/>
    </w:rPr>
  </w:style>
  <w:style w:type="character" w:styleId="Emphasis">
    <w:name w:val="Emphasis"/>
    <w:basedOn w:val="DefaultParagraphFont"/>
    <w:uiPriority w:val="20"/>
    <w:qFormat/>
    <w:rsid w:val="005430A0"/>
    <w:rPr>
      <w:i/>
      <w:iCs/>
      <w:color w:val="000000" w:themeColor="text1"/>
    </w:rPr>
  </w:style>
  <w:style w:type="paragraph" w:styleId="Quote">
    <w:name w:val="Quote"/>
    <w:basedOn w:val="Normal"/>
    <w:next w:val="Normal"/>
    <w:link w:val="QuoteChar"/>
    <w:uiPriority w:val="29"/>
    <w:qFormat/>
    <w:rsid w:val="005430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430A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430A0"/>
    <w:pPr>
      <w:pBdr>
        <w:top w:val="single" w:sz="24" w:space="4" w:color="005CB8"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430A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430A0"/>
    <w:rPr>
      <w:i/>
      <w:iCs/>
      <w:color w:val="595959" w:themeColor="text1" w:themeTint="A6"/>
    </w:rPr>
  </w:style>
  <w:style w:type="character" w:styleId="IntenseEmphasis">
    <w:name w:val="Intense Emphasis"/>
    <w:basedOn w:val="DefaultParagraphFont"/>
    <w:uiPriority w:val="21"/>
    <w:qFormat/>
    <w:rsid w:val="005430A0"/>
    <w:rPr>
      <w:b/>
      <w:bCs/>
      <w:i/>
      <w:iCs/>
      <w:caps w:val="0"/>
      <w:smallCaps w:val="0"/>
      <w:strike w:val="0"/>
      <w:dstrike w:val="0"/>
      <w:color w:val="005CB8" w:themeColor="accent2"/>
    </w:rPr>
  </w:style>
  <w:style w:type="character" w:styleId="SubtleReference">
    <w:name w:val="Subtle Reference"/>
    <w:basedOn w:val="DefaultParagraphFont"/>
    <w:uiPriority w:val="31"/>
    <w:qFormat/>
    <w:rsid w:val="005430A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430A0"/>
    <w:rPr>
      <w:b/>
      <w:bCs/>
      <w:caps w:val="0"/>
      <w:smallCaps/>
      <w:color w:val="auto"/>
      <w:spacing w:val="0"/>
      <w:u w:val="single"/>
    </w:rPr>
  </w:style>
  <w:style w:type="character" w:styleId="BookTitle">
    <w:name w:val="Book Title"/>
    <w:basedOn w:val="DefaultParagraphFont"/>
    <w:uiPriority w:val="33"/>
    <w:qFormat/>
    <w:rsid w:val="005430A0"/>
    <w:rPr>
      <w:b/>
      <w:bCs/>
      <w:caps w:val="0"/>
      <w:smallCaps/>
      <w:spacing w:val="0"/>
    </w:rPr>
  </w:style>
  <w:style w:type="table" w:styleId="GridTable3-Accent1">
    <w:name w:val="Grid Table 3 Accent 1"/>
    <w:basedOn w:val="TableNormal"/>
    <w:uiPriority w:val="48"/>
    <w:rsid w:val="005430A0"/>
    <w:pPr>
      <w:spacing w:after="0" w:line="240" w:lineRule="auto"/>
    </w:p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insideV w:val="single" w:sz="4" w:space="0" w:color="23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DAFF" w:themeFill="accent1" w:themeFillTint="33"/>
      </w:tcPr>
    </w:tblStylePr>
    <w:tblStylePr w:type="band1Horz">
      <w:tblPr/>
      <w:tcPr>
        <w:shd w:val="clear" w:color="auto" w:fill="B5DAFF" w:themeFill="accent1" w:themeFillTint="33"/>
      </w:tcPr>
    </w:tblStylePr>
    <w:tblStylePr w:type="neCell">
      <w:tblPr/>
      <w:tcPr>
        <w:tcBorders>
          <w:bottom w:val="single" w:sz="4" w:space="0" w:color="2392FF" w:themeColor="accent1" w:themeTint="99"/>
        </w:tcBorders>
      </w:tcPr>
    </w:tblStylePr>
    <w:tblStylePr w:type="nwCell">
      <w:tblPr/>
      <w:tcPr>
        <w:tcBorders>
          <w:bottom w:val="single" w:sz="4" w:space="0" w:color="2392FF" w:themeColor="accent1" w:themeTint="99"/>
        </w:tcBorders>
      </w:tcPr>
    </w:tblStylePr>
    <w:tblStylePr w:type="seCell">
      <w:tblPr/>
      <w:tcPr>
        <w:tcBorders>
          <w:top w:val="single" w:sz="4" w:space="0" w:color="2392FF" w:themeColor="accent1" w:themeTint="99"/>
        </w:tcBorders>
      </w:tcPr>
    </w:tblStylePr>
    <w:tblStylePr w:type="swCell">
      <w:tblPr/>
      <w:tcPr>
        <w:tcBorders>
          <w:top w:val="single" w:sz="4" w:space="0" w:color="2392FF" w:themeColor="accent1" w:themeTint="99"/>
        </w:tcBorders>
      </w:tcPr>
    </w:tblStylePr>
  </w:style>
  <w:style w:type="table" w:styleId="GridTable2-Accent1">
    <w:name w:val="Grid Table 2 Accent 1"/>
    <w:basedOn w:val="TableNormal"/>
    <w:uiPriority w:val="47"/>
    <w:rsid w:val="00D14286"/>
    <w:pPr>
      <w:spacing w:after="0" w:line="240" w:lineRule="auto"/>
    </w:pPr>
    <w:tblPr>
      <w:tblStyleRowBandSize w:val="1"/>
      <w:tblStyleColBandSize w:val="1"/>
      <w:tblBorders>
        <w:top w:val="single" w:sz="2" w:space="0" w:color="2392FF" w:themeColor="accent1" w:themeTint="99"/>
        <w:bottom w:val="single" w:sz="2" w:space="0" w:color="2392FF" w:themeColor="accent1" w:themeTint="99"/>
        <w:insideH w:val="single" w:sz="2" w:space="0" w:color="2392FF" w:themeColor="accent1" w:themeTint="99"/>
        <w:insideV w:val="single" w:sz="2" w:space="0" w:color="2392FF" w:themeColor="accent1" w:themeTint="99"/>
      </w:tblBorders>
    </w:tblPr>
    <w:tblStylePr w:type="firstRow">
      <w:rPr>
        <w:b/>
        <w:bCs/>
      </w:rPr>
      <w:tblPr/>
      <w:tcPr>
        <w:tcBorders>
          <w:top w:val="nil"/>
          <w:bottom w:val="single" w:sz="12" w:space="0" w:color="2392FF" w:themeColor="accent1" w:themeTint="99"/>
          <w:insideH w:val="nil"/>
          <w:insideV w:val="nil"/>
        </w:tcBorders>
        <w:shd w:val="clear" w:color="auto" w:fill="FFFFFF" w:themeFill="background1"/>
      </w:tcPr>
    </w:tblStylePr>
    <w:tblStylePr w:type="lastRow">
      <w:rPr>
        <w:b/>
        <w:bCs/>
      </w:rPr>
      <w:tblPr/>
      <w:tcPr>
        <w:tcBorders>
          <w:top w:val="double" w:sz="2" w:space="0" w:color="2392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5DAFF" w:themeFill="accent1" w:themeFillTint="33"/>
      </w:tcPr>
    </w:tblStylePr>
    <w:tblStylePr w:type="band1Horz">
      <w:tblPr/>
      <w:tcPr>
        <w:shd w:val="clear" w:color="auto" w:fill="B5DAFF" w:themeFill="accent1" w:themeFillTint="33"/>
      </w:tcPr>
    </w:tblStylePr>
  </w:style>
  <w:style w:type="paragraph" w:styleId="TOC2">
    <w:name w:val="toc 2"/>
    <w:basedOn w:val="Normal"/>
    <w:next w:val="Normal"/>
    <w:autoRedefine/>
    <w:uiPriority w:val="39"/>
    <w:unhideWhenUsed/>
    <w:rsid w:val="00232AAC"/>
    <w:pPr>
      <w:spacing w:before="120" w:after="0"/>
      <w:ind w:left="220"/>
    </w:pPr>
    <w:rPr>
      <w:rFonts w:cstheme="minorHAnsi"/>
      <w:b/>
      <w:bCs/>
      <w:szCs w:val="22"/>
    </w:rPr>
  </w:style>
  <w:style w:type="paragraph" w:styleId="TOC3">
    <w:name w:val="toc 3"/>
    <w:basedOn w:val="Normal"/>
    <w:next w:val="Normal"/>
    <w:autoRedefine/>
    <w:uiPriority w:val="39"/>
    <w:unhideWhenUsed/>
    <w:rsid w:val="00232AAC"/>
    <w:pPr>
      <w:spacing w:after="0"/>
      <w:ind w:left="440"/>
    </w:pPr>
    <w:rPr>
      <w:rFonts w:cstheme="minorHAnsi"/>
      <w:sz w:val="20"/>
      <w:szCs w:val="20"/>
    </w:rPr>
  </w:style>
  <w:style w:type="table" w:styleId="GridTable2-Accent6">
    <w:name w:val="Grid Table 2 Accent 6"/>
    <w:basedOn w:val="TableNormal"/>
    <w:uiPriority w:val="47"/>
    <w:rsid w:val="00DC3E6B"/>
    <w:pPr>
      <w:spacing w:after="0" w:line="240" w:lineRule="auto"/>
    </w:pPr>
    <w:tblPr>
      <w:tblStyleRowBandSize w:val="1"/>
      <w:tblStyleColBandSize w:val="1"/>
      <w:tblBorders>
        <w:top w:val="single" w:sz="2" w:space="0" w:color="FFE579" w:themeColor="accent6" w:themeTint="99"/>
        <w:bottom w:val="single" w:sz="2" w:space="0" w:color="FFE579" w:themeColor="accent6" w:themeTint="99"/>
        <w:insideH w:val="single" w:sz="2" w:space="0" w:color="FFE579" w:themeColor="accent6" w:themeTint="99"/>
        <w:insideV w:val="single" w:sz="2" w:space="0" w:color="FFE579" w:themeColor="accent6" w:themeTint="99"/>
      </w:tblBorders>
    </w:tblPr>
    <w:tblStylePr w:type="firstRow">
      <w:rPr>
        <w:b/>
        <w:bCs/>
      </w:rPr>
      <w:tblPr/>
      <w:tcPr>
        <w:tcBorders>
          <w:top w:val="nil"/>
          <w:bottom w:val="single" w:sz="12" w:space="0" w:color="FFE579" w:themeColor="accent6" w:themeTint="99"/>
          <w:insideH w:val="nil"/>
          <w:insideV w:val="nil"/>
        </w:tcBorders>
        <w:shd w:val="clear" w:color="auto" w:fill="FFFFFF" w:themeFill="background1"/>
      </w:tcPr>
    </w:tblStylePr>
    <w:tblStylePr w:type="lastRow">
      <w:rPr>
        <w:b/>
        <w:bCs/>
      </w:rPr>
      <w:tblPr/>
      <w:tcPr>
        <w:tcBorders>
          <w:top w:val="double" w:sz="2" w:space="0" w:color="FFE57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6D2" w:themeFill="accent6" w:themeFillTint="33"/>
      </w:tcPr>
    </w:tblStylePr>
    <w:tblStylePr w:type="band1Horz">
      <w:tblPr/>
      <w:tcPr>
        <w:shd w:val="clear" w:color="auto" w:fill="FFF6D2" w:themeFill="accent6" w:themeFillTint="33"/>
      </w:tcPr>
    </w:tblStylePr>
  </w:style>
  <w:style w:type="table" w:styleId="GridTable2-Accent4">
    <w:name w:val="Grid Table 2 Accent 4"/>
    <w:basedOn w:val="TableNormal"/>
    <w:uiPriority w:val="47"/>
    <w:rsid w:val="00DC3E6B"/>
    <w:pPr>
      <w:spacing w:after="0" w:line="240" w:lineRule="auto"/>
    </w:pPr>
    <w:tblPr>
      <w:tblStyleRowBandSize w:val="1"/>
      <w:tblStyleColBandSize w:val="1"/>
      <w:tblBorders>
        <w:top w:val="single" w:sz="2" w:space="0" w:color="F9D95C" w:themeColor="accent4" w:themeTint="99"/>
        <w:bottom w:val="single" w:sz="2" w:space="0" w:color="F9D95C" w:themeColor="accent4" w:themeTint="99"/>
        <w:insideH w:val="single" w:sz="2" w:space="0" w:color="F9D95C" w:themeColor="accent4" w:themeTint="99"/>
        <w:insideV w:val="single" w:sz="2" w:space="0" w:color="F9D95C" w:themeColor="accent4" w:themeTint="99"/>
      </w:tblBorders>
    </w:tblPr>
    <w:tblStylePr w:type="firstRow">
      <w:rPr>
        <w:b/>
        <w:bCs/>
      </w:rPr>
      <w:tblPr/>
      <w:tcPr>
        <w:tcBorders>
          <w:top w:val="nil"/>
          <w:bottom w:val="single" w:sz="12" w:space="0" w:color="F9D95C" w:themeColor="accent4" w:themeTint="99"/>
          <w:insideH w:val="nil"/>
          <w:insideV w:val="nil"/>
        </w:tcBorders>
        <w:shd w:val="clear" w:color="auto" w:fill="FFFFFF" w:themeFill="background1"/>
      </w:tcPr>
    </w:tblStylePr>
    <w:tblStylePr w:type="lastRow">
      <w:rPr>
        <w:b/>
        <w:bCs/>
      </w:rPr>
      <w:tblPr/>
      <w:tcPr>
        <w:tcBorders>
          <w:top w:val="double" w:sz="2" w:space="0" w:color="F9D95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F2C8" w:themeFill="accent4" w:themeFillTint="33"/>
      </w:tcPr>
    </w:tblStylePr>
    <w:tblStylePr w:type="band1Horz">
      <w:tblPr/>
      <w:tcPr>
        <w:shd w:val="clear" w:color="auto" w:fill="FDF2C8" w:themeFill="accent4" w:themeFillTint="33"/>
      </w:tcPr>
    </w:tblStylePr>
  </w:style>
  <w:style w:type="table" w:styleId="GridTable3-Accent4">
    <w:name w:val="Grid Table 3 Accent 4"/>
    <w:basedOn w:val="TableNormal"/>
    <w:uiPriority w:val="48"/>
    <w:rsid w:val="00DC3E6B"/>
    <w:pPr>
      <w:spacing w:after="0" w:line="240" w:lineRule="auto"/>
    </w:pPr>
    <w:tblPr>
      <w:tblStyleRowBandSize w:val="1"/>
      <w:tblStyleColBandSize w:val="1"/>
      <w:tblBorders>
        <w:top w:val="single" w:sz="4" w:space="0" w:color="F9D95C" w:themeColor="accent4" w:themeTint="99"/>
        <w:left w:val="single" w:sz="4" w:space="0" w:color="F9D95C" w:themeColor="accent4" w:themeTint="99"/>
        <w:bottom w:val="single" w:sz="4" w:space="0" w:color="F9D95C" w:themeColor="accent4" w:themeTint="99"/>
        <w:right w:val="single" w:sz="4" w:space="0" w:color="F9D95C" w:themeColor="accent4" w:themeTint="99"/>
        <w:insideH w:val="single" w:sz="4" w:space="0" w:color="F9D95C" w:themeColor="accent4" w:themeTint="99"/>
        <w:insideV w:val="single" w:sz="4" w:space="0" w:color="F9D95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F2C8" w:themeFill="accent4" w:themeFillTint="33"/>
      </w:tcPr>
    </w:tblStylePr>
    <w:tblStylePr w:type="band1Horz">
      <w:tblPr/>
      <w:tcPr>
        <w:shd w:val="clear" w:color="auto" w:fill="FDF2C8" w:themeFill="accent4" w:themeFillTint="33"/>
      </w:tcPr>
    </w:tblStylePr>
    <w:tblStylePr w:type="neCell">
      <w:tblPr/>
      <w:tcPr>
        <w:tcBorders>
          <w:bottom w:val="single" w:sz="4" w:space="0" w:color="F9D95C" w:themeColor="accent4" w:themeTint="99"/>
        </w:tcBorders>
      </w:tcPr>
    </w:tblStylePr>
    <w:tblStylePr w:type="nwCell">
      <w:tblPr/>
      <w:tcPr>
        <w:tcBorders>
          <w:bottom w:val="single" w:sz="4" w:space="0" w:color="F9D95C" w:themeColor="accent4" w:themeTint="99"/>
        </w:tcBorders>
      </w:tcPr>
    </w:tblStylePr>
    <w:tblStylePr w:type="seCell">
      <w:tblPr/>
      <w:tcPr>
        <w:tcBorders>
          <w:top w:val="single" w:sz="4" w:space="0" w:color="F9D95C" w:themeColor="accent4" w:themeTint="99"/>
        </w:tcBorders>
      </w:tcPr>
    </w:tblStylePr>
    <w:tblStylePr w:type="swCell">
      <w:tblPr/>
      <w:tcPr>
        <w:tcBorders>
          <w:top w:val="single" w:sz="4" w:space="0" w:color="F9D95C" w:themeColor="accent4" w:themeTint="99"/>
        </w:tcBorders>
      </w:tcPr>
    </w:tblStylePr>
  </w:style>
  <w:style w:type="paragraph" w:styleId="ListParagraph">
    <w:name w:val="List Paragraph"/>
    <w:basedOn w:val="Normal"/>
    <w:uiPriority w:val="34"/>
    <w:qFormat/>
    <w:rsid w:val="009E1799"/>
    <w:pPr>
      <w:spacing w:line="259" w:lineRule="auto"/>
      <w:ind w:left="720"/>
      <w:contextualSpacing/>
    </w:pPr>
    <w:rPr>
      <w:rFonts w:eastAsiaTheme="minorHAnsi"/>
      <w:szCs w:val="22"/>
    </w:rPr>
  </w:style>
  <w:style w:type="character" w:styleId="FootnoteReference">
    <w:name w:val="footnote reference"/>
    <w:basedOn w:val="DefaultParagraphFont"/>
    <w:uiPriority w:val="99"/>
    <w:semiHidden/>
    <w:unhideWhenUsed/>
    <w:rsid w:val="006769FA"/>
    <w:rPr>
      <w:vertAlign w:val="superscript"/>
    </w:rPr>
  </w:style>
  <w:style w:type="character" w:styleId="CommentReference">
    <w:name w:val="annotation reference"/>
    <w:basedOn w:val="DefaultParagraphFont"/>
    <w:uiPriority w:val="99"/>
    <w:semiHidden/>
    <w:unhideWhenUsed/>
    <w:rsid w:val="001D5249"/>
    <w:rPr>
      <w:sz w:val="16"/>
      <w:szCs w:val="16"/>
    </w:rPr>
  </w:style>
  <w:style w:type="paragraph" w:styleId="CommentText">
    <w:name w:val="annotation text"/>
    <w:basedOn w:val="Normal"/>
    <w:link w:val="CommentTextChar"/>
    <w:uiPriority w:val="99"/>
    <w:unhideWhenUsed/>
    <w:rsid w:val="001D5249"/>
    <w:pPr>
      <w:spacing w:line="240" w:lineRule="auto"/>
    </w:pPr>
    <w:rPr>
      <w:sz w:val="20"/>
      <w:szCs w:val="20"/>
    </w:rPr>
  </w:style>
  <w:style w:type="character" w:customStyle="1" w:styleId="CommentTextChar">
    <w:name w:val="Comment Text Char"/>
    <w:basedOn w:val="DefaultParagraphFont"/>
    <w:link w:val="CommentText"/>
    <w:uiPriority w:val="99"/>
    <w:rsid w:val="001D5249"/>
    <w:rPr>
      <w:sz w:val="20"/>
      <w:szCs w:val="20"/>
    </w:rPr>
  </w:style>
  <w:style w:type="paragraph" w:styleId="CommentSubject">
    <w:name w:val="annotation subject"/>
    <w:basedOn w:val="CommentText"/>
    <w:next w:val="CommentText"/>
    <w:link w:val="CommentSubjectChar"/>
    <w:uiPriority w:val="99"/>
    <w:semiHidden/>
    <w:unhideWhenUsed/>
    <w:rsid w:val="001D5249"/>
    <w:rPr>
      <w:b/>
      <w:bCs/>
    </w:rPr>
  </w:style>
  <w:style w:type="character" w:customStyle="1" w:styleId="CommentSubjectChar">
    <w:name w:val="Comment Subject Char"/>
    <w:basedOn w:val="CommentTextChar"/>
    <w:link w:val="CommentSubject"/>
    <w:uiPriority w:val="99"/>
    <w:semiHidden/>
    <w:rsid w:val="001D5249"/>
    <w:rPr>
      <w:b/>
      <w:bCs/>
      <w:sz w:val="20"/>
      <w:szCs w:val="20"/>
    </w:rPr>
  </w:style>
  <w:style w:type="paragraph" w:styleId="BalloonText">
    <w:name w:val="Balloon Text"/>
    <w:basedOn w:val="Normal"/>
    <w:link w:val="BalloonTextChar"/>
    <w:uiPriority w:val="99"/>
    <w:semiHidden/>
    <w:unhideWhenUsed/>
    <w:rsid w:val="001D52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249"/>
    <w:rPr>
      <w:rFonts w:ascii="Segoe UI" w:hAnsi="Segoe UI" w:cs="Segoe UI"/>
      <w:sz w:val="18"/>
      <w:szCs w:val="18"/>
    </w:rPr>
  </w:style>
  <w:style w:type="table" w:styleId="TableGridLight">
    <w:name w:val="Grid Table Light"/>
    <w:basedOn w:val="TableNormal"/>
    <w:uiPriority w:val="40"/>
    <w:rsid w:val="001D524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D52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D524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7Colorful-Accent3">
    <w:name w:val="Grid Table 7 Colorful Accent 3"/>
    <w:basedOn w:val="TableNormal"/>
    <w:uiPriority w:val="52"/>
    <w:rsid w:val="001D5249"/>
    <w:pPr>
      <w:spacing w:after="0" w:line="240" w:lineRule="auto"/>
    </w:pPr>
    <w:rPr>
      <w:color w:val="007BF7" w:themeColor="accent3" w:themeShade="BF"/>
    </w:rPr>
    <w:tblPr>
      <w:tblStyleRowBandSize w:val="1"/>
      <w:tblStyleColBandSize w:val="1"/>
      <w:tblBorders>
        <w:top w:val="single" w:sz="4" w:space="0" w:color="93C8FF" w:themeColor="accent3" w:themeTint="99"/>
        <w:left w:val="single" w:sz="4" w:space="0" w:color="93C8FF" w:themeColor="accent3" w:themeTint="99"/>
        <w:bottom w:val="single" w:sz="4" w:space="0" w:color="93C8FF" w:themeColor="accent3" w:themeTint="99"/>
        <w:right w:val="single" w:sz="4" w:space="0" w:color="93C8FF" w:themeColor="accent3" w:themeTint="99"/>
        <w:insideH w:val="single" w:sz="4" w:space="0" w:color="93C8FF" w:themeColor="accent3" w:themeTint="99"/>
        <w:insideV w:val="single" w:sz="4" w:space="0" w:color="93C8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CFF" w:themeFill="accent3" w:themeFillTint="33"/>
      </w:tcPr>
    </w:tblStylePr>
    <w:tblStylePr w:type="band1Horz">
      <w:tblPr/>
      <w:tcPr>
        <w:shd w:val="clear" w:color="auto" w:fill="DBECFF" w:themeFill="accent3" w:themeFillTint="33"/>
      </w:tcPr>
    </w:tblStylePr>
    <w:tblStylePr w:type="neCell">
      <w:tblPr/>
      <w:tcPr>
        <w:tcBorders>
          <w:bottom w:val="single" w:sz="4" w:space="0" w:color="93C8FF" w:themeColor="accent3" w:themeTint="99"/>
        </w:tcBorders>
      </w:tcPr>
    </w:tblStylePr>
    <w:tblStylePr w:type="nwCell">
      <w:tblPr/>
      <w:tcPr>
        <w:tcBorders>
          <w:bottom w:val="single" w:sz="4" w:space="0" w:color="93C8FF" w:themeColor="accent3" w:themeTint="99"/>
        </w:tcBorders>
      </w:tcPr>
    </w:tblStylePr>
    <w:tblStylePr w:type="seCell">
      <w:tblPr/>
      <w:tcPr>
        <w:tcBorders>
          <w:top w:val="single" w:sz="4" w:space="0" w:color="93C8FF" w:themeColor="accent3" w:themeTint="99"/>
        </w:tcBorders>
      </w:tcPr>
    </w:tblStylePr>
    <w:tblStylePr w:type="swCell">
      <w:tblPr/>
      <w:tcPr>
        <w:tcBorders>
          <w:top w:val="single" w:sz="4" w:space="0" w:color="93C8FF" w:themeColor="accent3" w:themeTint="99"/>
        </w:tcBorders>
      </w:tcPr>
    </w:tblStylePr>
  </w:style>
  <w:style w:type="table" w:styleId="GridTable7Colorful">
    <w:name w:val="Grid Table 7 Colorful"/>
    <w:basedOn w:val="TableNormal"/>
    <w:uiPriority w:val="52"/>
    <w:rsid w:val="001D524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1D5249"/>
    <w:pPr>
      <w:spacing w:after="0" w:line="240" w:lineRule="auto"/>
    </w:pPr>
    <w:rPr>
      <w:color w:val="00366B" w:themeColor="accent1" w:themeShade="BF"/>
    </w:r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insideV w:val="single" w:sz="4" w:space="0" w:color="2392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5DAFF" w:themeFill="accent1" w:themeFillTint="33"/>
      </w:tcPr>
    </w:tblStylePr>
    <w:tblStylePr w:type="band1Horz">
      <w:tblPr/>
      <w:tcPr>
        <w:shd w:val="clear" w:color="auto" w:fill="B5DAFF" w:themeFill="accent1" w:themeFillTint="33"/>
      </w:tcPr>
    </w:tblStylePr>
    <w:tblStylePr w:type="neCell">
      <w:tblPr/>
      <w:tcPr>
        <w:tcBorders>
          <w:bottom w:val="single" w:sz="4" w:space="0" w:color="2392FF" w:themeColor="accent1" w:themeTint="99"/>
        </w:tcBorders>
      </w:tcPr>
    </w:tblStylePr>
    <w:tblStylePr w:type="nwCell">
      <w:tblPr/>
      <w:tcPr>
        <w:tcBorders>
          <w:bottom w:val="single" w:sz="4" w:space="0" w:color="2392FF" w:themeColor="accent1" w:themeTint="99"/>
        </w:tcBorders>
      </w:tcPr>
    </w:tblStylePr>
    <w:tblStylePr w:type="seCell">
      <w:tblPr/>
      <w:tcPr>
        <w:tcBorders>
          <w:top w:val="single" w:sz="4" w:space="0" w:color="2392FF" w:themeColor="accent1" w:themeTint="99"/>
        </w:tcBorders>
      </w:tcPr>
    </w:tblStylePr>
    <w:tblStylePr w:type="swCell">
      <w:tblPr/>
      <w:tcPr>
        <w:tcBorders>
          <w:top w:val="single" w:sz="4" w:space="0" w:color="2392FF" w:themeColor="accent1" w:themeTint="99"/>
        </w:tcBorders>
      </w:tcPr>
    </w:tblStylePr>
  </w:style>
  <w:style w:type="table" w:styleId="GridTable7Colorful-Accent2">
    <w:name w:val="Grid Table 7 Colorful Accent 2"/>
    <w:basedOn w:val="TableNormal"/>
    <w:uiPriority w:val="52"/>
    <w:rsid w:val="001D5249"/>
    <w:pPr>
      <w:spacing w:after="0" w:line="240" w:lineRule="auto"/>
    </w:pPr>
    <w:rPr>
      <w:color w:val="004489" w:themeColor="accent2" w:themeShade="BF"/>
    </w:rPr>
    <w:tblPr>
      <w:tblStyleRowBandSize w:val="1"/>
      <w:tblStyleColBandSize w:val="1"/>
      <w:tblBorders>
        <w:top w:val="single" w:sz="4" w:space="0" w:color="3B9CFF" w:themeColor="accent2" w:themeTint="99"/>
        <w:left w:val="single" w:sz="4" w:space="0" w:color="3B9CFF" w:themeColor="accent2" w:themeTint="99"/>
        <w:bottom w:val="single" w:sz="4" w:space="0" w:color="3B9CFF" w:themeColor="accent2" w:themeTint="99"/>
        <w:right w:val="single" w:sz="4" w:space="0" w:color="3B9CFF" w:themeColor="accent2" w:themeTint="99"/>
        <w:insideH w:val="single" w:sz="4" w:space="0" w:color="3B9CFF" w:themeColor="accent2" w:themeTint="99"/>
        <w:insideV w:val="single" w:sz="4" w:space="0" w:color="3B9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DDEFF" w:themeFill="accent2" w:themeFillTint="33"/>
      </w:tcPr>
    </w:tblStylePr>
    <w:tblStylePr w:type="band1Horz">
      <w:tblPr/>
      <w:tcPr>
        <w:shd w:val="clear" w:color="auto" w:fill="BDDEFF" w:themeFill="accent2" w:themeFillTint="33"/>
      </w:tcPr>
    </w:tblStylePr>
    <w:tblStylePr w:type="neCell">
      <w:tblPr/>
      <w:tcPr>
        <w:tcBorders>
          <w:bottom w:val="single" w:sz="4" w:space="0" w:color="3B9CFF" w:themeColor="accent2" w:themeTint="99"/>
        </w:tcBorders>
      </w:tcPr>
    </w:tblStylePr>
    <w:tblStylePr w:type="nwCell">
      <w:tblPr/>
      <w:tcPr>
        <w:tcBorders>
          <w:bottom w:val="single" w:sz="4" w:space="0" w:color="3B9CFF" w:themeColor="accent2" w:themeTint="99"/>
        </w:tcBorders>
      </w:tcPr>
    </w:tblStylePr>
    <w:tblStylePr w:type="seCell">
      <w:tblPr/>
      <w:tcPr>
        <w:tcBorders>
          <w:top w:val="single" w:sz="4" w:space="0" w:color="3B9CFF" w:themeColor="accent2" w:themeTint="99"/>
        </w:tcBorders>
      </w:tcPr>
    </w:tblStylePr>
    <w:tblStylePr w:type="swCell">
      <w:tblPr/>
      <w:tcPr>
        <w:tcBorders>
          <w:top w:val="single" w:sz="4" w:space="0" w:color="3B9CFF" w:themeColor="accent2" w:themeTint="99"/>
        </w:tcBorders>
      </w:tcPr>
    </w:tblStylePr>
  </w:style>
  <w:style w:type="table" w:styleId="PlainTable3">
    <w:name w:val="Plain Table 3"/>
    <w:basedOn w:val="TableNormal"/>
    <w:uiPriority w:val="43"/>
    <w:rsid w:val="001D524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UnresolvedMention">
    <w:name w:val="Unresolved Mention"/>
    <w:basedOn w:val="DefaultParagraphFont"/>
    <w:uiPriority w:val="99"/>
    <w:semiHidden/>
    <w:unhideWhenUsed/>
    <w:rsid w:val="00A8656C"/>
    <w:rPr>
      <w:color w:val="605E5C"/>
      <w:shd w:val="clear" w:color="auto" w:fill="E1DFDD"/>
    </w:rPr>
  </w:style>
  <w:style w:type="table" w:styleId="GridTable1Light-Accent1">
    <w:name w:val="Grid Table 1 Light Accent 1"/>
    <w:basedOn w:val="TableNormal"/>
    <w:uiPriority w:val="46"/>
    <w:rsid w:val="001769E2"/>
    <w:pPr>
      <w:spacing w:after="0" w:line="240" w:lineRule="auto"/>
    </w:pPr>
    <w:tblPr>
      <w:tblStyleRowBandSize w:val="1"/>
      <w:tblStyleColBandSize w:val="1"/>
      <w:tblBorders>
        <w:top w:val="single" w:sz="4" w:space="0" w:color="6CB6FF" w:themeColor="accent1" w:themeTint="66"/>
        <w:left w:val="single" w:sz="4" w:space="0" w:color="6CB6FF" w:themeColor="accent1" w:themeTint="66"/>
        <w:bottom w:val="single" w:sz="4" w:space="0" w:color="6CB6FF" w:themeColor="accent1" w:themeTint="66"/>
        <w:right w:val="single" w:sz="4" w:space="0" w:color="6CB6FF" w:themeColor="accent1" w:themeTint="66"/>
        <w:insideH w:val="single" w:sz="4" w:space="0" w:color="6CB6FF" w:themeColor="accent1" w:themeTint="66"/>
        <w:insideV w:val="single" w:sz="4" w:space="0" w:color="6CB6FF" w:themeColor="accent1" w:themeTint="66"/>
      </w:tblBorders>
    </w:tblPr>
    <w:tblStylePr w:type="firstRow">
      <w:rPr>
        <w:b/>
        <w:bCs/>
      </w:rPr>
      <w:tblPr/>
      <w:tcPr>
        <w:tcBorders>
          <w:bottom w:val="single" w:sz="12" w:space="0" w:color="2392FF" w:themeColor="accent1" w:themeTint="99"/>
        </w:tcBorders>
      </w:tcPr>
    </w:tblStylePr>
    <w:tblStylePr w:type="lastRow">
      <w:rPr>
        <w:b/>
        <w:bCs/>
      </w:rPr>
      <w:tblPr/>
      <w:tcPr>
        <w:tcBorders>
          <w:top w:val="double" w:sz="2" w:space="0" w:color="2392FF" w:themeColor="accen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E077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4">
    <w:name w:val="Grid Table 1 Light Accent 4"/>
    <w:basedOn w:val="TableNormal"/>
    <w:uiPriority w:val="46"/>
    <w:rsid w:val="001769E2"/>
    <w:pPr>
      <w:spacing w:after="0" w:line="240" w:lineRule="auto"/>
    </w:pPr>
    <w:tblPr>
      <w:tblStyleRowBandSize w:val="1"/>
      <w:tblStyleColBandSize w:val="1"/>
      <w:tblBorders>
        <w:top w:val="single" w:sz="4" w:space="0" w:color="FBE592" w:themeColor="accent4" w:themeTint="66"/>
        <w:left w:val="single" w:sz="4" w:space="0" w:color="FBE592" w:themeColor="accent4" w:themeTint="66"/>
        <w:bottom w:val="single" w:sz="4" w:space="0" w:color="FBE592" w:themeColor="accent4" w:themeTint="66"/>
        <w:right w:val="single" w:sz="4" w:space="0" w:color="FBE592" w:themeColor="accent4" w:themeTint="66"/>
        <w:insideH w:val="single" w:sz="4" w:space="0" w:color="FBE592" w:themeColor="accent4" w:themeTint="66"/>
        <w:insideV w:val="single" w:sz="4" w:space="0" w:color="FBE592" w:themeColor="accent4" w:themeTint="66"/>
      </w:tblBorders>
    </w:tblPr>
    <w:tblStylePr w:type="firstRow">
      <w:rPr>
        <w:b/>
        <w:bCs/>
      </w:rPr>
      <w:tblPr/>
      <w:tcPr>
        <w:tcBorders>
          <w:bottom w:val="single" w:sz="12" w:space="0" w:color="F9D95C" w:themeColor="accent4" w:themeTint="99"/>
        </w:tcBorders>
      </w:tcPr>
    </w:tblStylePr>
    <w:tblStylePr w:type="lastRow">
      <w:rPr>
        <w:b/>
        <w:bCs/>
      </w:rPr>
      <w:tblPr/>
      <w:tcPr>
        <w:tcBorders>
          <w:top w:val="double" w:sz="2" w:space="0" w:color="F9D95C" w:themeColor="accent4" w:themeTint="99"/>
        </w:tcBorders>
      </w:tcPr>
    </w:tblStylePr>
    <w:tblStylePr w:type="firstCol">
      <w:rPr>
        <w:b/>
        <w:bCs/>
      </w:rPr>
    </w:tblStylePr>
    <w:tblStylePr w:type="lastCol">
      <w:rPr>
        <w:b/>
        <w:bCs/>
      </w:rPr>
    </w:tblStylePr>
  </w:style>
  <w:style w:type="table" w:styleId="ListTable3-Accent4">
    <w:name w:val="List Table 3 Accent 4"/>
    <w:basedOn w:val="TableNormal"/>
    <w:uiPriority w:val="48"/>
    <w:rsid w:val="001E366E"/>
    <w:pPr>
      <w:spacing w:after="0" w:line="240" w:lineRule="auto"/>
    </w:pPr>
    <w:tblPr>
      <w:tblStyleRowBandSize w:val="1"/>
      <w:tblStyleColBandSize w:val="1"/>
      <w:tblBorders>
        <w:top w:val="single" w:sz="4" w:space="0" w:color="DEB308" w:themeColor="accent4"/>
        <w:left w:val="single" w:sz="4" w:space="0" w:color="DEB308" w:themeColor="accent4"/>
        <w:bottom w:val="single" w:sz="4" w:space="0" w:color="DEB308" w:themeColor="accent4"/>
        <w:right w:val="single" w:sz="4" w:space="0" w:color="DEB308" w:themeColor="accent4"/>
      </w:tblBorders>
    </w:tblPr>
    <w:tblStylePr w:type="firstRow">
      <w:rPr>
        <w:b/>
        <w:bCs/>
        <w:color w:val="FFFFFF" w:themeColor="background1"/>
      </w:rPr>
      <w:tblPr/>
      <w:tcPr>
        <w:shd w:val="clear" w:color="auto" w:fill="DEB308" w:themeFill="accent4"/>
      </w:tcPr>
    </w:tblStylePr>
    <w:tblStylePr w:type="lastRow">
      <w:rPr>
        <w:b/>
        <w:bCs/>
      </w:rPr>
      <w:tblPr/>
      <w:tcPr>
        <w:tcBorders>
          <w:top w:val="double" w:sz="4" w:space="0" w:color="DEB30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308" w:themeColor="accent4"/>
          <w:right w:val="single" w:sz="4" w:space="0" w:color="DEB308" w:themeColor="accent4"/>
        </w:tcBorders>
      </w:tcPr>
    </w:tblStylePr>
    <w:tblStylePr w:type="band1Horz">
      <w:tblPr/>
      <w:tcPr>
        <w:tcBorders>
          <w:top w:val="single" w:sz="4" w:space="0" w:color="DEB308" w:themeColor="accent4"/>
          <w:bottom w:val="single" w:sz="4" w:space="0" w:color="DEB30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308" w:themeColor="accent4"/>
          <w:left w:val="nil"/>
        </w:tcBorders>
      </w:tcPr>
    </w:tblStylePr>
    <w:tblStylePr w:type="swCell">
      <w:tblPr/>
      <w:tcPr>
        <w:tcBorders>
          <w:top w:val="double" w:sz="4" w:space="0" w:color="DEB308" w:themeColor="accent4"/>
          <w:right w:val="nil"/>
        </w:tcBorders>
      </w:tcPr>
    </w:tblStylePr>
  </w:style>
  <w:style w:type="table" w:styleId="GridTable5Dark-Accent4">
    <w:name w:val="Grid Table 5 Dark Accent 4"/>
    <w:basedOn w:val="TableNormal"/>
    <w:uiPriority w:val="50"/>
    <w:rsid w:val="0054047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F2C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30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30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30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308" w:themeFill="accent4"/>
      </w:tcPr>
    </w:tblStylePr>
    <w:tblStylePr w:type="band1Vert">
      <w:tblPr/>
      <w:tcPr>
        <w:shd w:val="clear" w:color="auto" w:fill="FBE592" w:themeFill="accent4" w:themeFillTint="66"/>
      </w:tcPr>
    </w:tblStylePr>
    <w:tblStylePr w:type="band1Horz">
      <w:tblPr/>
      <w:tcPr>
        <w:shd w:val="clear" w:color="auto" w:fill="FBE592" w:themeFill="accent4" w:themeFillTint="66"/>
      </w:tcPr>
    </w:tblStylePr>
  </w:style>
  <w:style w:type="table" w:styleId="GridTable2-Accent5">
    <w:name w:val="Grid Table 2 Accent 5"/>
    <w:basedOn w:val="TableNormal"/>
    <w:uiPriority w:val="47"/>
    <w:rsid w:val="00287F6D"/>
    <w:pPr>
      <w:spacing w:after="0" w:line="240" w:lineRule="auto"/>
    </w:pPr>
    <w:tblPr>
      <w:tblStyleRowBandSize w:val="1"/>
      <w:tblStyleColBandSize w:val="1"/>
      <w:tblBorders>
        <w:top w:val="single" w:sz="2" w:space="0" w:color="F4D96B" w:themeColor="accent5" w:themeTint="99"/>
        <w:bottom w:val="single" w:sz="2" w:space="0" w:color="F4D96B" w:themeColor="accent5" w:themeTint="99"/>
        <w:insideH w:val="single" w:sz="2" w:space="0" w:color="F4D96B" w:themeColor="accent5" w:themeTint="99"/>
        <w:insideV w:val="single" w:sz="2" w:space="0" w:color="F4D96B" w:themeColor="accent5" w:themeTint="99"/>
      </w:tblBorders>
    </w:tblPr>
    <w:tblStylePr w:type="firstRow">
      <w:rPr>
        <w:b/>
        <w:bCs/>
      </w:rPr>
      <w:tblPr/>
      <w:tcPr>
        <w:tcBorders>
          <w:top w:val="nil"/>
          <w:bottom w:val="single" w:sz="12" w:space="0" w:color="F4D96B" w:themeColor="accent5" w:themeTint="99"/>
          <w:insideH w:val="nil"/>
          <w:insideV w:val="nil"/>
        </w:tcBorders>
        <w:shd w:val="clear" w:color="auto" w:fill="FFFFFF" w:themeFill="background1"/>
      </w:tcPr>
    </w:tblStylePr>
    <w:tblStylePr w:type="lastRow">
      <w:rPr>
        <w:b/>
        <w:bCs/>
      </w:rPr>
      <w:tblPr/>
      <w:tcPr>
        <w:tcBorders>
          <w:top w:val="double" w:sz="2" w:space="0" w:color="F4D96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F2CD" w:themeFill="accent5" w:themeFillTint="33"/>
      </w:tcPr>
    </w:tblStylePr>
    <w:tblStylePr w:type="band1Horz">
      <w:tblPr/>
      <w:tcPr>
        <w:shd w:val="clear" w:color="auto" w:fill="FBF2CD" w:themeFill="accent5" w:themeFillTint="33"/>
      </w:tcPr>
    </w:tblStylePr>
  </w:style>
  <w:style w:type="paragraph" w:styleId="Revision">
    <w:name w:val="Revision"/>
    <w:hidden/>
    <w:uiPriority w:val="99"/>
    <w:semiHidden/>
    <w:rsid w:val="00C3665F"/>
    <w:pPr>
      <w:spacing w:after="0" w:line="240" w:lineRule="auto"/>
    </w:pPr>
    <w:rPr>
      <w:sz w:val="22"/>
    </w:rPr>
  </w:style>
  <w:style w:type="character" w:styleId="FollowedHyperlink">
    <w:name w:val="FollowedHyperlink"/>
    <w:basedOn w:val="DefaultParagraphFont"/>
    <w:uiPriority w:val="99"/>
    <w:semiHidden/>
    <w:unhideWhenUsed/>
    <w:rsid w:val="00876707"/>
    <w:rPr>
      <w:color w:val="85DFD0" w:themeColor="followedHyperlink"/>
      <w:u w:val="single"/>
    </w:rPr>
  </w:style>
  <w:style w:type="paragraph" w:styleId="Bibliography">
    <w:name w:val="Bibliography"/>
    <w:basedOn w:val="Normal"/>
    <w:next w:val="Normal"/>
    <w:uiPriority w:val="37"/>
    <w:unhideWhenUsed/>
    <w:rsid w:val="00406CBF"/>
  </w:style>
  <w:style w:type="paragraph" w:styleId="HTMLPreformatted">
    <w:name w:val="HTML Preformatted"/>
    <w:basedOn w:val="Normal"/>
    <w:link w:val="HTMLPreformattedChar"/>
    <w:uiPriority w:val="99"/>
    <w:unhideWhenUsed/>
    <w:rsid w:val="00A0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075E0"/>
    <w:rPr>
      <w:rFonts w:ascii="Courier New" w:eastAsia="Times New Roman" w:hAnsi="Courier New" w:cs="Courier New"/>
      <w:sz w:val="20"/>
      <w:szCs w:val="20"/>
    </w:rPr>
  </w:style>
  <w:style w:type="character" w:customStyle="1" w:styleId="n">
    <w:name w:val="n"/>
    <w:basedOn w:val="DefaultParagraphFont"/>
    <w:rsid w:val="00A075E0"/>
  </w:style>
  <w:style w:type="character" w:customStyle="1" w:styleId="p">
    <w:name w:val="p"/>
    <w:basedOn w:val="DefaultParagraphFont"/>
    <w:rsid w:val="00A075E0"/>
  </w:style>
  <w:style w:type="character" w:customStyle="1" w:styleId="c1">
    <w:name w:val="c1"/>
    <w:basedOn w:val="DefaultParagraphFont"/>
    <w:rsid w:val="00972381"/>
  </w:style>
  <w:style w:type="character" w:customStyle="1" w:styleId="mi">
    <w:name w:val="mi"/>
    <w:basedOn w:val="DefaultParagraphFont"/>
    <w:rsid w:val="00972381"/>
  </w:style>
  <w:style w:type="character" w:customStyle="1" w:styleId="pl-s">
    <w:name w:val="pl-s"/>
    <w:basedOn w:val="DefaultParagraphFont"/>
    <w:rsid w:val="00DD4D26"/>
  </w:style>
  <w:style w:type="character" w:customStyle="1" w:styleId="pl-pds">
    <w:name w:val="pl-pds"/>
    <w:basedOn w:val="DefaultParagraphFont"/>
    <w:rsid w:val="00DD4D26"/>
  </w:style>
  <w:style w:type="character" w:customStyle="1" w:styleId="pl-k">
    <w:name w:val="pl-k"/>
    <w:basedOn w:val="DefaultParagraphFont"/>
    <w:rsid w:val="00DD4D26"/>
  </w:style>
  <w:style w:type="character" w:customStyle="1" w:styleId="pl-ent">
    <w:name w:val="pl-ent"/>
    <w:basedOn w:val="DefaultParagraphFont"/>
    <w:rsid w:val="006E65FA"/>
  </w:style>
  <w:style w:type="character" w:customStyle="1" w:styleId="pl-smi">
    <w:name w:val="pl-smi"/>
    <w:basedOn w:val="DefaultParagraphFont"/>
    <w:rsid w:val="005F2790"/>
  </w:style>
  <w:style w:type="character" w:customStyle="1" w:styleId="pl-c">
    <w:name w:val="pl-c"/>
    <w:basedOn w:val="DefaultParagraphFont"/>
    <w:rsid w:val="00333C26"/>
  </w:style>
  <w:style w:type="character" w:customStyle="1" w:styleId="pl-c1">
    <w:name w:val="pl-c1"/>
    <w:basedOn w:val="DefaultParagraphFont"/>
    <w:rsid w:val="00333C26"/>
  </w:style>
  <w:style w:type="paragraph" w:styleId="TOC4">
    <w:name w:val="toc 4"/>
    <w:basedOn w:val="Normal"/>
    <w:next w:val="Normal"/>
    <w:autoRedefine/>
    <w:uiPriority w:val="39"/>
    <w:unhideWhenUsed/>
    <w:rsid w:val="00B945F3"/>
    <w:pPr>
      <w:spacing w:after="0"/>
      <w:ind w:left="660"/>
    </w:pPr>
    <w:rPr>
      <w:rFonts w:cstheme="minorHAnsi"/>
      <w:sz w:val="20"/>
      <w:szCs w:val="20"/>
    </w:rPr>
  </w:style>
  <w:style w:type="paragraph" w:styleId="TOC5">
    <w:name w:val="toc 5"/>
    <w:basedOn w:val="Normal"/>
    <w:next w:val="Normal"/>
    <w:autoRedefine/>
    <w:uiPriority w:val="39"/>
    <w:unhideWhenUsed/>
    <w:rsid w:val="00B945F3"/>
    <w:pPr>
      <w:spacing w:after="0"/>
      <w:ind w:left="880"/>
    </w:pPr>
    <w:rPr>
      <w:rFonts w:cstheme="minorHAnsi"/>
      <w:sz w:val="20"/>
      <w:szCs w:val="20"/>
    </w:rPr>
  </w:style>
  <w:style w:type="paragraph" w:styleId="TOC6">
    <w:name w:val="toc 6"/>
    <w:basedOn w:val="Normal"/>
    <w:next w:val="Normal"/>
    <w:autoRedefine/>
    <w:uiPriority w:val="39"/>
    <w:unhideWhenUsed/>
    <w:rsid w:val="00B945F3"/>
    <w:pPr>
      <w:spacing w:after="0"/>
      <w:ind w:left="1100"/>
    </w:pPr>
    <w:rPr>
      <w:rFonts w:cstheme="minorHAnsi"/>
      <w:sz w:val="20"/>
      <w:szCs w:val="20"/>
    </w:rPr>
  </w:style>
  <w:style w:type="paragraph" w:styleId="TOC7">
    <w:name w:val="toc 7"/>
    <w:basedOn w:val="Normal"/>
    <w:next w:val="Normal"/>
    <w:autoRedefine/>
    <w:uiPriority w:val="39"/>
    <w:unhideWhenUsed/>
    <w:rsid w:val="00B945F3"/>
    <w:pPr>
      <w:spacing w:after="0"/>
      <w:ind w:left="1320"/>
    </w:pPr>
    <w:rPr>
      <w:rFonts w:cstheme="minorHAnsi"/>
      <w:sz w:val="20"/>
      <w:szCs w:val="20"/>
    </w:rPr>
  </w:style>
  <w:style w:type="paragraph" w:styleId="TOC8">
    <w:name w:val="toc 8"/>
    <w:basedOn w:val="Normal"/>
    <w:next w:val="Normal"/>
    <w:autoRedefine/>
    <w:uiPriority w:val="39"/>
    <w:unhideWhenUsed/>
    <w:rsid w:val="00B945F3"/>
    <w:pPr>
      <w:spacing w:after="0"/>
      <w:ind w:left="1540"/>
    </w:pPr>
    <w:rPr>
      <w:rFonts w:cstheme="minorHAnsi"/>
      <w:sz w:val="20"/>
      <w:szCs w:val="20"/>
    </w:rPr>
  </w:style>
  <w:style w:type="paragraph" w:styleId="TOC9">
    <w:name w:val="toc 9"/>
    <w:basedOn w:val="Normal"/>
    <w:next w:val="Normal"/>
    <w:autoRedefine/>
    <w:uiPriority w:val="39"/>
    <w:unhideWhenUsed/>
    <w:rsid w:val="00B945F3"/>
    <w:pPr>
      <w:spacing w:after="0"/>
      <w:ind w:left="1760"/>
    </w:pPr>
    <w:rPr>
      <w:rFonts w:cstheme="minorHAnsi"/>
      <w:sz w:val="20"/>
      <w:szCs w:val="20"/>
    </w:rPr>
  </w:style>
  <w:style w:type="table" w:styleId="ListTable4-Accent1">
    <w:name w:val="List Table 4 Accent 1"/>
    <w:basedOn w:val="TableNormal"/>
    <w:uiPriority w:val="49"/>
    <w:rsid w:val="00913DA4"/>
    <w:pPr>
      <w:spacing w:after="0" w:line="240" w:lineRule="auto"/>
    </w:pPr>
    <w:rPr>
      <w:sz w:val="22"/>
      <w:szCs w:val="22"/>
    </w:rPr>
    <w:tblPr>
      <w:tblStyleRowBandSize w:val="1"/>
      <w:tblStyleColBandSize w:val="1"/>
      <w:tblBorders>
        <w:top w:val="single" w:sz="4" w:space="0" w:color="2392FF" w:themeColor="accent1" w:themeTint="99"/>
        <w:left w:val="single" w:sz="4" w:space="0" w:color="2392FF" w:themeColor="accent1" w:themeTint="99"/>
        <w:bottom w:val="single" w:sz="4" w:space="0" w:color="2392FF" w:themeColor="accent1" w:themeTint="99"/>
        <w:right w:val="single" w:sz="4" w:space="0" w:color="2392FF" w:themeColor="accent1" w:themeTint="99"/>
        <w:insideH w:val="single" w:sz="4" w:space="0" w:color="2392FF" w:themeColor="accent1" w:themeTint="99"/>
      </w:tblBorders>
    </w:tblPr>
    <w:tblStylePr w:type="firstRow">
      <w:rPr>
        <w:b/>
        <w:bCs/>
        <w:color w:val="FFFFFF" w:themeColor="background1"/>
      </w:rPr>
      <w:tblPr/>
      <w:tcPr>
        <w:tcBorders>
          <w:top w:val="single" w:sz="4" w:space="0" w:color="004990" w:themeColor="accent1"/>
          <w:left w:val="single" w:sz="4" w:space="0" w:color="004990" w:themeColor="accent1"/>
          <w:bottom w:val="single" w:sz="4" w:space="0" w:color="004990" w:themeColor="accent1"/>
          <w:right w:val="single" w:sz="4" w:space="0" w:color="004990" w:themeColor="accent1"/>
          <w:insideH w:val="nil"/>
        </w:tcBorders>
        <w:shd w:val="clear" w:color="auto" w:fill="004990" w:themeFill="accent1"/>
      </w:tcPr>
    </w:tblStylePr>
    <w:tblStylePr w:type="lastRow">
      <w:rPr>
        <w:b/>
        <w:bCs/>
      </w:rPr>
      <w:tblPr/>
      <w:tcPr>
        <w:tcBorders>
          <w:top w:val="double" w:sz="4" w:space="0" w:color="2392FF" w:themeColor="accent1" w:themeTint="99"/>
        </w:tcBorders>
      </w:tcPr>
    </w:tblStylePr>
    <w:tblStylePr w:type="firstCol">
      <w:rPr>
        <w:b/>
        <w:bCs/>
      </w:rPr>
    </w:tblStylePr>
    <w:tblStylePr w:type="lastCol">
      <w:rPr>
        <w:b/>
        <w:bCs/>
      </w:rPr>
    </w:tblStylePr>
    <w:tblStylePr w:type="band1Vert">
      <w:tblPr/>
      <w:tcPr>
        <w:shd w:val="clear" w:color="auto" w:fill="B5DAFF" w:themeFill="accent1" w:themeFillTint="33"/>
      </w:tcPr>
    </w:tblStylePr>
    <w:tblStylePr w:type="band1Horz">
      <w:tblPr/>
      <w:tcPr>
        <w:shd w:val="clear" w:color="auto" w:fill="B5DAFF"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9373">
      <w:bodyDiv w:val="1"/>
      <w:marLeft w:val="0"/>
      <w:marRight w:val="0"/>
      <w:marTop w:val="0"/>
      <w:marBottom w:val="0"/>
      <w:divBdr>
        <w:top w:val="none" w:sz="0" w:space="0" w:color="auto"/>
        <w:left w:val="none" w:sz="0" w:space="0" w:color="auto"/>
        <w:bottom w:val="none" w:sz="0" w:space="0" w:color="auto"/>
        <w:right w:val="none" w:sz="0" w:space="0" w:color="auto"/>
      </w:divBdr>
    </w:div>
    <w:div w:id="9796623">
      <w:bodyDiv w:val="1"/>
      <w:marLeft w:val="0"/>
      <w:marRight w:val="0"/>
      <w:marTop w:val="0"/>
      <w:marBottom w:val="0"/>
      <w:divBdr>
        <w:top w:val="none" w:sz="0" w:space="0" w:color="auto"/>
        <w:left w:val="none" w:sz="0" w:space="0" w:color="auto"/>
        <w:bottom w:val="none" w:sz="0" w:space="0" w:color="auto"/>
        <w:right w:val="none" w:sz="0" w:space="0" w:color="auto"/>
      </w:divBdr>
    </w:div>
    <w:div w:id="10182858">
      <w:bodyDiv w:val="1"/>
      <w:marLeft w:val="0"/>
      <w:marRight w:val="0"/>
      <w:marTop w:val="0"/>
      <w:marBottom w:val="0"/>
      <w:divBdr>
        <w:top w:val="none" w:sz="0" w:space="0" w:color="auto"/>
        <w:left w:val="none" w:sz="0" w:space="0" w:color="auto"/>
        <w:bottom w:val="none" w:sz="0" w:space="0" w:color="auto"/>
        <w:right w:val="none" w:sz="0" w:space="0" w:color="auto"/>
      </w:divBdr>
    </w:div>
    <w:div w:id="12850002">
      <w:bodyDiv w:val="1"/>
      <w:marLeft w:val="0"/>
      <w:marRight w:val="0"/>
      <w:marTop w:val="0"/>
      <w:marBottom w:val="0"/>
      <w:divBdr>
        <w:top w:val="none" w:sz="0" w:space="0" w:color="auto"/>
        <w:left w:val="none" w:sz="0" w:space="0" w:color="auto"/>
        <w:bottom w:val="none" w:sz="0" w:space="0" w:color="auto"/>
        <w:right w:val="none" w:sz="0" w:space="0" w:color="auto"/>
      </w:divBdr>
    </w:div>
    <w:div w:id="14616662">
      <w:bodyDiv w:val="1"/>
      <w:marLeft w:val="0"/>
      <w:marRight w:val="0"/>
      <w:marTop w:val="0"/>
      <w:marBottom w:val="0"/>
      <w:divBdr>
        <w:top w:val="none" w:sz="0" w:space="0" w:color="auto"/>
        <w:left w:val="none" w:sz="0" w:space="0" w:color="auto"/>
        <w:bottom w:val="none" w:sz="0" w:space="0" w:color="auto"/>
        <w:right w:val="none" w:sz="0" w:space="0" w:color="auto"/>
      </w:divBdr>
    </w:div>
    <w:div w:id="19820156">
      <w:bodyDiv w:val="1"/>
      <w:marLeft w:val="0"/>
      <w:marRight w:val="0"/>
      <w:marTop w:val="0"/>
      <w:marBottom w:val="0"/>
      <w:divBdr>
        <w:top w:val="none" w:sz="0" w:space="0" w:color="auto"/>
        <w:left w:val="none" w:sz="0" w:space="0" w:color="auto"/>
        <w:bottom w:val="none" w:sz="0" w:space="0" w:color="auto"/>
        <w:right w:val="none" w:sz="0" w:space="0" w:color="auto"/>
      </w:divBdr>
    </w:div>
    <w:div w:id="23092985">
      <w:bodyDiv w:val="1"/>
      <w:marLeft w:val="0"/>
      <w:marRight w:val="0"/>
      <w:marTop w:val="0"/>
      <w:marBottom w:val="0"/>
      <w:divBdr>
        <w:top w:val="none" w:sz="0" w:space="0" w:color="auto"/>
        <w:left w:val="none" w:sz="0" w:space="0" w:color="auto"/>
        <w:bottom w:val="none" w:sz="0" w:space="0" w:color="auto"/>
        <w:right w:val="none" w:sz="0" w:space="0" w:color="auto"/>
      </w:divBdr>
    </w:div>
    <w:div w:id="25644021">
      <w:bodyDiv w:val="1"/>
      <w:marLeft w:val="0"/>
      <w:marRight w:val="0"/>
      <w:marTop w:val="0"/>
      <w:marBottom w:val="0"/>
      <w:divBdr>
        <w:top w:val="none" w:sz="0" w:space="0" w:color="auto"/>
        <w:left w:val="none" w:sz="0" w:space="0" w:color="auto"/>
        <w:bottom w:val="none" w:sz="0" w:space="0" w:color="auto"/>
        <w:right w:val="none" w:sz="0" w:space="0" w:color="auto"/>
      </w:divBdr>
    </w:div>
    <w:div w:id="32733852">
      <w:bodyDiv w:val="1"/>
      <w:marLeft w:val="0"/>
      <w:marRight w:val="0"/>
      <w:marTop w:val="0"/>
      <w:marBottom w:val="0"/>
      <w:divBdr>
        <w:top w:val="none" w:sz="0" w:space="0" w:color="auto"/>
        <w:left w:val="none" w:sz="0" w:space="0" w:color="auto"/>
        <w:bottom w:val="none" w:sz="0" w:space="0" w:color="auto"/>
        <w:right w:val="none" w:sz="0" w:space="0" w:color="auto"/>
      </w:divBdr>
    </w:div>
    <w:div w:id="34081402">
      <w:bodyDiv w:val="1"/>
      <w:marLeft w:val="0"/>
      <w:marRight w:val="0"/>
      <w:marTop w:val="0"/>
      <w:marBottom w:val="0"/>
      <w:divBdr>
        <w:top w:val="none" w:sz="0" w:space="0" w:color="auto"/>
        <w:left w:val="none" w:sz="0" w:space="0" w:color="auto"/>
        <w:bottom w:val="none" w:sz="0" w:space="0" w:color="auto"/>
        <w:right w:val="none" w:sz="0" w:space="0" w:color="auto"/>
      </w:divBdr>
    </w:div>
    <w:div w:id="34090071">
      <w:bodyDiv w:val="1"/>
      <w:marLeft w:val="0"/>
      <w:marRight w:val="0"/>
      <w:marTop w:val="0"/>
      <w:marBottom w:val="0"/>
      <w:divBdr>
        <w:top w:val="none" w:sz="0" w:space="0" w:color="auto"/>
        <w:left w:val="none" w:sz="0" w:space="0" w:color="auto"/>
        <w:bottom w:val="none" w:sz="0" w:space="0" w:color="auto"/>
        <w:right w:val="none" w:sz="0" w:space="0" w:color="auto"/>
      </w:divBdr>
    </w:div>
    <w:div w:id="37167024">
      <w:bodyDiv w:val="1"/>
      <w:marLeft w:val="0"/>
      <w:marRight w:val="0"/>
      <w:marTop w:val="0"/>
      <w:marBottom w:val="0"/>
      <w:divBdr>
        <w:top w:val="none" w:sz="0" w:space="0" w:color="auto"/>
        <w:left w:val="none" w:sz="0" w:space="0" w:color="auto"/>
        <w:bottom w:val="none" w:sz="0" w:space="0" w:color="auto"/>
        <w:right w:val="none" w:sz="0" w:space="0" w:color="auto"/>
      </w:divBdr>
    </w:div>
    <w:div w:id="38476278">
      <w:bodyDiv w:val="1"/>
      <w:marLeft w:val="0"/>
      <w:marRight w:val="0"/>
      <w:marTop w:val="0"/>
      <w:marBottom w:val="0"/>
      <w:divBdr>
        <w:top w:val="none" w:sz="0" w:space="0" w:color="auto"/>
        <w:left w:val="none" w:sz="0" w:space="0" w:color="auto"/>
        <w:bottom w:val="none" w:sz="0" w:space="0" w:color="auto"/>
        <w:right w:val="none" w:sz="0" w:space="0" w:color="auto"/>
      </w:divBdr>
    </w:div>
    <w:div w:id="53234893">
      <w:bodyDiv w:val="1"/>
      <w:marLeft w:val="0"/>
      <w:marRight w:val="0"/>
      <w:marTop w:val="0"/>
      <w:marBottom w:val="0"/>
      <w:divBdr>
        <w:top w:val="none" w:sz="0" w:space="0" w:color="auto"/>
        <w:left w:val="none" w:sz="0" w:space="0" w:color="auto"/>
        <w:bottom w:val="none" w:sz="0" w:space="0" w:color="auto"/>
        <w:right w:val="none" w:sz="0" w:space="0" w:color="auto"/>
      </w:divBdr>
    </w:div>
    <w:div w:id="53359912">
      <w:bodyDiv w:val="1"/>
      <w:marLeft w:val="0"/>
      <w:marRight w:val="0"/>
      <w:marTop w:val="0"/>
      <w:marBottom w:val="0"/>
      <w:divBdr>
        <w:top w:val="none" w:sz="0" w:space="0" w:color="auto"/>
        <w:left w:val="none" w:sz="0" w:space="0" w:color="auto"/>
        <w:bottom w:val="none" w:sz="0" w:space="0" w:color="auto"/>
        <w:right w:val="none" w:sz="0" w:space="0" w:color="auto"/>
      </w:divBdr>
    </w:div>
    <w:div w:id="55125197">
      <w:bodyDiv w:val="1"/>
      <w:marLeft w:val="0"/>
      <w:marRight w:val="0"/>
      <w:marTop w:val="0"/>
      <w:marBottom w:val="0"/>
      <w:divBdr>
        <w:top w:val="none" w:sz="0" w:space="0" w:color="auto"/>
        <w:left w:val="none" w:sz="0" w:space="0" w:color="auto"/>
        <w:bottom w:val="none" w:sz="0" w:space="0" w:color="auto"/>
        <w:right w:val="none" w:sz="0" w:space="0" w:color="auto"/>
      </w:divBdr>
    </w:div>
    <w:div w:id="76246618">
      <w:bodyDiv w:val="1"/>
      <w:marLeft w:val="0"/>
      <w:marRight w:val="0"/>
      <w:marTop w:val="0"/>
      <w:marBottom w:val="0"/>
      <w:divBdr>
        <w:top w:val="none" w:sz="0" w:space="0" w:color="auto"/>
        <w:left w:val="none" w:sz="0" w:space="0" w:color="auto"/>
        <w:bottom w:val="none" w:sz="0" w:space="0" w:color="auto"/>
        <w:right w:val="none" w:sz="0" w:space="0" w:color="auto"/>
      </w:divBdr>
    </w:div>
    <w:div w:id="82731202">
      <w:bodyDiv w:val="1"/>
      <w:marLeft w:val="0"/>
      <w:marRight w:val="0"/>
      <w:marTop w:val="0"/>
      <w:marBottom w:val="0"/>
      <w:divBdr>
        <w:top w:val="none" w:sz="0" w:space="0" w:color="auto"/>
        <w:left w:val="none" w:sz="0" w:space="0" w:color="auto"/>
        <w:bottom w:val="none" w:sz="0" w:space="0" w:color="auto"/>
        <w:right w:val="none" w:sz="0" w:space="0" w:color="auto"/>
      </w:divBdr>
    </w:div>
    <w:div w:id="83189122">
      <w:bodyDiv w:val="1"/>
      <w:marLeft w:val="0"/>
      <w:marRight w:val="0"/>
      <w:marTop w:val="0"/>
      <w:marBottom w:val="0"/>
      <w:divBdr>
        <w:top w:val="none" w:sz="0" w:space="0" w:color="auto"/>
        <w:left w:val="none" w:sz="0" w:space="0" w:color="auto"/>
        <w:bottom w:val="none" w:sz="0" w:space="0" w:color="auto"/>
        <w:right w:val="none" w:sz="0" w:space="0" w:color="auto"/>
      </w:divBdr>
    </w:div>
    <w:div w:id="88503928">
      <w:bodyDiv w:val="1"/>
      <w:marLeft w:val="0"/>
      <w:marRight w:val="0"/>
      <w:marTop w:val="0"/>
      <w:marBottom w:val="0"/>
      <w:divBdr>
        <w:top w:val="none" w:sz="0" w:space="0" w:color="auto"/>
        <w:left w:val="none" w:sz="0" w:space="0" w:color="auto"/>
        <w:bottom w:val="none" w:sz="0" w:space="0" w:color="auto"/>
        <w:right w:val="none" w:sz="0" w:space="0" w:color="auto"/>
      </w:divBdr>
    </w:div>
    <w:div w:id="94130467">
      <w:bodyDiv w:val="1"/>
      <w:marLeft w:val="0"/>
      <w:marRight w:val="0"/>
      <w:marTop w:val="0"/>
      <w:marBottom w:val="0"/>
      <w:divBdr>
        <w:top w:val="none" w:sz="0" w:space="0" w:color="auto"/>
        <w:left w:val="none" w:sz="0" w:space="0" w:color="auto"/>
        <w:bottom w:val="none" w:sz="0" w:space="0" w:color="auto"/>
        <w:right w:val="none" w:sz="0" w:space="0" w:color="auto"/>
      </w:divBdr>
    </w:div>
    <w:div w:id="94903583">
      <w:bodyDiv w:val="1"/>
      <w:marLeft w:val="0"/>
      <w:marRight w:val="0"/>
      <w:marTop w:val="0"/>
      <w:marBottom w:val="0"/>
      <w:divBdr>
        <w:top w:val="none" w:sz="0" w:space="0" w:color="auto"/>
        <w:left w:val="none" w:sz="0" w:space="0" w:color="auto"/>
        <w:bottom w:val="none" w:sz="0" w:space="0" w:color="auto"/>
        <w:right w:val="none" w:sz="0" w:space="0" w:color="auto"/>
      </w:divBdr>
    </w:div>
    <w:div w:id="106891788">
      <w:bodyDiv w:val="1"/>
      <w:marLeft w:val="0"/>
      <w:marRight w:val="0"/>
      <w:marTop w:val="0"/>
      <w:marBottom w:val="0"/>
      <w:divBdr>
        <w:top w:val="none" w:sz="0" w:space="0" w:color="auto"/>
        <w:left w:val="none" w:sz="0" w:space="0" w:color="auto"/>
        <w:bottom w:val="none" w:sz="0" w:space="0" w:color="auto"/>
        <w:right w:val="none" w:sz="0" w:space="0" w:color="auto"/>
      </w:divBdr>
    </w:div>
    <w:div w:id="116605227">
      <w:bodyDiv w:val="1"/>
      <w:marLeft w:val="0"/>
      <w:marRight w:val="0"/>
      <w:marTop w:val="0"/>
      <w:marBottom w:val="0"/>
      <w:divBdr>
        <w:top w:val="none" w:sz="0" w:space="0" w:color="auto"/>
        <w:left w:val="none" w:sz="0" w:space="0" w:color="auto"/>
        <w:bottom w:val="none" w:sz="0" w:space="0" w:color="auto"/>
        <w:right w:val="none" w:sz="0" w:space="0" w:color="auto"/>
      </w:divBdr>
    </w:div>
    <w:div w:id="118570121">
      <w:bodyDiv w:val="1"/>
      <w:marLeft w:val="0"/>
      <w:marRight w:val="0"/>
      <w:marTop w:val="0"/>
      <w:marBottom w:val="0"/>
      <w:divBdr>
        <w:top w:val="none" w:sz="0" w:space="0" w:color="auto"/>
        <w:left w:val="none" w:sz="0" w:space="0" w:color="auto"/>
        <w:bottom w:val="none" w:sz="0" w:space="0" w:color="auto"/>
        <w:right w:val="none" w:sz="0" w:space="0" w:color="auto"/>
      </w:divBdr>
    </w:div>
    <w:div w:id="177622280">
      <w:bodyDiv w:val="1"/>
      <w:marLeft w:val="0"/>
      <w:marRight w:val="0"/>
      <w:marTop w:val="0"/>
      <w:marBottom w:val="0"/>
      <w:divBdr>
        <w:top w:val="none" w:sz="0" w:space="0" w:color="auto"/>
        <w:left w:val="none" w:sz="0" w:space="0" w:color="auto"/>
        <w:bottom w:val="none" w:sz="0" w:space="0" w:color="auto"/>
        <w:right w:val="none" w:sz="0" w:space="0" w:color="auto"/>
      </w:divBdr>
    </w:div>
    <w:div w:id="180320010">
      <w:bodyDiv w:val="1"/>
      <w:marLeft w:val="0"/>
      <w:marRight w:val="0"/>
      <w:marTop w:val="0"/>
      <w:marBottom w:val="0"/>
      <w:divBdr>
        <w:top w:val="none" w:sz="0" w:space="0" w:color="auto"/>
        <w:left w:val="none" w:sz="0" w:space="0" w:color="auto"/>
        <w:bottom w:val="none" w:sz="0" w:space="0" w:color="auto"/>
        <w:right w:val="none" w:sz="0" w:space="0" w:color="auto"/>
      </w:divBdr>
    </w:div>
    <w:div w:id="184101730">
      <w:bodyDiv w:val="1"/>
      <w:marLeft w:val="0"/>
      <w:marRight w:val="0"/>
      <w:marTop w:val="0"/>
      <w:marBottom w:val="0"/>
      <w:divBdr>
        <w:top w:val="none" w:sz="0" w:space="0" w:color="auto"/>
        <w:left w:val="none" w:sz="0" w:space="0" w:color="auto"/>
        <w:bottom w:val="none" w:sz="0" w:space="0" w:color="auto"/>
        <w:right w:val="none" w:sz="0" w:space="0" w:color="auto"/>
      </w:divBdr>
    </w:div>
    <w:div w:id="185216494">
      <w:bodyDiv w:val="1"/>
      <w:marLeft w:val="0"/>
      <w:marRight w:val="0"/>
      <w:marTop w:val="0"/>
      <w:marBottom w:val="0"/>
      <w:divBdr>
        <w:top w:val="none" w:sz="0" w:space="0" w:color="auto"/>
        <w:left w:val="none" w:sz="0" w:space="0" w:color="auto"/>
        <w:bottom w:val="none" w:sz="0" w:space="0" w:color="auto"/>
        <w:right w:val="none" w:sz="0" w:space="0" w:color="auto"/>
      </w:divBdr>
    </w:div>
    <w:div w:id="185490096">
      <w:bodyDiv w:val="1"/>
      <w:marLeft w:val="0"/>
      <w:marRight w:val="0"/>
      <w:marTop w:val="0"/>
      <w:marBottom w:val="0"/>
      <w:divBdr>
        <w:top w:val="none" w:sz="0" w:space="0" w:color="auto"/>
        <w:left w:val="none" w:sz="0" w:space="0" w:color="auto"/>
        <w:bottom w:val="none" w:sz="0" w:space="0" w:color="auto"/>
        <w:right w:val="none" w:sz="0" w:space="0" w:color="auto"/>
      </w:divBdr>
    </w:div>
    <w:div w:id="204947767">
      <w:bodyDiv w:val="1"/>
      <w:marLeft w:val="0"/>
      <w:marRight w:val="0"/>
      <w:marTop w:val="0"/>
      <w:marBottom w:val="0"/>
      <w:divBdr>
        <w:top w:val="none" w:sz="0" w:space="0" w:color="auto"/>
        <w:left w:val="none" w:sz="0" w:space="0" w:color="auto"/>
        <w:bottom w:val="none" w:sz="0" w:space="0" w:color="auto"/>
        <w:right w:val="none" w:sz="0" w:space="0" w:color="auto"/>
      </w:divBdr>
    </w:div>
    <w:div w:id="224149945">
      <w:bodyDiv w:val="1"/>
      <w:marLeft w:val="0"/>
      <w:marRight w:val="0"/>
      <w:marTop w:val="0"/>
      <w:marBottom w:val="0"/>
      <w:divBdr>
        <w:top w:val="none" w:sz="0" w:space="0" w:color="auto"/>
        <w:left w:val="none" w:sz="0" w:space="0" w:color="auto"/>
        <w:bottom w:val="none" w:sz="0" w:space="0" w:color="auto"/>
        <w:right w:val="none" w:sz="0" w:space="0" w:color="auto"/>
      </w:divBdr>
    </w:div>
    <w:div w:id="224997783">
      <w:bodyDiv w:val="1"/>
      <w:marLeft w:val="0"/>
      <w:marRight w:val="0"/>
      <w:marTop w:val="0"/>
      <w:marBottom w:val="0"/>
      <w:divBdr>
        <w:top w:val="none" w:sz="0" w:space="0" w:color="auto"/>
        <w:left w:val="none" w:sz="0" w:space="0" w:color="auto"/>
        <w:bottom w:val="none" w:sz="0" w:space="0" w:color="auto"/>
        <w:right w:val="none" w:sz="0" w:space="0" w:color="auto"/>
      </w:divBdr>
    </w:div>
    <w:div w:id="226771792">
      <w:bodyDiv w:val="1"/>
      <w:marLeft w:val="0"/>
      <w:marRight w:val="0"/>
      <w:marTop w:val="0"/>
      <w:marBottom w:val="0"/>
      <w:divBdr>
        <w:top w:val="none" w:sz="0" w:space="0" w:color="auto"/>
        <w:left w:val="none" w:sz="0" w:space="0" w:color="auto"/>
        <w:bottom w:val="none" w:sz="0" w:space="0" w:color="auto"/>
        <w:right w:val="none" w:sz="0" w:space="0" w:color="auto"/>
      </w:divBdr>
    </w:div>
    <w:div w:id="234317374">
      <w:bodyDiv w:val="1"/>
      <w:marLeft w:val="0"/>
      <w:marRight w:val="0"/>
      <w:marTop w:val="0"/>
      <w:marBottom w:val="0"/>
      <w:divBdr>
        <w:top w:val="none" w:sz="0" w:space="0" w:color="auto"/>
        <w:left w:val="none" w:sz="0" w:space="0" w:color="auto"/>
        <w:bottom w:val="none" w:sz="0" w:space="0" w:color="auto"/>
        <w:right w:val="none" w:sz="0" w:space="0" w:color="auto"/>
      </w:divBdr>
    </w:div>
    <w:div w:id="242227744">
      <w:bodyDiv w:val="1"/>
      <w:marLeft w:val="0"/>
      <w:marRight w:val="0"/>
      <w:marTop w:val="0"/>
      <w:marBottom w:val="0"/>
      <w:divBdr>
        <w:top w:val="none" w:sz="0" w:space="0" w:color="auto"/>
        <w:left w:val="none" w:sz="0" w:space="0" w:color="auto"/>
        <w:bottom w:val="none" w:sz="0" w:space="0" w:color="auto"/>
        <w:right w:val="none" w:sz="0" w:space="0" w:color="auto"/>
      </w:divBdr>
    </w:div>
    <w:div w:id="243415156">
      <w:bodyDiv w:val="1"/>
      <w:marLeft w:val="0"/>
      <w:marRight w:val="0"/>
      <w:marTop w:val="0"/>
      <w:marBottom w:val="0"/>
      <w:divBdr>
        <w:top w:val="none" w:sz="0" w:space="0" w:color="auto"/>
        <w:left w:val="none" w:sz="0" w:space="0" w:color="auto"/>
        <w:bottom w:val="none" w:sz="0" w:space="0" w:color="auto"/>
        <w:right w:val="none" w:sz="0" w:space="0" w:color="auto"/>
      </w:divBdr>
    </w:div>
    <w:div w:id="248201708">
      <w:bodyDiv w:val="1"/>
      <w:marLeft w:val="0"/>
      <w:marRight w:val="0"/>
      <w:marTop w:val="0"/>
      <w:marBottom w:val="0"/>
      <w:divBdr>
        <w:top w:val="none" w:sz="0" w:space="0" w:color="auto"/>
        <w:left w:val="none" w:sz="0" w:space="0" w:color="auto"/>
        <w:bottom w:val="none" w:sz="0" w:space="0" w:color="auto"/>
        <w:right w:val="none" w:sz="0" w:space="0" w:color="auto"/>
      </w:divBdr>
    </w:div>
    <w:div w:id="248735543">
      <w:bodyDiv w:val="1"/>
      <w:marLeft w:val="0"/>
      <w:marRight w:val="0"/>
      <w:marTop w:val="0"/>
      <w:marBottom w:val="0"/>
      <w:divBdr>
        <w:top w:val="none" w:sz="0" w:space="0" w:color="auto"/>
        <w:left w:val="none" w:sz="0" w:space="0" w:color="auto"/>
        <w:bottom w:val="none" w:sz="0" w:space="0" w:color="auto"/>
        <w:right w:val="none" w:sz="0" w:space="0" w:color="auto"/>
      </w:divBdr>
    </w:div>
    <w:div w:id="261574442">
      <w:bodyDiv w:val="1"/>
      <w:marLeft w:val="0"/>
      <w:marRight w:val="0"/>
      <w:marTop w:val="0"/>
      <w:marBottom w:val="0"/>
      <w:divBdr>
        <w:top w:val="none" w:sz="0" w:space="0" w:color="auto"/>
        <w:left w:val="none" w:sz="0" w:space="0" w:color="auto"/>
        <w:bottom w:val="none" w:sz="0" w:space="0" w:color="auto"/>
        <w:right w:val="none" w:sz="0" w:space="0" w:color="auto"/>
      </w:divBdr>
    </w:div>
    <w:div w:id="270401653">
      <w:bodyDiv w:val="1"/>
      <w:marLeft w:val="0"/>
      <w:marRight w:val="0"/>
      <w:marTop w:val="0"/>
      <w:marBottom w:val="0"/>
      <w:divBdr>
        <w:top w:val="none" w:sz="0" w:space="0" w:color="auto"/>
        <w:left w:val="none" w:sz="0" w:space="0" w:color="auto"/>
        <w:bottom w:val="none" w:sz="0" w:space="0" w:color="auto"/>
        <w:right w:val="none" w:sz="0" w:space="0" w:color="auto"/>
      </w:divBdr>
    </w:div>
    <w:div w:id="287323664">
      <w:bodyDiv w:val="1"/>
      <w:marLeft w:val="0"/>
      <w:marRight w:val="0"/>
      <w:marTop w:val="0"/>
      <w:marBottom w:val="0"/>
      <w:divBdr>
        <w:top w:val="none" w:sz="0" w:space="0" w:color="auto"/>
        <w:left w:val="none" w:sz="0" w:space="0" w:color="auto"/>
        <w:bottom w:val="none" w:sz="0" w:space="0" w:color="auto"/>
        <w:right w:val="none" w:sz="0" w:space="0" w:color="auto"/>
      </w:divBdr>
    </w:div>
    <w:div w:id="290668482">
      <w:bodyDiv w:val="1"/>
      <w:marLeft w:val="0"/>
      <w:marRight w:val="0"/>
      <w:marTop w:val="0"/>
      <w:marBottom w:val="0"/>
      <w:divBdr>
        <w:top w:val="none" w:sz="0" w:space="0" w:color="auto"/>
        <w:left w:val="none" w:sz="0" w:space="0" w:color="auto"/>
        <w:bottom w:val="none" w:sz="0" w:space="0" w:color="auto"/>
        <w:right w:val="none" w:sz="0" w:space="0" w:color="auto"/>
      </w:divBdr>
    </w:div>
    <w:div w:id="299388520">
      <w:bodyDiv w:val="1"/>
      <w:marLeft w:val="0"/>
      <w:marRight w:val="0"/>
      <w:marTop w:val="0"/>
      <w:marBottom w:val="0"/>
      <w:divBdr>
        <w:top w:val="none" w:sz="0" w:space="0" w:color="auto"/>
        <w:left w:val="none" w:sz="0" w:space="0" w:color="auto"/>
        <w:bottom w:val="none" w:sz="0" w:space="0" w:color="auto"/>
        <w:right w:val="none" w:sz="0" w:space="0" w:color="auto"/>
      </w:divBdr>
    </w:div>
    <w:div w:id="299456902">
      <w:bodyDiv w:val="1"/>
      <w:marLeft w:val="0"/>
      <w:marRight w:val="0"/>
      <w:marTop w:val="0"/>
      <w:marBottom w:val="0"/>
      <w:divBdr>
        <w:top w:val="none" w:sz="0" w:space="0" w:color="auto"/>
        <w:left w:val="none" w:sz="0" w:space="0" w:color="auto"/>
        <w:bottom w:val="none" w:sz="0" w:space="0" w:color="auto"/>
        <w:right w:val="none" w:sz="0" w:space="0" w:color="auto"/>
      </w:divBdr>
    </w:div>
    <w:div w:id="303586667">
      <w:bodyDiv w:val="1"/>
      <w:marLeft w:val="0"/>
      <w:marRight w:val="0"/>
      <w:marTop w:val="0"/>
      <w:marBottom w:val="0"/>
      <w:divBdr>
        <w:top w:val="none" w:sz="0" w:space="0" w:color="auto"/>
        <w:left w:val="none" w:sz="0" w:space="0" w:color="auto"/>
        <w:bottom w:val="none" w:sz="0" w:space="0" w:color="auto"/>
        <w:right w:val="none" w:sz="0" w:space="0" w:color="auto"/>
      </w:divBdr>
    </w:div>
    <w:div w:id="310790210">
      <w:bodyDiv w:val="1"/>
      <w:marLeft w:val="0"/>
      <w:marRight w:val="0"/>
      <w:marTop w:val="0"/>
      <w:marBottom w:val="0"/>
      <w:divBdr>
        <w:top w:val="none" w:sz="0" w:space="0" w:color="auto"/>
        <w:left w:val="none" w:sz="0" w:space="0" w:color="auto"/>
        <w:bottom w:val="none" w:sz="0" w:space="0" w:color="auto"/>
        <w:right w:val="none" w:sz="0" w:space="0" w:color="auto"/>
      </w:divBdr>
    </w:div>
    <w:div w:id="315381845">
      <w:bodyDiv w:val="1"/>
      <w:marLeft w:val="0"/>
      <w:marRight w:val="0"/>
      <w:marTop w:val="0"/>
      <w:marBottom w:val="0"/>
      <w:divBdr>
        <w:top w:val="none" w:sz="0" w:space="0" w:color="auto"/>
        <w:left w:val="none" w:sz="0" w:space="0" w:color="auto"/>
        <w:bottom w:val="none" w:sz="0" w:space="0" w:color="auto"/>
        <w:right w:val="none" w:sz="0" w:space="0" w:color="auto"/>
      </w:divBdr>
    </w:div>
    <w:div w:id="316543213">
      <w:bodyDiv w:val="1"/>
      <w:marLeft w:val="0"/>
      <w:marRight w:val="0"/>
      <w:marTop w:val="0"/>
      <w:marBottom w:val="0"/>
      <w:divBdr>
        <w:top w:val="none" w:sz="0" w:space="0" w:color="auto"/>
        <w:left w:val="none" w:sz="0" w:space="0" w:color="auto"/>
        <w:bottom w:val="none" w:sz="0" w:space="0" w:color="auto"/>
        <w:right w:val="none" w:sz="0" w:space="0" w:color="auto"/>
      </w:divBdr>
    </w:div>
    <w:div w:id="335965719">
      <w:bodyDiv w:val="1"/>
      <w:marLeft w:val="0"/>
      <w:marRight w:val="0"/>
      <w:marTop w:val="0"/>
      <w:marBottom w:val="0"/>
      <w:divBdr>
        <w:top w:val="none" w:sz="0" w:space="0" w:color="auto"/>
        <w:left w:val="none" w:sz="0" w:space="0" w:color="auto"/>
        <w:bottom w:val="none" w:sz="0" w:space="0" w:color="auto"/>
        <w:right w:val="none" w:sz="0" w:space="0" w:color="auto"/>
      </w:divBdr>
    </w:div>
    <w:div w:id="339547491">
      <w:bodyDiv w:val="1"/>
      <w:marLeft w:val="0"/>
      <w:marRight w:val="0"/>
      <w:marTop w:val="0"/>
      <w:marBottom w:val="0"/>
      <w:divBdr>
        <w:top w:val="none" w:sz="0" w:space="0" w:color="auto"/>
        <w:left w:val="none" w:sz="0" w:space="0" w:color="auto"/>
        <w:bottom w:val="none" w:sz="0" w:space="0" w:color="auto"/>
        <w:right w:val="none" w:sz="0" w:space="0" w:color="auto"/>
      </w:divBdr>
    </w:div>
    <w:div w:id="351761603">
      <w:bodyDiv w:val="1"/>
      <w:marLeft w:val="0"/>
      <w:marRight w:val="0"/>
      <w:marTop w:val="0"/>
      <w:marBottom w:val="0"/>
      <w:divBdr>
        <w:top w:val="none" w:sz="0" w:space="0" w:color="auto"/>
        <w:left w:val="none" w:sz="0" w:space="0" w:color="auto"/>
        <w:bottom w:val="none" w:sz="0" w:space="0" w:color="auto"/>
        <w:right w:val="none" w:sz="0" w:space="0" w:color="auto"/>
      </w:divBdr>
    </w:div>
    <w:div w:id="358163445">
      <w:bodyDiv w:val="1"/>
      <w:marLeft w:val="0"/>
      <w:marRight w:val="0"/>
      <w:marTop w:val="0"/>
      <w:marBottom w:val="0"/>
      <w:divBdr>
        <w:top w:val="none" w:sz="0" w:space="0" w:color="auto"/>
        <w:left w:val="none" w:sz="0" w:space="0" w:color="auto"/>
        <w:bottom w:val="none" w:sz="0" w:space="0" w:color="auto"/>
        <w:right w:val="none" w:sz="0" w:space="0" w:color="auto"/>
      </w:divBdr>
    </w:div>
    <w:div w:id="359666369">
      <w:bodyDiv w:val="1"/>
      <w:marLeft w:val="0"/>
      <w:marRight w:val="0"/>
      <w:marTop w:val="0"/>
      <w:marBottom w:val="0"/>
      <w:divBdr>
        <w:top w:val="none" w:sz="0" w:space="0" w:color="auto"/>
        <w:left w:val="none" w:sz="0" w:space="0" w:color="auto"/>
        <w:bottom w:val="none" w:sz="0" w:space="0" w:color="auto"/>
        <w:right w:val="none" w:sz="0" w:space="0" w:color="auto"/>
      </w:divBdr>
    </w:div>
    <w:div w:id="360283612">
      <w:bodyDiv w:val="1"/>
      <w:marLeft w:val="0"/>
      <w:marRight w:val="0"/>
      <w:marTop w:val="0"/>
      <w:marBottom w:val="0"/>
      <w:divBdr>
        <w:top w:val="none" w:sz="0" w:space="0" w:color="auto"/>
        <w:left w:val="none" w:sz="0" w:space="0" w:color="auto"/>
        <w:bottom w:val="none" w:sz="0" w:space="0" w:color="auto"/>
        <w:right w:val="none" w:sz="0" w:space="0" w:color="auto"/>
      </w:divBdr>
    </w:div>
    <w:div w:id="363091746">
      <w:bodyDiv w:val="1"/>
      <w:marLeft w:val="0"/>
      <w:marRight w:val="0"/>
      <w:marTop w:val="0"/>
      <w:marBottom w:val="0"/>
      <w:divBdr>
        <w:top w:val="none" w:sz="0" w:space="0" w:color="auto"/>
        <w:left w:val="none" w:sz="0" w:space="0" w:color="auto"/>
        <w:bottom w:val="none" w:sz="0" w:space="0" w:color="auto"/>
        <w:right w:val="none" w:sz="0" w:space="0" w:color="auto"/>
      </w:divBdr>
    </w:div>
    <w:div w:id="364789779">
      <w:bodyDiv w:val="1"/>
      <w:marLeft w:val="0"/>
      <w:marRight w:val="0"/>
      <w:marTop w:val="0"/>
      <w:marBottom w:val="0"/>
      <w:divBdr>
        <w:top w:val="none" w:sz="0" w:space="0" w:color="auto"/>
        <w:left w:val="none" w:sz="0" w:space="0" w:color="auto"/>
        <w:bottom w:val="none" w:sz="0" w:space="0" w:color="auto"/>
        <w:right w:val="none" w:sz="0" w:space="0" w:color="auto"/>
      </w:divBdr>
    </w:div>
    <w:div w:id="378171053">
      <w:bodyDiv w:val="1"/>
      <w:marLeft w:val="0"/>
      <w:marRight w:val="0"/>
      <w:marTop w:val="0"/>
      <w:marBottom w:val="0"/>
      <w:divBdr>
        <w:top w:val="none" w:sz="0" w:space="0" w:color="auto"/>
        <w:left w:val="none" w:sz="0" w:space="0" w:color="auto"/>
        <w:bottom w:val="none" w:sz="0" w:space="0" w:color="auto"/>
        <w:right w:val="none" w:sz="0" w:space="0" w:color="auto"/>
      </w:divBdr>
    </w:div>
    <w:div w:id="382144566">
      <w:bodyDiv w:val="1"/>
      <w:marLeft w:val="0"/>
      <w:marRight w:val="0"/>
      <w:marTop w:val="0"/>
      <w:marBottom w:val="0"/>
      <w:divBdr>
        <w:top w:val="none" w:sz="0" w:space="0" w:color="auto"/>
        <w:left w:val="none" w:sz="0" w:space="0" w:color="auto"/>
        <w:bottom w:val="none" w:sz="0" w:space="0" w:color="auto"/>
        <w:right w:val="none" w:sz="0" w:space="0" w:color="auto"/>
      </w:divBdr>
    </w:div>
    <w:div w:id="395785875">
      <w:bodyDiv w:val="1"/>
      <w:marLeft w:val="0"/>
      <w:marRight w:val="0"/>
      <w:marTop w:val="0"/>
      <w:marBottom w:val="0"/>
      <w:divBdr>
        <w:top w:val="none" w:sz="0" w:space="0" w:color="auto"/>
        <w:left w:val="none" w:sz="0" w:space="0" w:color="auto"/>
        <w:bottom w:val="none" w:sz="0" w:space="0" w:color="auto"/>
        <w:right w:val="none" w:sz="0" w:space="0" w:color="auto"/>
      </w:divBdr>
    </w:div>
    <w:div w:id="409010496">
      <w:bodyDiv w:val="1"/>
      <w:marLeft w:val="0"/>
      <w:marRight w:val="0"/>
      <w:marTop w:val="0"/>
      <w:marBottom w:val="0"/>
      <w:divBdr>
        <w:top w:val="none" w:sz="0" w:space="0" w:color="auto"/>
        <w:left w:val="none" w:sz="0" w:space="0" w:color="auto"/>
        <w:bottom w:val="none" w:sz="0" w:space="0" w:color="auto"/>
        <w:right w:val="none" w:sz="0" w:space="0" w:color="auto"/>
      </w:divBdr>
    </w:div>
    <w:div w:id="415323222">
      <w:bodyDiv w:val="1"/>
      <w:marLeft w:val="0"/>
      <w:marRight w:val="0"/>
      <w:marTop w:val="0"/>
      <w:marBottom w:val="0"/>
      <w:divBdr>
        <w:top w:val="none" w:sz="0" w:space="0" w:color="auto"/>
        <w:left w:val="none" w:sz="0" w:space="0" w:color="auto"/>
        <w:bottom w:val="none" w:sz="0" w:space="0" w:color="auto"/>
        <w:right w:val="none" w:sz="0" w:space="0" w:color="auto"/>
      </w:divBdr>
    </w:div>
    <w:div w:id="418601965">
      <w:bodyDiv w:val="1"/>
      <w:marLeft w:val="0"/>
      <w:marRight w:val="0"/>
      <w:marTop w:val="0"/>
      <w:marBottom w:val="0"/>
      <w:divBdr>
        <w:top w:val="none" w:sz="0" w:space="0" w:color="auto"/>
        <w:left w:val="none" w:sz="0" w:space="0" w:color="auto"/>
        <w:bottom w:val="none" w:sz="0" w:space="0" w:color="auto"/>
        <w:right w:val="none" w:sz="0" w:space="0" w:color="auto"/>
      </w:divBdr>
    </w:div>
    <w:div w:id="435177756">
      <w:bodyDiv w:val="1"/>
      <w:marLeft w:val="0"/>
      <w:marRight w:val="0"/>
      <w:marTop w:val="0"/>
      <w:marBottom w:val="0"/>
      <w:divBdr>
        <w:top w:val="none" w:sz="0" w:space="0" w:color="auto"/>
        <w:left w:val="none" w:sz="0" w:space="0" w:color="auto"/>
        <w:bottom w:val="none" w:sz="0" w:space="0" w:color="auto"/>
        <w:right w:val="none" w:sz="0" w:space="0" w:color="auto"/>
      </w:divBdr>
    </w:div>
    <w:div w:id="445124456">
      <w:bodyDiv w:val="1"/>
      <w:marLeft w:val="0"/>
      <w:marRight w:val="0"/>
      <w:marTop w:val="0"/>
      <w:marBottom w:val="0"/>
      <w:divBdr>
        <w:top w:val="none" w:sz="0" w:space="0" w:color="auto"/>
        <w:left w:val="none" w:sz="0" w:space="0" w:color="auto"/>
        <w:bottom w:val="none" w:sz="0" w:space="0" w:color="auto"/>
        <w:right w:val="none" w:sz="0" w:space="0" w:color="auto"/>
      </w:divBdr>
    </w:div>
    <w:div w:id="446970344">
      <w:bodyDiv w:val="1"/>
      <w:marLeft w:val="0"/>
      <w:marRight w:val="0"/>
      <w:marTop w:val="0"/>
      <w:marBottom w:val="0"/>
      <w:divBdr>
        <w:top w:val="none" w:sz="0" w:space="0" w:color="auto"/>
        <w:left w:val="none" w:sz="0" w:space="0" w:color="auto"/>
        <w:bottom w:val="none" w:sz="0" w:space="0" w:color="auto"/>
        <w:right w:val="none" w:sz="0" w:space="0" w:color="auto"/>
      </w:divBdr>
    </w:div>
    <w:div w:id="449513762">
      <w:bodyDiv w:val="1"/>
      <w:marLeft w:val="0"/>
      <w:marRight w:val="0"/>
      <w:marTop w:val="0"/>
      <w:marBottom w:val="0"/>
      <w:divBdr>
        <w:top w:val="none" w:sz="0" w:space="0" w:color="auto"/>
        <w:left w:val="none" w:sz="0" w:space="0" w:color="auto"/>
        <w:bottom w:val="none" w:sz="0" w:space="0" w:color="auto"/>
        <w:right w:val="none" w:sz="0" w:space="0" w:color="auto"/>
      </w:divBdr>
    </w:div>
    <w:div w:id="459155086">
      <w:bodyDiv w:val="1"/>
      <w:marLeft w:val="0"/>
      <w:marRight w:val="0"/>
      <w:marTop w:val="0"/>
      <w:marBottom w:val="0"/>
      <w:divBdr>
        <w:top w:val="none" w:sz="0" w:space="0" w:color="auto"/>
        <w:left w:val="none" w:sz="0" w:space="0" w:color="auto"/>
        <w:bottom w:val="none" w:sz="0" w:space="0" w:color="auto"/>
        <w:right w:val="none" w:sz="0" w:space="0" w:color="auto"/>
      </w:divBdr>
    </w:div>
    <w:div w:id="482351752">
      <w:bodyDiv w:val="1"/>
      <w:marLeft w:val="0"/>
      <w:marRight w:val="0"/>
      <w:marTop w:val="0"/>
      <w:marBottom w:val="0"/>
      <w:divBdr>
        <w:top w:val="none" w:sz="0" w:space="0" w:color="auto"/>
        <w:left w:val="none" w:sz="0" w:space="0" w:color="auto"/>
        <w:bottom w:val="none" w:sz="0" w:space="0" w:color="auto"/>
        <w:right w:val="none" w:sz="0" w:space="0" w:color="auto"/>
      </w:divBdr>
    </w:div>
    <w:div w:id="509561019">
      <w:bodyDiv w:val="1"/>
      <w:marLeft w:val="0"/>
      <w:marRight w:val="0"/>
      <w:marTop w:val="0"/>
      <w:marBottom w:val="0"/>
      <w:divBdr>
        <w:top w:val="none" w:sz="0" w:space="0" w:color="auto"/>
        <w:left w:val="none" w:sz="0" w:space="0" w:color="auto"/>
        <w:bottom w:val="none" w:sz="0" w:space="0" w:color="auto"/>
        <w:right w:val="none" w:sz="0" w:space="0" w:color="auto"/>
      </w:divBdr>
    </w:div>
    <w:div w:id="510025067">
      <w:bodyDiv w:val="1"/>
      <w:marLeft w:val="0"/>
      <w:marRight w:val="0"/>
      <w:marTop w:val="0"/>
      <w:marBottom w:val="0"/>
      <w:divBdr>
        <w:top w:val="none" w:sz="0" w:space="0" w:color="auto"/>
        <w:left w:val="none" w:sz="0" w:space="0" w:color="auto"/>
        <w:bottom w:val="none" w:sz="0" w:space="0" w:color="auto"/>
        <w:right w:val="none" w:sz="0" w:space="0" w:color="auto"/>
      </w:divBdr>
    </w:div>
    <w:div w:id="514998360">
      <w:bodyDiv w:val="1"/>
      <w:marLeft w:val="0"/>
      <w:marRight w:val="0"/>
      <w:marTop w:val="0"/>
      <w:marBottom w:val="0"/>
      <w:divBdr>
        <w:top w:val="none" w:sz="0" w:space="0" w:color="auto"/>
        <w:left w:val="none" w:sz="0" w:space="0" w:color="auto"/>
        <w:bottom w:val="none" w:sz="0" w:space="0" w:color="auto"/>
        <w:right w:val="none" w:sz="0" w:space="0" w:color="auto"/>
      </w:divBdr>
    </w:div>
    <w:div w:id="516578388">
      <w:bodyDiv w:val="1"/>
      <w:marLeft w:val="0"/>
      <w:marRight w:val="0"/>
      <w:marTop w:val="0"/>
      <w:marBottom w:val="0"/>
      <w:divBdr>
        <w:top w:val="none" w:sz="0" w:space="0" w:color="auto"/>
        <w:left w:val="none" w:sz="0" w:space="0" w:color="auto"/>
        <w:bottom w:val="none" w:sz="0" w:space="0" w:color="auto"/>
        <w:right w:val="none" w:sz="0" w:space="0" w:color="auto"/>
      </w:divBdr>
    </w:div>
    <w:div w:id="550309355">
      <w:bodyDiv w:val="1"/>
      <w:marLeft w:val="0"/>
      <w:marRight w:val="0"/>
      <w:marTop w:val="0"/>
      <w:marBottom w:val="0"/>
      <w:divBdr>
        <w:top w:val="none" w:sz="0" w:space="0" w:color="auto"/>
        <w:left w:val="none" w:sz="0" w:space="0" w:color="auto"/>
        <w:bottom w:val="none" w:sz="0" w:space="0" w:color="auto"/>
        <w:right w:val="none" w:sz="0" w:space="0" w:color="auto"/>
      </w:divBdr>
    </w:div>
    <w:div w:id="551580568">
      <w:bodyDiv w:val="1"/>
      <w:marLeft w:val="0"/>
      <w:marRight w:val="0"/>
      <w:marTop w:val="0"/>
      <w:marBottom w:val="0"/>
      <w:divBdr>
        <w:top w:val="none" w:sz="0" w:space="0" w:color="auto"/>
        <w:left w:val="none" w:sz="0" w:space="0" w:color="auto"/>
        <w:bottom w:val="none" w:sz="0" w:space="0" w:color="auto"/>
        <w:right w:val="none" w:sz="0" w:space="0" w:color="auto"/>
      </w:divBdr>
    </w:div>
    <w:div w:id="557862425">
      <w:bodyDiv w:val="1"/>
      <w:marLeft w:val="0"/>
      <w:marRight w:val="0"/>
      <w:marTop w:val="0"/>
      <w:marBottom w:val="0"/>
      <w:divBdr>
        <w:top w:val="none" w:sz="0" w:space="0" w:color="auto"/>
        <w:left w:val="none" w:sz="0" w:space="0" w:color="auto"/>
        <w:bottom w:val="none" w:sz="0" w:space="0" w:color="auto"/>
        <w:right w:val="none" w:sz="0" w:space="0" w:color="auto"/>
      </w:divBdr>
    </w:div>
    <w:div w:id="559942364">
      <w:bodyDiv w:val="1"/>
      <w:marLeft w:val="0"/>
      <w:marRight w:val="0"/>
      <w:marTop w:val="0"/>
      <w:marBottom w:val="0"/>
      <w:divBdr>
        <w:top w:val="none" w:sz="0" w:space="0" w:color="auto"/>
        <w:left w:val="none" w:sz="0" w:space="0" w:color="auto"/>
        <w:bottom w:val="none" w:sz="0" w:space="0" w:color="auto"/>
        <w:right w:val="none" w:sz="0" w:space="0" w:color="auto"/>
      </w:divBdr>
    </w:div>
    <w:div w:id="563637571">
      <w:bodyDiv w:val="1"/>
      <w:marLeft w:val="0"/>
      <w:marRight w:val="0"/>
      <w:marTop w:val="0"/>
      <w:marBottom w:val="0"/>
      <w:divBdr>
        <w:top w:val="none" w:sz="0" w:space="0" w:color="auto"/>
        <w:left w:val="none" w:sz="0" w:space="0" w:color="auto"/>
        <w:bottom w:val="none" w:sz="0" w:space="0" w:color="auto"/>
        <w:right w:val="none" w:sz="0" w:space="0" w:color="auto"/>
      </w:divBdr>
    </w:div>
    <w:div w:id="569195821">
      <w:bodyDiv w:val="1"/>
      <w:marLeft w:val="0"/>
      <w:marRight w:val="0"/>
      <w:marTop w:val="0"/>
      <w:marBottom w:val="0"/>
      <w:divBdr>
        <w:top w:val="none" w:sz="0" w:space="0" w:color="auto"/>
        <w:left w:val="none" w:sz="0" w:space="0" w:color="auto"/>
        <w:bottom w:val="none" w:sz="0" w:space="0" w:color="auto"/>
        <w:right w:val="none" w:sz="0" w:space="0" w:color="auto"/>
      </w:divBdr>
    </w:div>
    <w:div w:id="574170276">
      <w:bodyDiv w:val="1"/>
      <w:marLeft w:val="0"/>
      <w:marRight w:val="0"/>
      <w:marTop w:val="0"/>
      <w:marBottom w:val="0"/>
      <w:divBdr>
        <w:top w:val="none" w:sz="0" w:space="0" w:color="auto"/>
        <w:left w:val="none" w:sz="0" w:space="0" w:color="auto"/>
        <w:bottom w:val="none" w:sz="0" w:space="0" w:color="auto"/>
        <w:right w:val="none" w:sz="0" w:space="0" w:color="auto"/>
      </w:divBdr>
    </w:div>
    <w:div w:id="600189688">
      <w:bodyDiv w:val="1"/>
      <w:marLeft w:val="0"/>
      <w:marRight w:val="0"/>
      <w:marTop w:val="0"/>
      <w:marBottom w:val="0"/>
      <w:divBdr>
        <w:top w:val="none" w:sz="0" w:space="0" w:color="auto"/>
        <w:left w:val="none" w:sz="0" w:space="0" w:color="auto"/>
        <w:bottom w:val="none" w:sz="0" w:space="0" w:color="auto"/>
        <w:right w:val="none" w:sz="0" w:space="0" w:color="auto"/>
      </w:divBdr>
    </w:div>
    <w:div w:id="608777226">
      <w:bodyDiv w:val="1"/>
      <w:marLeft w:val="0"/>
      <w:marRight w:val="0"/>
      <w:marTop w:val="0"/>
      <w:marBottom w:val="0"/>
      <w:divBdr>
        <w:top w:val="none" w:sz="0" w:space="0" w:color="auto"/>
        <w:left w:val="none" w:sz="0" w:space="0" w:color="auto"/>
        <w:bottom w:val="none" w:sz="0" w:space="0" w:color="auto"/>
        <w:right w:val="none" w:sz="0" w:space="0" w:color="auto"/>
      </w:divBdr>
    </w:div>
    <w:div w:id="618530035">
      <w:bodyDiv w:val="1"/>
      <w:marLeft w:val="0"/>
      <w:marRight w:val="0"/>
      <w:marTop w:val="0"/>
      <w:marBottom w:val="0"/>
      <w:divBdr>
        <w:top w:val="none" w:sz="0" w:space="0" w:color="auto"/>
        <w:left w:val="none" w:sz="0" w:space="0" w:color="auto"/>
        <w:bottom w:val="none" w:sz="0" w:space="0" w:color="auto"/>
        <w:right w:val="none" w:sz="0" w:space="0" w:color="auto"/>
      </w:divBdr>
      <w:divsChild>
        <w:div w:id="135219920">
          <w:marLeft w:val="360"/>
          <w:marRight w:val="0"/>
          <w:marTop w:val="0"/>
          <w:marBottom w:val="0"/>
          <w:divBdr>
            <w:top w:val="none" w:sz="0" w:space="0" w:color="auto"/>
            <w:left w:val="none" w:sz="0" w:space="0" w:color="auto"/>
            <w:bottom w:val="none" w:sz="0" w:space="0" w:color="auto"/>
            <w:right w:val="none" w:sz="0" w:space="0" w:color="auto"/>
          </w:divBdr>
        </w:div>
        <w:div w:id="854999753">
          <w:marLeft w:val="360"/>
          <w:marRight w:val="0"/>
          <w:marTop w:val="0"/>
          <w:marBottom w:val="0"/>
          <w:divBdr>
            <w:top w:val="none" w:sz="0" w:space="0" w:color="auto"/>
            <w:left w:val="none" w:sz="0" w:space="0" w:color="auto"/>
            <w:bottom w:val="none" w:sz="0" w:space="0" w:color="auto"/>
            <w:right w:val="none" w:sz="0" w:space="0" w:color="auto"/>
          </w:divBdr>
        </w:div>
      </w:divsChild>
    </w:div>
    <w:div w:id="628126840">
      <w:bodyDiv w:val="1"/>
      <w:marLeft w:val="0"/>
      <w:marRight w:val="0"/>
      <w:marTop w:val="0"/>
      <w:marBottom w:val="0"/>
      <w:divBdr>
        <w:top w:val="none" w:sz="0" w:space="0" w:color="auto"/>
        <w:left w:val="none" w:sz="0" w:space="0" w:color="auto"/>
        <w:bottom w:val="none" w:sz="0" w:space="0" w:color="auto"/>
        <w:right w:val="none" w:sz="0" w:space="0" w:color="auto"/>
      </w:divBdr>
    </w:div>
    <w:div w:id="631836246">
      <w:bodyDiv w:val="1"/>
      <w:marLeft w:val="0"/>
      <w:marRight w:val="0"/>
      <w:marTop w:val="0"/>
      <w:marBottom w:val="0"/>
      <w:divBdr>
        <w:top w:val="none" w:sz="0" w:space="0" w:color="auto"/>
        <w:left w:val="none" w:sz="0" w:space="0" w:color="auto"/>
        <w:bottom w:val="none" w:sz="0" w:space="0" w:color="auto"/>
        <w:right w:val="none" w:sz="0" w:space="0" w:color="auto"/>
      </w:divBdr>
    </w:div>
    <w:div w:id="632904595">
      <w:bodyDiv w:val="1"/>
      <w:marLeft w:val="0"/>
      <w:marRight w:val="0"/>
      <w:marTop w:val="0"/>
      <w:marBottom w:val="0"/>
      <w:divBdr>
        <w:top w:val="none" w:sz="0" w:space="0" w:color="auto"/>
        <w:left w:val="none" w:sz="0" w:space="0" w:color="auto"/>
        <w:bottom w:val="none" w:sz="0" w:space="0" w:color="auto"/>
        <w:right w:val="none" w:sz="0" w:space="0" w:color="auto"/>
      </w:divBdr>
    </w:div>
    <w:div w:id="634022000">
      <w:bodyDiv w:val="1"/>
      <w:marLeft w:val="0"/>
      <w:marRight w:val="0"/>
      <w:marTop w:val="0"/>
      <w:marBottom w:val="0"/>
      <w:divBdr>
        <w:top w:val="none" w:sz="0" w:space="0" w:color="auto"/>
        <w:left w:val="none" w:sz="0" w:space="0" w:color="auto"/>
        <w:bottom w:val="none" w:sz="0" w:space="0" w:color="auto"/>
        <w:right w:val="none" w:sz="0" w:space="0" w:color="auto"/>
      </w:divBdr>
    </w:div>
    <w:div w:id="652294931">
      <w:bodyDiv w:val="1"/>
      <w:marLeft w:val="0"/>
      <w:marRight w:val="0"/>
      <w:marTop w:val="0"/>
      <w:marBottom w:val="0"/>
      <w:divBdr>
        <w:top w:val="none" w:sz="0" w:space="0" w:color="auto"/>
        <w:left w:val="none" w:sz="0" w:space="0" w:color="auto"/>
        <w:bottom w:val="none" w:sz="0" w:space="0" w:color="auto"/>
        <w:right w:val="none" w:sz="0" w:space="0" w:color="auto"/>
      </w:divBdr>
    </w:div>
    <w:div w:id="654719502">
      <w:bodyDiv w:val="1"/>
      <w:marLeft w:val="0"/>
      <w:marRight w:val="0"/>
      <w:marTop w:val="0"/>
      <w:marBottom w:val="0"/>
      <w:divBdr>
        <w:top w:val="none" w:sz="0" w:space="0" w:color="auto"/>
        <w:left w:val="none" w:sz="0" w:space="0" w:color="auto"/>
        <w:bottom w:val="none" w:sz="0" w:space="0" w:color="auto"/>
        <w:right w:val="none" w:sz="0" w:space="0" w:color="auto"/>
      </w:divBdr>
    </w:div>
    <w:div w:id="655185457">
      <w:bodyDiv w:val="1"/>
      <w:marLeft w:val="0"/>
      <w:marRight w:val="0"/>
      <w:marTop w:val="0"/>
      <w:marBottom w:val="0"/>
      <w:divBdr>
        <w:top w:val="none" w:sz="0" w:space="0" w:color="auto"/>
        <w:left w:val="none" w:sz="0" w:space="0" w:color="auto"/>
        <w:bottom w:val="none" w:sz="0" w:space="0" w:color="auto"/>
        <w:right w:val="none" w:sz="0" w:space="0" w:color="auto"/>
      </w:divBdr>
    </w:div>
    <w:div w:id="661274035">
      <w:bodyDiv w:val="1"/>
      <w:marLeft w:val="0"/>
      <w:marRight w:val="0"/>
      <w:marTop w:val="0"/>
      <w:marBottom w:val="0"/>
      <w:divBdr>
        <w:top w:val="none" w:sz="0" w:space="0" w:color="auto"/>
        <w:left w:val="none" w:sz="0" w:space="0" w:color="auto"/>
        <w:bottom w:val="none" w:sz="0" w:space="0" w:color="auto"/>
        <w:right w:val="none" w:sz="0" w:space="0" w:color="auto"/>
      </w:divBdr>
    </w:div>
    <w:div w:id="665019430">
      <w:bodyDiv w:val="1"/>
      <w:marLeft w:val="0"/>
      <w:marRight w:val="0"/>
      <w:marTop w:val="0"/>
      <w:marBottom w:val="0"/>
      <w:divBdr>
        <w:top w:val="none" w:sz="0" w:space="0" w:color="auto"/>
        <w:left w:val="none" w:sz="0" w:space="0" w:color="auto"/>
        <w:bottom w:val="none" w:sz="0" w:space="0" w:color="auto"/>
        <w:right w:val="none" w:sz="0" w:space="0" w:color="auto"/>
      </w:divBdr>
    </w:div>
    <w:div w:id="665867964">
      <w:bodyDiv w:val="1"/>
      <w:marLeft w:val="0"/>
      <w:marRight w:val="0"/>
      <w:marTop w:val="0"/>
      <w:marBottom w:val="0"/>
      <w:divBdr>
        <w:top w:val="none" w:sz="0" w:space="0" w:color="auto"/>
        <w:left w:val="none" w:sz="0" w:space="0" w:color="auto"/>
        <w:bottom w:val="none" w:sz="0" w:space="0" w:color="auto"/>
        <w:right w:val="none" w:sz="0" w:space="0" w:color="auto"/>
      </w:divBdr>
    </w:div>
    <w:div w:id="685525773">
      <w:bodyDiv w:val="1"/>
      <w:marLeft w:val="0"/>
      <w:marRight w:val="0"/>
      <w:marTop w:val="0"/>
      <w:marBottom w:val="0"/>
      <w:divBdr>
        <w:top w:val="none" w:sz="0" w:space="0" w:color="auto"/>
        <w:left w:val="none" w:sz="0" w:space="0" w:color="auto"/>
        <w:bottom w:val="none" w:sz="0" w:space="0" w:color="auto"/>
        <w:right w:val="none" w:sz="0" w:space="0" w:color="auto"/>
      </w:divBdr>
    </w:div>
    <w:div w:id="689601166">
      <w:bodyDiv w:val="1"/>
      <w:marLeft w:val="0"/>
      <w:marRight w:val="0"/>
      <w:marTop w:val="0"/>
      <w:marBottom w:val="0"/>
      <w:divBdr>
        <w:top w:val="none" w:sz="0" w:space="0" w:color="auto"/>
        <w:left w:val="none" w:sz="0" w:space="0" w:color="auto"/>
        <w:bottom w:val="none" w:sz="0" w:space="0" w:color="auto"/>
        <w:right w:val="none" w:sz="0" w:space="0" w:color="auto"/>
      </w:divBdr>
    </w:div>
    <w:div w:id="690566948">
      <w:bodyDiv w:val="1"/>
      <w:marLeft w:val="0"/>
      <w:marRight w:val="0"/>
      <w:marTop w:val="0"/>
      <w:marBottom w:val="0"/>
      <w:divBdr>
        <w:top w:val="none" w:sz="0" w:space="0" w:color="auto"/>
        <w:left w:val="none" w:sz="0" w:space="0" w:color="auto"/>
        <w:bottom w:val="none" w:sz="0" w:space="0" w:color="auto"/>
        <w:right w:val="none" w:sz="0" w:space="0" w:color="auto"/>
      </w:divBdr>
    </w:div>
    <w:div w:id="695077515">
      <w:bodyDiv w:val="1"/>
      <w:marLeft w:val="0"/>
      <w:marRight w:val="0"/>
      <w:marTop w:val="0"/>
      <w:marBottom w:val="0"/>
      <w:divBdr>
        <w:top w:val="none" w:sz="0" w:space="0" w:color="auto"/>
        <w:left w:val="none" w:sz="0" w:space="0" w:color="auto"/>
        <w:bottom w:val="none" w:sz="0" w:space="0" w:color="auto"/>
        <w:right w:val="none" w:sz="0" w:space="0" w:color="auto"/>
      </w:divBdr>
    </w:div>
    <w:div w:id="719861565">
      <w:bodyDiv w:val="1"/>
      <w:marLeft w:val="0"/>
      <w:marRight w:val="0"/>
      <w:marTop w:val="0"/>
      <w:marBottom w:val="0"/>
      <w:divBdr>
        <w:top w:val="none" w:sz="0" w:space="0" w:color="auto"/>
        <w:left w:val="none" w:sz="0" w:space="0" w:color="auto"/>
        <w:bottom w:val="none" w:sz="0" w:space="0" w:color="auto"/>
        <w:right w:val="none" w:sz="0" w:space="0" w:color="auto"/>
      </w:divBdr>
    </w:div>
    <w:div w:id="730034262">
      <w:bodyDiv w:val="1"/>
      <w:marLeft w:val="0"/>
      <w:marRight w:val="0"/>
      <w:marTop w:val="0"/>
      <w:marBottom w:val="0"/>
      <w:divBdr>
        <w:top w:val="none" w:sz="0" w:space="0" w:color="auto"/>
        <w:left w:val="none" w:sz="0" w:space="0" w:color="auto"/>
        <w:bottom w:val="none" w:sz="0" w:space="0" w:color="auto"/>
        <w:right w:val="none" w:sz="0" w:space="0" w:color="auto"/>
      </w:divBdr>
    </w:div>
    <w:div w:id="740106648">
      <w:bodyDiv w:val="1"/>
      <w:marLeft w:val="0"/>
      <w:marRight w:val="0"/>
      <w:marTop w:val="0"/>
      <w:marBottom w:val="0"/>
      <w:divBdr>
        <w:top w:val="none" w:sz="0" w:space="0" w:color="auto"/>
        <w:left w:val="none" w:sz="0" w:space="0" w:color="auto"/>
        <w:bottom w:val="none" w:sz="0" w:space="0" w:color="auto"/>
        <w:right w:val="none" w:sz="0" w:space="0" w:color="auto"/>
      </w:divBdr>
    </w:div>
    <w:div w:id="744034383">
      <w:bodyDiv w:val="1"/>
      <w:marLeft w:val="0"/>
      <w:marRight w:val="0"/>
      <w:marTop w:val="0"/>
      <w:marBottom w:val="0"/>
      <w:divBdr>
        <w:top w:val="none" w:sz="0" w:space="0" w:color="auto"/>
        <w:left w:val="none" w:sz="0" w:space="0" w:color="auto"/>
        <w:bottom w:val="none" w:sz="0" w:space="0" w:color="auto"/>
        <w:right w:val="none" w:sz="0" w:space="0" w:color="auto"/>
      </w:divBdr>
    </w:div>
    <w:div w:id="773357170">
      <w:bodyDiv w:val="1"/>
      <w:marLeft w:val="0"/>
      <w:marRight w:val="0"/>
      <w:marTop w:val="0"/>
      <w:marBottom w:val="0"/>
      <w:divBdr>
        <w:top w:val="none" w:sz="0" w:space="0" w:color="auto"/>
        <w:left w:val="none" w:sz="0" w:space="0" w:color="auto"/>
        <w:bottom w:val="none" w:sz="0" w:space="0" w:color="auto"/>
        <w:right w:val="none" w:sz="0" w:space="0" w:color="auto"/>
      </w:divBdr>
    </w:div>
    <w:div w:id="785001401">
      <w:bodyDiv w:val="1"/>
      <w:marLeft w:val="0"/>
      <w:marRight w:val="0"/>
      <w:marTop w:val="0"/>
      <w:marBottom w:val="0"/>
      <w:divBdr>
        <w:top w:val="none" w:sz="0" w:space="0" w:color="auto"/>
        <w:left w:val="none" w:sz="0" w:space="0" w:color="auto"/>
        <w:bottom w:val="none" w:sz="0" w:space="0" w:color="auto"/>
        <w:right w:val="none" w:sz="0" w:space="0" w:color="auto"/>
      </w:divBdr>
    </w:div>
    <w:div w:id="791635104">
      <w:bodyDiv w:val="1"/>
      <w:marLeft w:val="0"/>
      <w:marRight w:val="0"/>
      <w:marTop w:val="0"/>
      <w:marBottom w:val="0"/>
      <w:divBdr>
        <w:top w:val="none" w:sz="0" w:space="0" w:color="auto"/>
        <w:left w:val="none" w:sz="0" w:space="0" w:color="auto"/>
        <w:bottom w:val="none" w:sz="0" w:space="0" w:color="auto"/>
        <w:right w:val="none" w:sz="0" w:space="0" w:color="auto"/>
      </w:divBdr>
    </w:div>
    <w:div w:id="827013164">
      <w:bodyDiv w:val="1"/>
      <w:marLeft w:val="0"/>
      <w:marRight w:val="0"/>
      <w:marTop w:val="0"/>
      <w:marBottom w:val="0"/>
      <w:divBdr>
        <w:top w:val="none" w:sz="0" w:space="0" w:color="auto"/>
        <w:left w:val="none" w:sz="0" w:space="0" w:color="auto"/>
        <w:bottom w:val="none" w:sz="0" w:space="0" w:color="auto"/>
        <w:right w:val="none" w:sz="0" w:space="0" w:color="auto"/>
      </w:divBdr>
    </w:div>
    <w:div w:id="841551513">
      <w:bodyDiv w:val="1"/>
      <w:marLeft w:val="0"/>
      <w:marRight w:val="0"/>
      <w:marTop w:val="0"/>
      <w:marBottom w:val="0"/>
      <w:divBdr>
        <w:top w:val="none" w:sz="0" w:space="0" w:color="auto"/>
        <w:left w:val="none" w:sz="0" w:space="0" w:color="auto"/>
        <w:bottom w:val="none" w:sz="0" w:space="0" w:color="auto"/>
        <w:right w:val="none" w:sz="0" w:space="0" w:color="auto"/>
      </w:divBdr>
    </w:div>
    <w:div w:id="846483656">
      <w:bodyDiv w:val="1"/>
      <w:marLeft w:val="0"/>
      <w:marRight w:val="0"/>
      <w:marTop w:val="0"/>
      <w:marBottom w:val="0"/>
      <w:divBdr>
        <w:top w:val="none" w:sz="0" w:space="0" w:color="auto"/>
        <w:left w:val="none" w:sz="0" w:space="0" w:color="auto"/>
        <w:bottom w:val="none" w:sz="0" w:space="0" w:color="auto"/>
        <w:right w:val="none" w:sz="0" w:space="0" w:color="auto"/>
      </w:divBdr>
    </w:div>
    <w:div w:id="851140484">
      <w:bodyDiv w:val="1"/>
      <w:marLeft w:val="0"/>
      <w:marRight w:val="0"/>
      <w:marTop w:val="0"/>
      <w:marBottom w:val="0"/>
      <w:divBdr>
        <w:top w:val="none" w:sz="0" w:space="0" w:color="auto"/>
        <w:left w:val="none" w:sz="0" w:space="0" w:color="auto"/>
        <w:bottom w:val="none" w:sz="0" w:space="0" w:color="auto"/>
        <w:right w:val="none" w:sz="0" w:space="0" w:color="auto"/>
      </w:divBdr>
    </w:div>
    <w:div w:id="872575996">
      <w:bodyDiv w:val="1"/>
      <w:marLeft w:val="0"/>
      <w:marRight w:val="0"/>
      <w:marTop w:val="0"/>
      <w:marBottom w:val="0"/>
      <w:divBdr>
        <w:top w:val="none" w:sz="0" w:space="0" w:color="auto"/>
        <w:left w:val="none" w:sz="0" w:space="0" w:color="auto"/>
        <w:bottom w:val="none" w:sz="0" w:space="0" w:color="auto"/>
        <w:right w:val="none" w:sz="0" w:space="0" w:color="auto"/>
      </w:divBdr>
    </w:div>
    <w:div w:id="879438591">
      <w:bodyDiv w:val="1"/>
      <w:marLeft w:val="0"/>
      <w:marRight w:val="0"/>
      <w:marTop w:val="0"/>
      <w:marBottom w:val="0"/>
      <w:divBdr>
        <w:top w:val="none" w:sz="0" w:space="0" w:color="auto"/>
        <w:left w:val="none" w:sz="0" w:space="0" w:color="auto"/>
        <w:bottom w:val="none" w:sz="0" w:space="0" w:color="auto"/>
        <w:right w:val="none" w:sz="0" w:space="0" w:color="auto"/>
      </w:divBdr>
    </w:div>
    <w:div w:id="887450490">
      <w:bodyDiv w:val="1"/>
      <w:marLeft w:val="0"/>
      <w:marRight w:val="0"/>
      <w:marTop w:val="0"/>
      <w:marBottom w:val="0"/>
      <w:divBdr>
        <w:top w:val="none" w:sz="0" w:space="0" w:color="auto"/>
        <w:left w:val="none" w:sz="0" w:space="0" w:color="auto"/>
        <w:bottom w:val="none" w:sz="0" w:space="0" w:color="auto"/>
        <w:right w:val="none" w:sz="0" w:space="0" w:color="auto"/>
      </w:divBdr>
    </w:div>
    <w:div w:id="894505815">
      <w:bodyDiv w:val="1"/>
      <w:marLeft w:val="0"/>
      <w:marRight w:val="0"/>
      <w:marTop w:val="0"/>
      <w:marBottom w:val="0"/>
      <w:divBdr>
        <w:top w:val="none" w:sz="0" w:space="0" w:color="auto"/>
        <w:left w:val="none" w:sz="0" w:space="0" w:color="auto"/>
        <w:bottom w:val="none" w:sz="0" w:space="0" w:color="auto"/>
        <w:right w:val="none" w:sz="0" w:space="0" w:color="auto"/>
      </w:divBdr>
    </w:div>
    <w:div w:id="904922971">
      <w:bodyDiv w:val="1"/>
      <w:marLeft w:val="0"/>
      <w:marRight w:val="0"/>
      <w:marTop w:val="0"/>
      <w:marBottom w:val="0"/>
      <w:divBdr>
        <w:top w:val="none" w:sz="0" w:space="0" w:color="auto"/>
        <w:left w:val="none" w:sz="0" w:space="0" w:color="auto"/>
        <w:bottom w:val="none" w:sz="0" w:space="0" w:color="auto"/>
        <w:right w:val="none" w:sz="0" w:space="0" w:color="auto"/>
      </w:divBdr>
    </w:div>
    <w:div w:id="906260282">
      <w:bodyDiv w:val="1"/>
      <w:marLeft w:val="0"/>
      <w:marRight w:val="0"/>
      <w:marTop w:val="0"/>
      <w:marBottom w:val="0"/>
      <w:divBdr>
        <w:top w:val="none" w:sz="0" w:space="0" w:color="auto"/>
        <w:left w:val="none" w:sz="0" w:space="0" w:color="auto"/>
        <w:bottom w:val="none" w:sz="0" w:space="0" w:color="auto"/>
        <w:right w:val="none" w:sz="0" w:space="0" w:color="auto"/>
      </w:divBdr>
    </w:div>
    <w:div w:id="927931190">
      <w:bodyDiv w:val="1"/>
      <w:marLeft w:val="0"/>
      <w:marRight w:val="0"/>
      <w:marTop w:val="0"/>
      <w:marBottom w:val="0"/>
      <w:divBdr>
        <w:top w:val="none" w:sz="0" w:space="0" w:color="auto"/>
        <w:left w:val="none" w:sz="0" w:space="0" w:color="auto"/>
        <w:bottom w:val="none" w:sz="0" w:space="0" w:color="auto"/>
        <w:right w:val="none" w:sz="0" w:space="0" w:color="auto"/>
      </w:divBdr>
    </w:div>
    <w:div w:id="930311065">
      <w:bodyDiv w:val="1"/>
      <w:marLeft w:val="0"/>
      <w:marRight w:val="0"/>
      <w:marTop w:val="0"/>
      <w:marBottom w:val="0"/>
      <w:divBdr>
        <w:top w:val="none" w:sz="0" w:space="0" w:color="auto"/>
        <w:left w:val="none" w:sz="0" w:space="0" w:color="auto"/>
        <w:bottom w:val="none" w:sz="0" w:space="0" w:color="auto"/>
        <w:right w:val="none" w:sz="0" w:space="0" w:color="auto"/>
      </w:divBdr>
    </w:div>
    <w:div w:id="932586582">
      <w:bodyDiv w:val="1"/>
      <w:marLeft w:val="0"/>
      <w:marRight w:val="0"/>
      <w:marTop w:val="0"/>
      <w:marBottom w:val="0"/>
      <w:divBdr>
        <w:top w:val="none" w:sz="0" w:space="0" w:color="auto"/>
        <w:left w:val="none" w:sz="0" w:space="0" w:color="auto"/>
        <w:bottom w:val="none" w:sz="0" w:space="0" w:color="auto"/>
        <w:right w:val="none" w:sz="0" w:space="0" w:color="auto"/>
      </w:divBdr>
    </w:div>
    <w:div w:id="936601091">
      <w:bodyDiv w:val="1"/>
      <w:marLeft w:val="0"/>
      <w:marRight w:val="0"/>
      <w:marTop w:val="0"/>
      <w:marBottom w:val="0"/>
      <w:divBdr>
        <w:top w:val="none" w:sz="0" w:space="0" w:color="auto"/>
        <w:left w:val="none" w:sz="0" w:space="0" w:color="auto"/>
        <w:bottom w:val="none" w:sz="0" w:space="0" w:color="auto"/>
        <w:right w:val="none" w:sz="0" w:space="0" w:color="auto"/>
      </w:divBdr>
    </w:div>
    <w:div w:id="955478259">
      <w:bodyDiv w:val="1"/>
      <w:marLeft w:val="0"/>
      <w:marRight w:val="0"/>
      <w:marTop w:val="0"/>
      <w:marBottom w:val="0"/>
      <w:divBdr>
        <w:top w:val="none" w:sz="0" w:space="0" w:color="auto"/>
        <w:left w:val="none" w:sz="0" w:space="0" w:color="auto"/>
        <w:bottom w:val="none" w:sz="0" w:space="0" w:color="auto"/>
        <w:right w:val="none" w:sz="0" w:space="0" w:color="auto"/>
      </w:divBdr>
    </w:div>
    <w:div w:id="960501810">
      <w:bodyDiv w:val="1"/>
      <w:marLeft w:val="0"/>
      <w:marRight w:val="0"/>
      <w:marTop w:val="0"/>
      <w:marBottom w:val="0"/>
      <w:divBdr>
        <w:top w:val="none" w:sz="0" w:space="0" w:color="auto"/>
        <w:left w:val="none" w:sz="0" w:space="0" w:color="auto"/>
        <w:bottom w:val="none" w:sz="0" w:space="0" w:color="auto"/>
        <w:right w:val="none" w:sz="0" w:space="0" w:color="auto"/>
      </w:divBdr>
    </w:div>
    <w:div w:id="961837341">
      <w:bodyDiv w:val="1"/>
      <w:marLeft w:val="0"/>
      <w:marRight w:val="0"/>
      <w:marTop w:val="0"/>
      <w:marBottom w:val="0"/>
      <w:divBdr>
        <w:top w:val="none" w:sz="0" w:space="0" w:color="auto"/>
        <w:left w:val="none" w:sz="0" w:space="0" w:color="auto"/>
        <w:bottom w:val="none" w:sz="0" w:space="0" w:color="auto"/>
        <w:right w:val="none" w:sz="0" w:space="0" w:color="auto"/>
      </w:divBdr>
    </w:div>
    <w:div w:id="986863793">
      <w:bodyDiv w:val="1"/>
      <w:marLeft w:val="0"/>
      <w:marRight w:val="0"/>
      <w:marTop w:val="0"/>
      <w:marBottom w:val="0"/>
      <w:divBdr>
        <w:top w:val="none" w:sz="0" w:space="0" w:color="auto"/>
        <w:left w:val="none" w:sz="0" w:space="0" w:color="auto"/>
        <w:bottom w:val="none" w:sz="0" w:space="0" w:color="auto"/>
        <w:right w:val="none" w:sz="0" w:space="0" w:color="auto"/>
      </w:divBdr>
    </w:div>
    <w:div w:id="988048164">
      <w:bodyDiv w:val="1"/>
      <w:marLeft w:val="0"/>
      <w:marRight w:val="0"/>
      <w:marTop w:val="0"/>
      <w:marBottom w:val="0"/>
      <w:divBdr>
        <w:top w:val="none" w:sz="0" w:space="0" w:color="auto"/>
        <w:left w:val="none" w:sz="0" w:space="0" w:color="auto"/>
        <w:bottom w:val="none" w:sz="0" w:space="0" w:color="auto"/>
        <w:right w:val="none" w:sz="0" w:space="0" w:color="auto"/>
      </w:divBdr>
    </w:div>
    <w:div w:id="989941088">
      <w:bodyDiv w:val="1"/>
      <w:marLeft w:val="0"/>
      <w:marRight w:val="0"/>
      <w:marTop w:val="0"/>
      <w:marBottom w:val="0"/>
      <w:divBdr>
        <w:top w:val="none" w:sz="0" w:space="0" w:color="auto"/>
        <w:left w:val="none" w:sz="0" w:space="0" w:color="auto"/>
        <w:bottom w:val="none" w:sz="0" w:space="0" w:color="auto"/>
        <w:right w:val="none" w:sz="0" w:space="0" w:color="auto"/>
      </w:divBdr>
    </w:div>
    <w:div w:id="990451218">
      <w:bodyDiv w:val="1"/>
      <w:marLeft w:val="0"/>
      <w:marRight w:val="0"/>
      <w:marTop w:val="0"/>
      <w:marBottom w:val="0"/>
      <w:divBdr>
        <w:top w:val="none" w:sz="0" w:space="0" w:color="auto"/>
        <w:left w:val="none" w:sz="0" w:space="0" w:color="auto"/>
        <w:bottom w:val="none" w:sz="0" w:space="0" w:color="auto"/>
        <w:right w:val="none" w:sz="0" w:space="0" w:color="auto"/>
      </w:divBdr>
    </w:div>
    <w:div w:id="990788987">
      <w:bodyDiv w:val="1"/>
      <w:marLeft w:val="0"/>
      <w:marRight w:val="0"/>
      <w:marTop w:val="0"/>
      <w:marBottom w:val="0"/>
      <w:divBdr>
        <w:top w:val="none" w:sz="0" w:space="0" w:color="auto"/>
        <w:left w:val="none" w:sz="0" w:space="0" w:color="auto"/>
        <w:bottom w:val="none" w:sz="0" w:space="0" w:color="auto"/>
        <w:right w:val="none" w:sz="0" w:space="0" w:color="auto"/>
      </w:divBdr>
    </w:div>
    <w:div w:id="990791421">
      <w:bodyDiv w:val="1"/>
      <w:marLeft w:val="0"/>
      <w:marRight w:val="0"/>
      <w:marTop w:val="0"/>
      <w:marBottom w:val="0"/>
      <w:divBdr>
        <w:top w:val="none" w:sz="0" w:space="0" w:color="auto"/>
        <w:left w:val="none" w:sz="0" w:space="0" w:color="auto"/>
        <w:bottom w:val="none" w:sz="0" w:space="0" w:color="auto"/>
        <w:right w:val="none" w:sz="0" w:space="0" w:color="auto"/>
      </w:divBdr>
    </w:div>
    <w:div w:id="995187807">
      <w:bodyDiv w:val="1"/>
      <w:marLeft w:val="0"/>
      <w:marRight w:val="0"/>
      <w:marTop w:val="0"/>
      <w:marBottom w:val="0"/>
      <w:divBdr>
        <w:top w:val="none" w:sz="0" w:space="0" w:color="auto"/>
        <w:left w:val="none" w:sz="0" w:space="0" w:color="auto"/>
        <w:bottom w:val="none" w:sz="0" w:space="0" w:color="auto"/>
        <w:right w:val="none" w:sz="0" w:space="0" w:color="auto"/>
      </w:divBdr>
    </w:div>
    <w:div w:id="999119187">
      <w:bodyDiv w:val="1"/>
      <w:marLeft w:val="0"/>
      <w:marRight w:val="0"/>
      <w:marTop w:val="0"/>
      <w:marBottom w:val="0"/>
      <w:divBdr>
        <w:top w:val="none" w:sz="0" w:space="0" w:color="auto"/>
        <w:left w:val="none" w:sz="0" w:space="0" w:color="auto"/>
        <w:bottom w:val="none" w:sz="0" w:space="0" w:color="auto"/>
        <w:right w:val="none" w:sz="0" w:space="0" w:color="auto"/>
      </w:divBdr>
    </w:div>
    <w:div w:id="1001927611">
      <w:bodyDiv w:val="1"/>
      <w:marLeft w:val="0"/>
      <w:marRight w:val="0"/>
      <w:marTop w:val="0"/>
      <w:marBottom w:val="0"/>
      <w:divBdr>
        <w:top w:val="none" w:sz="0" w:space="0" w:color="auto"/>
        <w:left w:val="none" w:sz="0" w:space="0" w:color="auto"/>
        <w:bottom w:val="none" w:sz="0" w:space="0" w:color="auto"/>
        <w:right w:val="none" w:sz="0" w:space="0" w:color="auto"/>
      </w:divBdr>
    </w:div>
    <w:div w:id="1008215094">
      <w:bodyDiv w:val="1"/>
      <w:marLeft w:val="0"/>
      <w:marRight w:val="0"/>
      <w:marTop w:val="0"/>
      <w:marBottom w:val="0"/>
      <w:divBdr>
        <w:top w:val="none" w:sz="0" w:space="0" w:color="auto"/>
        <w:left w:val="none" w:sz="0" w:space="0" w:color="auto"/>
        <w:bottom w:val="none" w:sz="0" w:space="0" w:color="auto"/>
        <w:right w:val="none" w:sz="0" w:space="0" w:color="auto"/>
      </w:divBdr>
    </w:div>
    <w:div w:id="1026248538">
      <w:bodyDiv w:val="1"/>
      <w:marLeft w:val="0"/>
      <w:marRight w:val="0"/>
      <w:marTop w:val="0"/>
      <w:marBottom w:val="0"/>
      <w:divBdr>
        <w:top w:val="none" w:sz="0" w:space="0" w:color="auto"/>
        <w:left w:val="none" w:sz="0" w:space="0" w:color="auto"/>
        <w:bottom w:val="none" w:sz="0" w:space="0" w:color="auto"/>
        <w:right w:val="none" w:sz="0" w:space="0" w:color="auto"/>
      </w:divBdr>
    </w:div>
    <w:div w:id="1030574310">
      <w:bodyDiv w:val="1"/>
      <w:marLeft w:val="0"/>
      <w:marRight w:val="0"/>
      <w:marTop w:val="0"/>
      <w:marBottom w:val="0"/>
      <w:divBdr>
        <w:top w:val="none" w:sz="0" w:space="0" w:color="auto"/>
        <w:left w:val="none" w:sz="0" w:space="0" w:color="auto"/>
        <w:bottom w:val="none" w:sz="0" w:space="0" w:color="auto"/>
        <w:right w:val="none" w:sz="0" w:space="0" w:color="auto"/>
      </w:divBdr>
    </w:div>
    <w:div w:id="1032222802">
      <w:bodyDiv w:val="1"/>
      <w:marLeft w:val="0"/>
      <w:marRight w:val="0"/>
      <w:marTop w:val="0"/>
      <w:marBottom w:val="0"/>
      <w:divBdr>
        <w:top w:val="none" w:sz="0" w:space="0" w:color="auto"/>
        <w:left w:val="none" w:sz="0" w:space="0" w:color="auto"/>
        <w:bottom w:val="none" w:sz="0" w:space="0" w:color="auto"/>
        <w:right w:val="none" w:sz="0" w:space="0" w:color="auto"/>
      </w:divBdr>
    </w:div>
    <w:div w:id="1044450977">
      <w:bodyDiv w:val="1"/>
      <w:marLeft w:val="0"/>
      <w:marRight w:val="0"/>
      <w:marTop w:val="0"/>
      <w:marBottom w:val="0"/>
      <w:divBdr>
        <w:top w:val="none" w:sz="0" w:space="0" w:color="auto"/>
        <w:left w:val="none" w:sz="0" w:space="0" w:color="auto"/>
        <w:bottom w:val="none" w:sz="0" w:space="0" w:color="auto"/>
        <w:right w:val="none" w:sz="0" w:space="0" w:color="auto"/>
      </w:divBdr>
    </w:div>
    <w:div w:id="1046947983">
      <w:bodyDiv w:val="1"/>
      <w:marLeft w:val="0"/>
      <w:marRight w:val="0"/>
      <w:marTop w:val="0"/>
      <w:marBottom w:val="0"/>
      <w:divBdr>
        <w:top w:val="none" w:sz="0" w:space="0" w:color="auto"/>
        <w:left w:val="none" w:sz="0" w:space="0" w:color="auto"/>
        <w:bottom w:val="none" w:sz="0" w:space="0" w:color="auto"/>
        <w:right w:val="none" w:sz="0" w:space="0" w:color="auto"/>
      </w:divBdr>
    </w:div>
    <w:div w:id="1051807670">
      <w:bodyDiv w:val="1"/>
      <w:marLeft w:val="0"/>
      <w:marRight w:val="0"/>
      <w:marTop w:val="0"/>
      <w:marBottom w:val="0"/>
      <w:divBdr>
        <w:top w:val="none" w:sz="0" w:space="0" w:color="auto"/>
        <w:left w:val="none" w:sz="0" w:space="0" w:color="auto"/>
        <w:bottom w:val="none" w:sz="0" w:space="0" w:color="auto"/>
        <w:right w:val="none" w:sz="0" w:space="0" w:color="auto"/>
      </w:divBdr>
    </w:div>
    <w:div w:id="1057893603">
      <w:bodyDiv w:val="1"/>
      <w:marLeft w:val="0"/>
      <w:marRight w:val="0"/>
      <w:marTop w:val="0"/>
      <w:marBottom w:val="0"/>
      <w:divBdr>
        <w:top w:val="none" w:sz="0" w:space="0" w:color="auto"/>
        <w:left w:val="none" w:sz="0" w:space="0" w:color="auto"/>
        <w:bottom w:val="none" w:sz="0" w:space="0" w:color="auto"/>
        <w:right w:val="none" w:sz="0" w:space="0" w:color="auto"/>
      </w:divBdr>
    </w:div>
    <w:div w:id="1058743484">
      <w:bodyDiv w:val="1"/>
      <w:marLeft w:val="0"/>
      <w:marRight w:val="0"/>
      <w:marTop w:val="0"/>
      <w:marBottom w:val="0"/>
      <w:divBdr>
        <w:top w:val="none" w:sz="0" w:space="0" w:color="auto"/>
        <w:left w:val="none" w:sz="0" w:space="0" w:color="auto"/>
        <w:bottom w:val="none" w:sz="0" w:space="0" w:color="auto"/>
        <w:right w:val="none" w:sz="0" w:space="0" w:color="auto"/>
      </w:divBdr>
    </w:div>
    <w:div w:id="1062607194">
      <w:bodyDiv w:val="1"/>
      <w:marLeft w:val="0"/>
      <w:marRight w:val="0"/>
      <w:marTop w:val="0"/>
      <w:marBottom w:val="0"/>
      <w:divBdr>
        <w:top w:val="none" w:sz="0" w:space="0" w:color="auto"/>
        <w:left w:val="none" w:sz="0" w:space="0" w:color="auto"/>
        <w:bottom w:val="none" w:sz="0" w:space="0" w:color="auto"/>
        <w:right w:val="none" w:sz="0" w:space="0" w:color="auto"/>
      </w:divBdr>
    </w:div>
    <w:div w:id="1070078930">
      <w:bodyDiv w:val="1"/>
      <w:marLeft w:val="0"/>
      <w:marRight w:val="0"/>
      <w:marTop w:val="0"/>
      <w:marBottom w:val="0"/>
      <w:divBdr>
        <w:top w:val="none" w:sz="0" w:space="0" w:color="auto"/>
        <w:left w:val="none" w:sz="0" w:space="0" w:color="auto"/>
        <w:bottom w:val="none" w:sz="0" w:space="0" w:color="auto"/>
        <w:right w:val="none" w:sz="0" w:space="0" w:color="auto"/>
      </w:divBdr>
    </w:div>
    <w:div w:id="1072198684">
      <w:bodyDiv w:val="1"/>
      <w:marLeft w:val="0"/>
      <w:marRight w:val="0"/>
      <w:marTop w:val="0"/>
      <w:marBottom w:val="0"/>
      <w:divBdr>
        <w:top w:val="none" w:sz="0" w:space="0" w:color="auto"/>
        <w:left w:val="none" w:sz="0" w:space="0" w:color="auto"/>
        <w:bottom w:val="none" w:sz="0" w:space="0" w:color="auto"/>
        <w:right w:val="none" w:sz="0" w:space="0" w:color="auto"/>
      </w:divBdr>
    </w:div>
    <w:div w:id="1081873108">
      <w:bodyDiv w:val="1"/>
      <w:marLeft w:val="0"/>
      <w:marRight w:val="0"/>
      <w:marTop w:val="0"/>
      <w:marBottom w:val="0"/>
      <w:divBdr>
        <w:top w:val="none" w:sz="0" w:space="0" w:color="auto"/>
        <w:left w:val="none" w:sz="0" w:space="0" w:color="auto"/>
        <w:bottom w:val="none" w:sz="0" w:space="0" w:color="auto"/>
        <w:right w:val="none" w:sz="0" w:space="0" w:color="auto"/>
      </w:divBdr>
    </w:div>
    <w:div w:id="1089885112">
      <w:bodyDiv w:val="1"/>
      <w:marLeft w:val="0"/>
      <w:marRight w:val="0"/>
      <w:marTop w:val="0"/>
      <w:marBottom w:val="0"/>
      <w:divBdr>
        <w:top w:val="none" w:sz="0" w:space="0" w:color="auto"/>
        <w:left w:val="none" w:sz="0" w:space="0" w:color="auto"/>
        <w:bottom w:val="none" w:sz="0" w:space="0" w:color="auto"/>
        <w:right w:val="none" w:sz="0" w:space="0" w:color="auto"/>
      </w:divBdr>
    </w:div>
    <w:div w:id="1099907302">
      <w:bodyDiv w:val="1"/>
      <w:marLeft w:val="0"/>
      <w:marRight w:val="0"/>
      <w:marTop w:val="0"/>
      <w:marBottom w:val="0"/>
      <w:divBdr>
        <w:top w:val="none" w:sz="0" w:space="0" w:color="auto"/>
        <w:left w:val="none" w:sz="0" w:space="0" w:color="auto"/>
        <w:bottom w:val="none" w:sz="0" w:space="0" w:color="auto"/>
        <w:right w:val="none" w:sz="0" w:space="0" w:color="auto"/>
      </w:divBdr>
    </w:div>
    <w:div w:id="1104837037">
      <w:bodyDiv w:val="1"/>
      <w:marLeft w:val="0"/>
      <w:marRight w:val="0"/>
      <w:marTop w:val="0"/>
      <w:marBottom w:val="0"/>
      <w:divBdr>
        <w:top w:val="none" w:sz="0" w:space="0" w:color="auto"/>
        <w:left w:val="none" w:sz="0" w:space="0" w:color="auto"/>
        <w:bottom w:val="none" w:sz="0" w:space="0" w:color="auto"/>
        <w:right w:val="none" w:sz="0" w:space="0" w:color="auto"/>
      </w:divBdr>
    </w:div>
    <w:div w:id="1109394721">
      <w:bodyDiv w:val="1"/>
      <w:marLeft w:val="0"/>
      <w:marRight w:val="0"/>
      <w:marTop w:val="0"/>
      <w:marBottom w:val="0"/>
      <w:divBdr>
        <w:top w:val="none" w:sz="0" w:space="0" w:color="auto"/>
        <w:left w:val="none" w:sz="0" w:space="0" w:color="auto"/>
        <w:bottom w:val="none" w:sz="0" w:space="0" w:color="auto"/>
        <w:right w:val="none" w:sz="0" w:space="0" w:color="auto"/>
      </w:divBdr>
    </w:div>
    <w:div w:id="1111242964">
      <w:bodyDiv w:val="1"/>
      <w:marLeft w:val="0"/>
      <w:marRight w:val="0"/>
      <w:marTop w:val="0"/>
      <w:marBottom w:val="0"/>
      <w:divBdr>
        <w:top w:val="none" w:sz="0" w:space="0" w:color="auto"/>
        <w:left w:val="none" w:sz="0" w:space="0" w:color="auto"/>
        <w:bottom w:val="none" w:sz="0" w:space="0" w:color="auto"/>
        <w:right w:val="none" w:sz="0" w:space="0" w:color="auto"/>
      </w:divBdr>
    </w:div>
    <w:div w:id="1111975424">
      <w:bodyDiv w:val="1"/>
      <w:marLeft w:val="0"/>
      <w:marRight w:val="0"/>
      <w:marTop w:val="0"/>
      <w:marBottom w:val="0"/>
      <w:divBdr>
        <w:top w:val="none" w:sz="0" w:space="0" w:color="auto"/>
        <w:left w:val="none" w:sz="0" w:space="0" w:color="auto"/>
        <w:bottom w:val="none" w:sz="0" w:space="0" w:color="auto"/>
        <w:right w:val="none" w:sz="0" w:space="0" w:color="auto"/>
      </w:divBdr>
    </w:div>
    <w:div w:id="1126045482">
      <w:bodyDiv w:val="1"/>
      <w:marLeft w:val="0"/>
      <w:marRight w:val="0"/>
      <w:marTop w:val="0"/>
      <w:marBottom w:val="0"/>
      <w:divBdr>
        <w:top w:val="none" w:sz="0" w:space="0" w:color="auto"/>
        <w:left w:val="none" w:sz="0" w:space="0" w:color="auto"/>
        <w:bottom w:val="none" w:sz="0" w:space="0" w:color="auto"/>
        <w:right w:val="none" w:sz="0" w:space="0" w:color="auto"/>
      </w:divBdr>
    </w:div>
    <w:div w:id="1129513083">
      <w:bodyDiv w:val="1"/>
      <w:marLeft w:val="0"/>
      <w:marRight w:val="0"/>
      <w:marTop w:val="0"/>
      <w:marBottom w:val="0"/>
      <w:divBdr>
        <w:top w:val="none" w:sz="0" w:space="0" w:color="auto"/>
        <w:left w:val="none" w:sz="0" w:space="0" w:color="auto"/>
        <w:bottom w:val="none" w:sz="0" w:space="0" w:color="auto"/>
        <w:right w:val="none" w:sz="0" w:space="0" w:color="auto"/>
      </w:divBdr>
    </w:div>
    <w:div w:id="1140802763">
      <w:bodyDiv w:val="1"/>
      <w:marLeft w:val="0"/>
      <w:marRight w:val="0"/>
      <w:marTop w:val="0"/>
      <w:marBottom w:val="0"/>
      <w:divBdr>
        <w:top w:val="none" w:sz="0" w:space="0" w:color="auto"/>
        <w:left w:val="none" w:sz="0" w:space="0" w:color="auto"/>
        <w:bottom w:val="none" w:sz="0" w:space="0" w:color="auto"/>
        <w:right w:val="none" w:sz="0" w:space="0" w:color="auto"/>
      </w:divBdr>
    </w:div>
    <w:div w:id="1150898489">
      <w:bodyDiv w:val="1"/>
      <w:marLeft w:val="0"/>
      <w:marRight w:val="0"/>
      <w:marTop w:val="0"/>
      <w:marBottom w:val="0"/>
      <w:divBdr>
        <w:top w:val="none" w:sz="0" w:space="0" w:color="auto"/>
        <w:left w:val="none" w:sz="0" w:space="0" w:color="auto"/>
        <w:bottom w:val="none" w:sz="0" w:space="0" w:color="auto"/>
        <w:right w:val="none" w:sz="0" w:space="0" w:color="auto"/>
      </w:divBdr>
    </w:div>
    <w:div w:id="1164711247">
      <w:bodyDiv w:val="1"/>
      <w:marLeft w:val="0"/>
      <w:marRight w:val="0"/>
      <w:marTop w:val="0"/>
      <w:marBottom w:val="0"/>
      <w:divBdr>
        <w:top w:val="none" w:sz="0" w:space="0" w:color="auto"/>
        <w:left w:val="none" w:sz="0" w:space="0" w:color="auto"/>
        <w:bottom w:val="none" w:sz="0" w:space="0" w:color="auto"/>
        <w:right w:val="none" w:sz="0" w:space="0" w:color="auto"/>
      </w:divBdr>
    </w:div>
    <w:div w:id="1193881745">
      <w:bodyDiv w:val="1"/>
      <w:marLeft w:val="0"/>
      <w:marRight w:val="0"/>
      <w:marTop w:val="0"/>
      <w:marBottom w:val="0"/>
      <w:divBdr>
        <w:top w:val="none" w:sz="0" w:space="0" w:color="auto"/>
        <w:left w:val="none" w:sz="0" w:space="0" w:color="auto"/>
        <w:bottom w:val="none" w:sz="0" w:space="0" w:color="auto"/>
        <w:right w:val="none" w:sz="0" w:space="0" w:color="auto"/>
      </w:divBdr>
    </w:div>
    <w:div w:id="1204829735">
      <w:bodyDiv w:val="1"/>
      <w:marLeft w:val="0"/>
      <w:marRight w:val="0"/>
      <w:marTop w:val="0"/>
      <w:marBottom w:val="0"/>
      <w:divBdr>
        <w:top w:val="none" w:sz="0" w:space="0" w:color="auto"/>
        <w:left w:val="none" w:sz="0" w:space="0" w:color="auto"/>
        <w:bottom w:val="none" w:sz="0" w:space="0" w:color="auto"/>
        <w:right w:val="none" w:sz="0" w:space="0" w:color="auto"/>
      </w:divBdr>
    </w:div>
    <w:div w:id="1206022679">
      <w:bodyDiv w:val="1"/>
      <w:marLeft w:val="0"/>
      <w:marRight w:val="0"/>
      <w:marTop w:val="0"/>
      <w:marBottom w:val="0"/>
      <w:divBdr>
        <w:top w:val="none" w:sz="0" w:space="0" w:color="auto"/>
        <w:left w:val="none" w:sz="0" w:space="0" w:color="auto"/>
        <w:bottom w:val="none" w:sz="0" w:space="0" w:color="auto"/>
        <w:right w:val="none" w:sz="0" w:space="0" w:color="auto"/>
      </w:divBdr>
    </w:div>
    <w:div w:id="1211646163">
      <w:bodyDiv w:val="1"/>
      <w:marLeft w:val="0"/>
      <w:marRight w:val="0"/>
      <w:marTop w:val="0"/>
      <w:marBottom w:val="0"/>
      <w:divBdr>
        <w:top w:val="none" w:sz="0" w:space="0" w:color="auto"/>
        <w:left w:val="none" w:sz="0" w:space="0" w:color="auto"/>
        <w:bottom w:val="none" w:sz="0" w:space="0" w:color="auto"/>
        <w:right w:val="none" w:sz="0" w:space="0" w:color="auto"/>
      </w:divBdr>
    </w:div>
    <w:div w:id="1211915324">
      <w:bodyDiv w:val="1"/>
      <w:marLeft w:val="0"/>
      <w:marRight w:val="0"/>
      <w:marTop w:val="0"/>
      <w:marBottom w:val="0"/>
      <w:divBdr>
        <w:top w:val="none" w:sz="0" w:space="0" w:color="auto"/>
        <w:left w:val="none" w:sz="0" w:space="0" w:color="auto"/>
        <w:bottom w:val="none" w:sz="0" w:space="0" w:color="auto"/>
        <w:right w:val="none" w:sz="0" w:space="0" w:color="auto"/>
      </w:divBdr>
    </w:div>
    <w:div w:id="1214736230">
      <w:bodyDiv w:val="1"/>
      <w:marLeft w:val="0"/>
      <w:marRight w:val="0"/>
      <w:marTop w:val="0"/>
      <w:marBottom w:val="0"/>
      <w:divBdr>
        <w:top w:val="none" w:sz="0" w:space="0" w:color="auto"/>
        <w:left w:val="none" w:sz="0" w:space="0" w:color="auto"/>
        <w:bottom w:val="none" w:sz="0" w:space="0" w:color="auto"/>
        <w:right w:val="none" w:sz="0" w:space="0" w:color="auto"/>
      </w:divBdr>
    </w:div>
    <w:div w:id="1216041712">
      <w:bodyDiv w:val="1"/>
      <w:marLeft w:val="0"/>
      <w:marRight w:val="0"/>
      <w:marTop w:val="0"/>
      <w:marBottom w:val="0"/>
      <w:divBdr>
        <w:top w:val="none" w:sz="0" w:space="0" w:color="auto"/>
        <w:left w:val="none" w:sz="0" w:space="0" w:color="auto"/>
        <w:bottom w:val="none" w:sz="0" w:space="0" w:color="auto"/>
        <w:right w:val="none" w:sz="0" w:space="0" w:color="auto"/>
      </w:divBdr>
    </w:div>
    <w:div w:id="1238176851">
      <w:bodyDiv w:val="1"/>
      <w:marLeft w:val="0"/>
      <w:marRight w:val="0"/>
      <w:marTop w:val="0"/>
      <w:marBottom w:val="0"/>
      <w:divBdr>
        <w:top w:val="none" w:sz="0" w:space="0" w:color="auto"/>
        <w:left w:val="none" w:sz="0" w:space="0" w:color="auto"/>
        <w:bottom w:val="none" w:sz="0" w:space="0" w:color="auto"/>
        <w:right w:val="none" w:sz="0" w:space="0" w:color="auto"/>
      </w:divBdr>
    </w:div>
    <w:div w:id="1240215334">
      <w:bodyDiv w:val="1"/>
      <w:marLeft w:val="0"/>
      <w:marRight w:val="0"/>
      <w:marTop w:val="0"/>
      <w:marBottom w:val="0"/>
      <w:divBdr>
        <w:top w:val="none" w:sz="0" w:space="0" w:color="auto"/>
        <w:left w:val="none" w:sz="0" w:space="0" w:color="auto"/>
        <w:bottom w:val="none" w:sz="0" w:space="0" w:color="auto"/>
        <w:right w:val="none" w:sz="0" w:space="0" w:color="auto"/>
      </w:divBdr>
    </w:div>
    <w:div w:id="1240600403">
      <w:bodyDiv w:val="1"/>
      <w:marLeft w:val="0"/>
      <w:marRight w:val="0"/>
      <w:marTop w:val="0"/>
      <w:marBottom w:val="0"/>
      <w:divBdr>
        <w:top w:val="none" w:sz="0" w:space="0" w:color="auto"/>
        <w:left w:val="none" w:sz="0" w:space="0" w:color="auto"/>
        <w:bottom w:val="none" w:sz="0" w:space="0" w:color="auto"/>
        <w:right w:val="none" w:sz="0" w:space="0" w:color="auto"/>
      </w:divBdr>
    </w:div>
    <w:div w:id="1242374552">
      <w:bodyDiv w:val="1"/>
      <w:marLeft w:val="0"/>
      <w:marRight w:val="0"/>
      <w:marTop w:val="0"/>
      <w:marBottom w:val="0"/>
      <w:divBdr>
        <w:top w:val="none" w:sz="0" w:space="0" w:color="auto"/>
        <w:left w:val="none" w:sz="0" w:space="0" w:color="auto"/>
        <w:bottom w:val="none" w:sz="0" w:space="0" w:color="auto"/>
        <w:right w:val="none" w:sz="0" w:space="0" w:color="auto"/>
      </w:divBdr>
    </w:div>
    <w:div w:id="1243106420">
      <w:bodyDiv w:val="1"/>
      <w:marLeft w:val="0"/>
      <w:marRight w:val="0"/>
      <w:marTop w:val="0"/>
      <w:marBottom w:val="0"/>
      <w:divBdr>
        <w:top w:val="none" w:sz="0" w:space="0" w:color="auto"/>
        <w:left w:val="none" w:sz="0" w:space="0" w:color="auto"/>
        <w:bottom w:val="none" w:sz="0" w:space="0" w:color="auto"/>
        <w:right w:val="none" w:sz="0" w:space="0" w:color="auto"/>
      </w:divBdr>
    </w:div>
    <w:div w:id="1246187748">
      <w:bodyDiv w:val="1"/>
      <w:marLeft w:val="0"/>
      <w:marRight w:val="0"/>
      <w:marTop w:val="0"/>
      <w:marBottom w:val="0"/>
      <w:divBdr>
        <w:top w:val="none" w:sz="0" w:space="0" w:color="auto"/>
        <w:left w:val="none" w:sz="0" w:space="0" w:color="auto"/>
        <w:bottom w:val="none" w:sz="0" w:space="0" w:color="auto"/>
        <w:right w:val="none" w:sz="0" w:space="0" w:color="auto"/>
      </w:divBdr>
    </w:div>
    <w:div w:id="1251037415">
      <w:bodyDiv w:val="1"/>
      <w:marLeft w:val="0"/>
      <w:marRight w:val="0"/>
      <w:marTop w:val="0"/>
      <w:marBottom w:val="0"/>
      <w:divBdr>
        <w:top w:val="none" w:sz="0" w:space="0" w:color="auto"/>
        <w:left w:val="none" w:sz="0" w:space="0" w:color="auto"/>
        <w:bottom w:val="none" w:sz="0" w:space="0" w:color="auto"/>
        <w:right w:val="none" w:sz="0" w:space="0" w:color="auto"/>
      </w:divBdr>
    </w:div>
    <w:div w:id="1262184642">
      <w:bodyDiv w:val="1"/>
      <w:marLeft w:val="0"/>
      <w:marRight w:val="0"/>
      <w:marTop w:val="0"/>
      <w:marBottom w:val="0"/>
      <w:divBdr>
        <w:top w:val="none" w:sz="0" w:space="0" w:color="auto"/>
        <w:left w:val="none" w:sz="0" w:space="0" w:color="auto"/>
        <w:bottom w:val="none" w:sz="0" w:space="0" w:color="auto"/>
        <w:right w:val="none" w:sz="0" w:space="0" w:color="auto"/>
      </w:divBdr>
    </w:div>
    <w:div w:id="1262492176">
      <w:bodyDiv w:val="1"/>
      <w:marLeft w:val="0"/>
      <w:marRight w:val="0"/>
      <w:marTop w:val="0"/>
      <w:marBottom w:val="0"/>
      <w:divBdr>
        <w:top w:val="none" w:sz="0" w:space="0" w:color="auto"/>
        <w:left w:val="none" w:sz="0" w:space="0" w:color="auto"/>
        <w:bottom w:val="none" w:sz="0" w:space="0" w:color="auto"/>
        <w:right w:val="none" w:sz="0" w:space="0" w:color="auto"/>
      </w:divBdr>
    </w:div>
    <w:div w:id="1283146222">
      <w:bodyDiv w:val="1"/>
      <w:marLeft w:val="0"/>
      <w:marRight w:val="0"/>
      <w:marTop w:val="0"/>
      <w:marBottom w:val="0"/>
      <w:divBdr>
        <w:top w:val="none" w:sz="0" w:space="0" w:color="auto"/>
        <w:left w:val="none" w:sz="0" w:space="0" w:color="auto"/>
        <w:bottom w:val="none" w:sz="0" w:space="0" w:color="auto"/>
        <w:right w:val="none" w:sz="0" w:space="0" w:color="auto"/>
      </w:divBdr>
    </w:div>
    <w:div w:id="1285503015">
      <w:bodyDiv w:val="1"/>
      <w:marLeft w:val="0"/>
      <w:marRight w:val="0"/>
      <w:marTop w:val="0"/>
      <w:marBottom w:val="0"/>
      <w:divBdr>
        <w:top w:val="none" w:sz="0" w:space="0" w:color="auto"/>
        <w:left w:val="none" w:sz="0" w:space="0" w:color="auto"/>
        <w:bottom w:val="none" w:sz="0" w:space="0" w:color="auto"/>
        <w:right w:val="none" w:sz="0" w:space="0" w:color="auto"/>
      </w:divBdr>
    </w:div>
    <w:div w:id="1298609458">
      <w:bodyDiv w:val="1"/>
      <w:marLeft w:val="0"/>
      <w:marRight w:val="0"/>
      <w:marTop w:val="0"/>
      <w:marBottom w:val="0"/>
      <w:divBdr>
        <w:top w:val="none" w:sz="0" w:space="0" w:color="auto"/>
        <w:left w:val="none" w:sz="0" w:space="0" w:color="auto"/>
        <w:bottom w:val="none" w:sz="0" w:space="0" w:color="auto"/>
        <w:right w:val="none" w:sz="0" w:space="0" w:color="auto"/>
      </w:divBdr>
    </w:div>
    <w:div w:id="1308126914">
      <w:bodyDiv w:val="1"/>
      <w:marLeft w:val="0"/>
      <w:marRight w:val="0"/>
      <w:marTop w:val="0"/>
      <w:marBottom w:val="0"/>
      <w:divBdr>
        <w:top w:val="none" w:sz="0" w:space="0" w:color="auto"/>
        <w:left w:val="none" w:sz="0" w:space="0" w:color="auto"/>
        <w:bottom w:val="none" w:sz="0" w:space="0" w:color="auto"/>
        <w:right w:val="none" w:sz="0" w:space="0" w:color="auto"/>
      </w:divBdr>
    </w:div>
    <w:div w:id="1308629986">
      <w:bodyDiv w:val="1"/>
      <w:marLeft w:val="0"/>
      <w:marRight w:val="0"/>
      <w:marTop w:val="0"/>
      <w:marBottom w:val="0"/>
      <w:divBdr>
        <w:top w:val="none" w:sz="0" w:space="0" w:color="auto"/>
        <w:left w:val="none" w:sz="0" w:space="0" w:color="auto"/>
        <w:bottom w:val="none" w:sz="0" w:space="0" w:color="auto"/>
        <w:right w:val="none" w:sz="0" w:space="0" w:color="auto"/>
      </w:divBdr>
    </w:div>
    <w:div w:id="1312902684">
      <w:bodyDiv w:val="1"/>
      <w:marLeft w:val="0"/>
      <w:marRight w:val="0"/>
      <w:marTop w:val="0"/>
      <w:marBottom w:val="0"/>
      <w:divBdr>
        <w:top w:val="none" w:sz="0" w:space="0" w:color="auto"/>
        <w:left w:val="none" w:sz="0" w:space="0" w:color="auto"/>
        <w:bottom w:val="none" w:sz="0" w:space="0" w:color="auto"/>
        <w:right w:val="none" w:sz="0" w:space="0" w:color="auto"/>
      </w:divBdr>
    </w:div>
    <w:div w:id="1319380065">
      <w:bodyDiv w:val="1"/>
      <w:marLeft w:val="0"/>
      <w:marRight w:val="0"/>
      <w:marTop w:val="0"/>
      <w:marBottom w:val="0"/>
      <w:divBdr>
        <w:top w:val="none" w:sz="0" w:space="0" w:color="auto"/>
        <w:left w:val="none" w:sz="0" w:space="0" w:color="auto"/>
        <w:bottom w:val="none" w:sz="0" w:space="0" w:color="auto"/>
        <w:right w:val="none" w:sz="0" w:space="0" w:color="auto"/>
      </w:divBdr>
    </w:div>
    <w:div w:id="1321621574">
      <w:bodyDiv w:val="1"/>
      <w:marLeft w:val="0"/>
      <w:marRight w:val="0"/>
      <w:marTop w:val="0"/>
      <w:marBottom w:val="0"/>
      <w:divBdr>
        <w:top w:val="none" w:sz="0" w:space="0" w:color="auto"/>
        <w:left w:val="none" w:sz="0" w:space="0" w:color="auto"/>
        <w:bottom w:val="none" w:sz="0" w:space="0" w:color="auto"/>
        <w:right w:val="none" w:sz="0" w:space="0" w:color="auto"/>
      </w:divBdr>
    </w:div>
    <w:div w:id="1326740692">
      <w:bodyDiv w:val="1"/>
      <w:marLeft w:val="0"/>
      <w:marRight w:val="0"/>
      <w:marTop w:val="0"/>
      <w:marBottom w:val="0"/>
      <w:divBdr>
        <w:top w:val="none" w:sz="0" w:space="0" w:color="auto"/>
        <w:left w:val="none" w:sz="0" w:space="0" w:color="auto"/>
        <w:bottom w:val="none" w:sz="0" w:space="0" w:color="auto"/>
        <w:right w:val="none" w:sz="0" w:space="0" w:color="auto"/>
      </w:divBdr>
    </w:div>
    <w:div w:id="1337079395">
      <w:bodyDiv w:val="1"/>
      <w:marLeft w:val="0"/>
      <w:marRight w:val="0"/>
      <w:marTop w:val="0"/>
      <w:marBottom w:val="0"/>
      <w:divBdr>
        <w:top w:val="none" w:sz="0" w:space="0" w:color="auto"/>
        <w:left w:val="none" w:sz="0" w:space="0" w:color="auto"/>
        <w:bottom w:val="none" w:sz="0" w:space="0" w:color="auto"/>
        <w:right w:val="none" w:sz="0" w:space="0" w:color="auto"/>
      </w:divBdr>
    </w:div>
    <w:div w:id="1343816625">
      <w:bodyDiv w:val="1"/>
      <w:marLeft w:val="0"/>
      <w:marRight w:val="0"/>
      <w:marTop w:val="0"/>
      <w:marBottom w:val="0"/>
      <w:divBdr>
        <w:top w:val="none" w:sz="0" w:space="0" w:color="auto"/>
        <w:left w:val="none" w:sz="0" w:space="0" w:color="auto"/>
        <w:bottom w:val="none" w:sz="0" w:space="0" w:color="auto"/>
        <w:right w:val="none" w:sz="0" w:space="0" w:color="auto"/>
      </w:divBdr>
    </w:div>
    <w:div w:id="1348604718">
      <w:bodyDiv w:val="1"/>
      <w:marLeft w:val="0"/>
      <w:marRight w:val="0"/>
      <w:marTop w:val="0"/>
      <w:marBottom w:val="0"/>
      <w:divBdr>
        <w:top w:val="none" w:sz="0" w:space="0" w:color="auto"/>
        <w:left w:val="none" w:sz="0" w:space="0" w:color="auto"/>
        <w:bottom w:val="none" w:sz="0" w:space="0" w:color="auto"/>
        <w:right w:val="none" w:sz="0" w:space="0" w:color="auto"/>
      </w:divBdr>
    </w:div>
    <w:div w:id="1368139019">
      <w:bodyDiv w:val="1"/>
      <w:marLeft w:val="0"/>
      <w:marRight w:val="0"/>
      <w:marTop w:val="0"/>
      <w:marBottom w:val="0"/>
      <w:divBdr>
        <w:top w:val="none" w:sz="0" w:space="0" w:color="auto"/>
        <w:left w:val="none" w:sz="0" w:space="0" w:color="auto"/>
        <w:bottom w:val="none" w:sz="0" w:space="0" w:color="auto"/>
        <w:right w:val="none" w:sz="0" w:space="0" w:color="auto"/>
      </w:divBdr>
    </w:div>
    <w:div w:id="1370296562">
      <w:bodyDiv w:val="1"/>
      <w:marLeft w:val="0"/>
      <w:marRight w:val="0"/>
      <w:marTop w:val="0"/>
      <w:marBottom w:val="0"/>
      <w:divBdr>
        <w:top w:val="none" w:sz="0" w:space="0" w:color="auto"/>
        <w:left w:val="none" w:sz="0" w:space="0" w:color="auto"/>
        <w:bottom w:val="none" w:sz="0" w:space="0" w:color="auto"/>
        <w:right w:val="none" w:sz="0" w:space="0" w:color="auto"/>
      </w:divBdr>
    </w:div>
    <w:div w:id="1375960443">
      <w:bodyDiv w:val="1"/>
      <w:marLeft w:val="0"/>
      <w:marRight w:val="0"/>
      <w:marTop w:val="0"/>
      <w:marBottom w:val="0"/>
      <w:divBdr>
        <w:top w:val="none" w:sz="0" w:space="0" w:color="auto"/>
        <w:left w:val="none" w:sz="0" w:space="0" w:color="auto"/>
        <w:bottom w:val="none" w:sz="0" w:space="0" w:color="auto"/>
        <w:right w:val="none" w:sz="0" w:space="0" w:color="auto"/>
      </w:divBdr>
    </w:div>
    <w:div w:id="1395856222">
      <w:bodyDiv w:val="1"/>
      <w:marLeft w:val="0"/>
      <w:marRight w:val="0"/>
      <w:marTop w:val="0"/>
      <w:marBottom w:val="0"/>
      <w:divBdr>
        <w:top w:val="none" w:sz="0" w:space="0" w:color="auto"/>
        <w:left w:val="none" w:sz="0" w:space="0" w:color="auto"/>
        <w:bottom w:val="none" w:sz="0" w:space="0" w:color="auto"/>
        <w:right w:val="none" w:sz="0" w:space="0" w:color="auto"/>
      </w:divBdr>
    </w:div>
    <w:div w:id="1419056864">
      <w:bodyDiv w:val="1"/>
      <w:marLeft w:val="0"/>
      <w:marRight w:val="0"/>
      <w:marTop w:val="0"/>
      <w:marBottom w:val="0"/>
      <w:divBdr>
        <w:top w:val="none" w:sz="0" w:space="0" w:color="auto"/>
        <w:left w:val="none" w:sz="0" w:space="0" w:color="auto"/>
        <w:bottom w:val="none" w:sz="0" w:space="0" w:color="auto"/>
        <w:right w:val="none" w:sz="0" w:space="0" w:color="auto"/>
      </w:divBdr>
    </w:div>
    <w:div w:id="1429689964">
      <w:bodyDiv w:val="1"/>
      <w:marLeft w:val="0"/>
      <w:marRight w:val="0"/>
      <w:marTop w:val="0"/>
      <w:marBottom w:val="0"/>
      <w:divBdr>
        <w:top w:val="none" w:sz="0" w:space="0" w:color="auto"/>
        <w:left w:val="none" w:sz="0" w:space="0" w:color="auto"/>
        <w:bottom w:val="none" w:sz="0" w:space="0" w:color="auto"/>
        <w:right w:val="none" w:sz="0" w:space="0" w:color="auto"/>
      </w:divBdr>
    </w:div>
    <w:div w:id="1436098530">
      <w:bodyDiv w:val="1"/>
      <w:marLeft w:val="0"/>
      <w:marRight w:val="0"/>
      <w:marTop w:val="0"/>
      <w:marBottom w:val="0"/>
      <w:divBdr>
        <w:top w:val="none" w:sz="0" w:space="0" w:color="auto"/>
        <w:left w:val="none" w:sz="0" w:space="0" w:color="auto"/>
        <w:bottom w:val="none" w:sz="0" w:space="0" w:color="auto"/>
        <w:right w:val="none" w:sz="0" w:space="0" w:color="auto"/>
      </w:divBdr>
    </w:div>
    <w:div w:id="1454523091">
      <w:bodyDiv w:val="1"/>
      <w:marLeft w:val="0"/>
      <w:marRight w:val="0"/>
      <w:marTop w:val="0"/>
      <w:marBottom w:val="0"/>
      <w:divBdr>
        <w:top w:val="none" w:sz="0" w:space="0" w:color="auto"/>
        <w:left w:val="none" w:sz="0" w:space="0" w:color="auto"/>
        <w:bottom w:val="none" w:sz="0" w:space="0" w:color="auto"/>
        <w:right w:val="none" w:sz="0" w:space="0" w:color="auto"/>
      </w:divBdr>
    </w:div>
    <w:div w:id="1459572047">
      <w:bodyDiv w:val="1"/>
      <w:marLeft w:val="0"/>
      <w:marRight w:val="0"/>
      <w:marTop w:val="0"/>
      <w:marBottom w:val="0"/>
      <w:divBdr>
        <w:top w:val="none" w:sz="0" w:space="0" w:color="auto"/>
        <w:left w:val="none" w:sz="0" w:space="0" w:color="auto"/>
        <w:bottom w:val="none" w:sz="0" w:space="0" w:color="auto"/>
        <w:right w:val="none" w:sz="0" w:space="0" w:color="auto"/>
      </w:divBdr>
    </w:div>
    <w:div w:id="1465385164">
      <w:bodyDiv w:val="1"/>
      <w:marLeft w:val="0"/>
      <w:marRight w:val="0"/>
      <w:marTop w:val="0"/>
      <w:marBottom w:val="0"/>
      <w:divBdr>
        <w:top w:val="none" w:sz="0" w:space="0" w:color="auto"/>
        <w:left w:val="none" w:sz="0" w:space="0" w:color="auto"/>
        <w:bottom w:val="none" w:sz="0" w:space="0" w:color="auto"/>
        <w:right w:val="none" w:sz="0" w:space="0" w:color="auto"/>
      </w:divBdr>
    </w:div>
    <w:div w:id="1480222071">
      <w:bodyDiv w:val="1"/>
      <w:marLeft w:val="0"/>
      <w:marRight w:val="0"/>
      <w:marTop w:val="0"/>
      <w:marBottom w:val="0"/>
      <w:divBdr>
        <w:top w:val="none" w:sz="0" w:space="0" w:color="auto"/>
        <w:left w:val="none" w:sz="0" w:space="0" w:color="auto"/>
        <w:bottom w:val="none" w:sz="0" w:space="0" w:color="auto"/>
        <w:right w:val="none" w:sz="0" w:space="0" w:color="auto"/>
      </w:divBdr>
    </w:div>
    <w:div w:id="1492216159">
      <w:bodyDiv w:val="1"/>
      <w:marLeft w:val="0"/>
      <w:marRight w:val="0"/>
      <w:marTop w:val="0"/>
      <w:marBottom w:val="0"/>
      <w:divBdr>
        <w:top w:val="none" w:sz="0" w:space="0" w:color="auto"/>
        <w:left w:val="none" w:sz="0" w:space="0" w:color="auto"/>
        <w:bottom w:val="none" w:sz="0" w:space="0" w:color="auto"/>
        <w:right w:val="none" w:sz="0" w:space="0" w:color="auto"/>
      </w:divBdr>
    </w:div>
    <w:div w:id="1492671680">
      <w:bodyDiv w:val="1"/>
      <w:marLeft w:val="0"/>
      <w:marRight w:val="0"/>
      <w:marTop w:val="0"/>
      <w:marBottom w:val="0"/>
      <w:divBdr>
        <w:top w:val="none" w:sz="0" w:space="0" w:color="auto"/>
        <w:left w:val="none" w:sz="0" w:space="0" w:color="auto"/>
        <w:bottom w:val="none" w:sz="0" w:space="0" w:color="auto"/>
        <w:right w:val="none" w:sz="0" w:space="0" w:color="auto"/>
      </w:divBdr>
    </w:div>
    <w:div w:id="1501849136">
      <w:bodyDiv w:val="1"/>
      <w:marLeft w:val="0"/>
      <w:marRight w:val="0"/>
      <w:marTop w:val="0"/>
      <w:marBottom w:val="0"/>
      <w:divBdr>
        <w:top w:val="none" w:sz="0" w:space="0" w:color="auto"/>
        <w:left w:val="none" w:sz="0" w:space="0" w:color="auto"/>
        <w:bottom w:val="none" w:sz="0" w:space="0" w:color="auto"/>
        <w:right w:val="none" w:sz="0" w:space="0" w:color="auto"/>
      </w:divBdr>
    </w:div>
    <w:div w:id="1507359371">
      <w:bodyDiv w:val="1"/>
      <w:marLeft w:val="0"/>
      <w:marRight w:val="0"/>
      <w:marTop w:val="0"/>
      <w:marBottom w:val="0"/>
      <w:divBdr>
        <w:top w:val="none" w:sz="0" w:space="0" w:color="auto"/>
        <w:left w:val="none" w:sz="0" w:space="0" w:color="auto"/>
        <w:bottom w:val="none" w:sz="0" w:space="0" w:color="auto"/>
        <w:right w:val="none" w:sz="0" w:space="0" w:color="auto"/>
      </w:divBdr>
    </w:div>
    <w:div w:id="1514996538">
      <w:bodyDiv w:val="1"/>
      <w:marLeft w:val="0"/>
      <w:marRight w:val="0"/>
      <w:marTop w:val="0"/>
      <w:marBottom w:val="0"/>
      <w:divBdr>
        <w:top w:val="none" w:sz="0" w:space="0" w:color="auto"/>
        <w:left w:val="none" w:sz="0" w:space="0" w:color="auto"/>
        <w:bottom w:val="none" w:sz="0" w:space="0" w:color="auto"/>
        <w:right w:val="none" w:sz="0" w:space="0" w:color="auto"/>
      </w:divBdr>
    </w:div>
    <w:div w:id="1526947349">
      <w:bodyDiv w:val="1"/>
      <w:marLeft w:val="0"/>
      <w:marRight w:val="0"/>
      <w:marTop w:val="0"/>
      <w:marBottom w:val="0"/>
      <w:divBdr>
        <w:top w:val="none" w:sz="0" w:space="0" w:color="auto"/>
        <w:left w:val="none" w:sz="0" w:space="0" w:color="auto"/>
        <w:bottom w:val="none" w:sz="0" w:space="0" w:color="auto"/>
        <w:right w:val="none" w:sz="0" w:space="0" w:color="auto"/>
      </w:divBdr>
    </w:div>
    <w:div w:id="1528250620">
      <w:bodyDiv w:val="1"/>
      <w:marLeft w:val="0"/>
      <w:marRight w:val="0"/>
      <w:marTop w:val="0"/>
      <w:marBottom w:val="0"/>
      <w:divBdr>
        <w:top w:val="none" w:sz="0" w:space="0" w:color="auto"/>
        <w:left w:val="none" w:sz="0" w:space="0" w:color="auto"/>
        <w:bottom w:val="none" w:sz="0" w:space="0" w:color="auto"/>
        <w:right w:val="none" w:sz="0" w:space="0" w:color="auto"/>
      </w:divBdr>
    </w:div>
    <w:div w:id="1534877248">
      <w:bodyDiv w:val="1"/>
      <w:marLeft w:val="0"/>
      <w:marRight w:val="0"/>
      <w:marTop w:val="0"/>
      <w:marBottom w:val="0"/>
      <w:divBdr>
        <w:top w:val="none" w:sz="0" w:space="0" w:color="auto"/>
        <w:left w:val="none" w:sz="0" w:space="0" w:color="auto"/>
        <w:bottom w:val="none" w:sz="0" w:space="0" w:color="auto"/>
        <w:right w:val="none" w:sz="0" w:space="0" w:color="auto"/>
      </w:divBdr>
    </w:div>
    <w:div w:id="1544444088">
      <w:bodyDiv w:val="1"/>
      <w:marLeft w:val="0"/>
      <w:marRight w:val="0"/>
      <w:marTop w:val="0"/>
      <w:marBottom w:val="0"/>
      <w:divBdr>
        <w:top w:val="none" w:sz="0" w:space="0" w:color="auto"/>
        <w:left w:val="none" w:sz="0" w:space="0" w:color="auto"/>
        <w:bottom w:val="none" w:sz="0" w:space="0" w:color="auto"/>
        <w:right w:val="none" w:sz="0" w:space="0" w:color="auto"/>
      </w:divBdr>
    </w:div>
    <w:div w:id="1567186247">
      <w:bodyDiv w:val="1"/>
      <w:marLeft w:val="0"/>
      <w:marRight w:val="0"/>
      <w:marTop w:val="0"/>
      <w:marBottom w:val="0"/>
      <w:divBdr>
        <w:top w:val="none" w:sz="0" w:space="0" w:color="auto"/>
        <w:left w:val="none" w:sz="0" w:space="0" w:color="auto"/>
        <w:bottom w:val="none" w:sz="0" w:space="0" w:color="auto"/>
        <w:right w:val="none" w:sz="0" w:space="0" w:color="auto"/>
      </w:divBdr>
    </w:div>
    <w:div w:id="1577398946">
      <w:bodyDiv w:val="1"/>
      <w:marLeft w:val="0"/>
      <w:marRight w:val="0"/>
      <w:marTop w:val="0"/>
      <w:marBottom w:val="0"/>
      <w:divBdr>
        <w:top w:val="none" w:sz="0" w:space="0" w:color="auto"/>
        <w:left w:val="none" w:sz="0" w:space="0" w:color="auto"/>
        <w:bottom w:val="none" w:sz="0" w:space="0" w:color="auto"/>
        <w:right w:val="none" w:sz="0" w:space="0" w:color="auto"/>
      </w:divBdr>
    </w:div>
    <w:div w:id="1581407277">
      <w:bodyDiv w:val="1"/>
      <w:marLeft w:val="0"/>
      <w:marRight w:val="0"/>
      <w:marTop w:val="0"/>
      <w:marBottom w:val="0"/>
      <w:divBdr>
        <w:top w:val="none" w:sz="0" w:space="0" w:color="auto"/>
        <w:left w:val="none" w:sz="0" w:space="0" w:color="auto"/>
        <w:bottom w:val="none" w:sz="0" w:space="0" w:color="auto"/>
        <w:right w:val="none" w:sz="0" w:space="0" w:color="auto"/>
      </w:divBdr>
    </w:div>
    <w:div w:id="1583565732">
      <w:bodyDiv w:val="1"/>
      <w:marLeft w:val="0"/>
      <w:marRight w:val="0"/>
      <w:marTop w:val="0"/>
      <w:marBottom w:val="0"/>
      <w:divBdr>
        <w:top w:val="none" w:sz="0" w:space="0" w:color="auto"/>
        <w:left w:val="none" w:sz="0" w:space="0" w:color="auto"/>
        <w:bottom w:val="none" w:sz="0" w:space="0" w:color="auto"/>
        <w:right w:val="none" w:sz="0" w:space="0" w:color="auto"/>
      </w:divBdr>
    </w:div>
    <w:div w:id="1593322175">
      <w:bodyDiv w:val="1"/>
      <w:marLeft w:val="0"/>
      <w:marRight w:val="0"/>
      <w:marTop w:val="0"/>
      <w:marBottom w:val="0"/>
      <w:divBdr>
        <w:top w:val="none" w:sz="0" w:space="0" w:color="auto"/>
        <w:left w:val="none" w:sz="0" w:space="0" w:color="auto"/>
        <w:bottom w:val="none" w:sz="0" w:space="0" w:color="auto"/>
        <w:right w:val="none" w:sz="0" w:space="0" w:color="auto"/>
      </w:divBdr>
    </w:div>
    <w:div w:id="1603954153">
      <w:bodyDiv w:val="1"/>
      <w:marLeft w:val="0"/>
      <w:marRight w:val="0"/>
      <w:marTop w:val="0"/>
      <w:marBottom w:val="0"/>
      <w:divBdr>
        <w:top w:val="none" w:sz="0" w:space="0" w:color="auto"/>
        <w:left w:val="none" w:sz="0" w:space="0" w:color="auto"/>
        <w:bottom w:val="none" w:sz="0" w:space="0" w:color="auto"/>
        <w:right w:val="none" w:sz="0" w:space="0" w:color="auto"/>
      </w:divBdr>
    </w:div>
    <w:div w:id="1604457003">
      <w:bodyDiv w:val="1"/>
      <w:marLeft w:val="0"/>
      <w:marRight w:val="0"/>
      <w:marTop w:val="0"/>
      <w:marBottom w:val="0"/>
      <w:divBdr>
        <w:top w:val="none" w:sz="0" w:space="0" w:color="auto"/>
        <w:left w:val="none" w:sz="0" w:space="0" w:color="auto"/>
        <w:bottom w:val="none" w:sz="0" w:space="0" w:color="auto"/>
        <w:right w:val="none" w:sz="0" w:space="0" w:color="auto"/>
      </w:divBdr>
    </w:div>
    <w:div w:id="1606840734">
      <w:bodyDiv w:val="1"/>
      <w:marLeft w:val="0"/>
      <w:marRight w:val="0"/>
      <w:marTop w:val="0"/>
      <w:marBottom w:val="0"/>
      <w:divBdr>
        <w:top w:val="none" w:sz="0" w:space="0" w:color="auto"/>
        <w:left w:val="none" w:sz="0" w:space="0" w:color="auto"/>
        <w:bottom w:val="none" w:sz="0" w:space="0" w:color="auto"/>
        <w:right w:val="none" w:sz="0" w:space="0" w:color="auto"/>
      </w:divBdr>
    </w:div>
    <w:div w:id="1607427225">
      <w:bodyDiv w:val="1"/>
      <w:marLeft w:val="0"/>
      <w:marRight w:val="0"/>
      <w:marTop w:val="0"/>
      <w:marBottom w:val="0"/>
      <w:divBdr>
        <w:top w:val="none" w:sz="0" w:space="0" w:color="auto"/>
        <w:left w:val="none" w:sz="0" w:space="0" w:color="auto"/>
        <w:bottom w:val="none" w:sz="0" w:space="0" w:color="auto"/>
        <w:right w:val="none" w:sz="0" w:space="0" w:color="auto"/>
      </w:divBdr>
    </w:div>
    <w:div w:id="1615406580">
      <w:bodyDiv w:val="1"/>
      <w:marLeft w:val="0"/>
      <w:marRight w:val="0"/>
      <w:marTop w:val="0"/>
      <w:marBottom w:val="0"/>
      <w:divBdr>
        <w:top w:val="none" w:sz="0" w:space="0" w:color="auto"/>
        <w:left w:val="none" w:sz="0" w:space="0" w:color="auto"/>
        <w:bottom w:val="none" w:sz="0" w:space="0" w:color="auto"/>
        <w:right w:val="none" w:sz="0" w:space="0" w:color="auto"/>
      </w:divBdr>
    </w:div>
    <w:div w:id="1623000768">
      <w:bodyDiv w:val="1"/>
      <w:marLeft w:val="0"/>
      <w:marRight w:val="0"/>
      <w:marTop w:val="0"/>
      <w:marBottom w:val="0"/>
      <w:divBdr>
        <w:top w:val="none" w:sz="0" w:space="0" w:color="auto"/>
        <w:left w:val="none" w:sz="0" w:space="0" w:color="auto"/>
        <w:bottom w:val="none" w:sz="0" w:space="0" w:color="auto"/>
        <w:right w:val="none" w:sz="0" w:space="0" w:color="auto"/>
      </w:divBdr>
    </w:div>
    <w:div w:id="1623343905">
      <w:bodyDiv w:val="1"/>
      <w:marLeft w:val="0"/>
      <w:marRight w:val="0"/>
      <w:marTop w:val="0"/>
      <w:marBottom w:val="0"/>
      <w:divBdr>
        <w:top w:val="none" w:sz="0" w:space="0" w:color="auto"/>
        <w:left w:val="none" w:sz="0" w:space="0" w:color="auto"/>
        <w:bottom w:val="none" w:sz="0" w:space="0" w:color="auto"/>
        <w:right w:val="none" w:sz="0" w:space="0" w:color="auto"/>
      </w:divBdr>
    </w:div>
    <w:div w:id="1643970696">
      <w:bodyDiv w:val="1"/>
      <w:marLeft w:val="0"/>
      <w:marRight w:val="0"/>
      <w:marTop w:val="0"/>
      <w:marBottom w:val="0"/>
      <w:divBdr>
        <w:top w:val="none" w:sz="0" w:space="0" w:color="auto"/>
        <w:left w:val="none" w:sz="0" w:space="0" w:color="auto"/>
        <w:bottom w:val="none" w:sz="0" w:space="0" w:color="auto"/>
        <w:right w:val="none" w:sz="0" w:space="0" w:color="auto"/>
      </w:divBdr>
    </w:div>
    <w:div w:id="1652638976">
      <w:bodyDiv w:val="1"/>
      <w:marLeft w:val="0"/>
      <w:marRight w:val="0"/>
      <w:marTop w:val="0"/>
      <w:marBottom w:val="0"/>
      <w:divBdr>
        <w:top w:val="none" w:sz="0" w:space="0" w:color="auto"/>
        <w:left w:val="none" w:sz="0" w:space="0" w:color="auto"/>
        <w:bottom w:val="none" w:sz="0" w:space="0" w:color="auto"/>
        <w:right w:val="none" w:sz="0" w:space="0" w:color="auto"/>
      </w:divBdr>
    </w:div>
    <w:div w:id="1656910959">
      <w:bodyDiv w:val="1"/>
      <w:marLeft w:val="0"/>
      <w:marRight w:val="0"/>
      <w:marTop w:val="0"/>
      <w:marBottom w:val="0"/>
      <w:divBdr>
        <w:top w:val="none" w:sz="0" w:space="0" w:color="auto"/>
        <w:left w:val="none" w:sz="0" w:space="0" w:color="auto"/>
        <w:bottom w:val="none" w:sz="0" w:space="0" w:color="auto"/>
        <w:right w:val="none" w:sz="0" w:space="0" w:color="auto"/>
      </w:divBdr>
    </w:div>
    <w:div w:id="1660845430">
      <w:bodyDiv w:val="1"/>
      <w:marLeft w:val="0"/>
      <w:marRight w:val="0"/>
      <w:marTop w:val="0"/>
      <w:marBottom w:val="0"/>
      <w:divBdr>
        <w:top w:val="none" w:sz="0" w:space="0" w:color="auto"/>
        <w:left w:val="none" w:sz="0" w:space="0" w:color="auto"/>
        <w:bottom w:val="none" w:sz="0" w:space="0" w:color="auto"/>
        <w:right w:val="none" w:sz="0" w:space="0" w:color="auto"/>
      </w:divBdr>
    </w:div>
    <w:div w:id="1670402860">
      <w:bodyDiv w:val="1"/>
      <w:marLeft w:val="0"/>
      <w:marRight w:val="0"/>
      <w:marTop w:val="0"/>
      <w:marBottom w:val="0"/>
      <w:divBdr>
        <w:top w:val="none" w:sz="0" w:space="0" w:color="auto"/>
        <w:left w:val="none" w:sz="0" w:space="0" w:color="auto"/>
        <w:bottom w:val="none" w:sz="0" w:space="0" w:color="auto"/>
        <w:right w:val="none" w:sz="0" w:space="0" w:color="auto"/>
      </w:divBdr>
    </w:div>
    <w:div w:id="1676301976">
      <w:bodyDiv w:val="1"/>
      <w:marLeft w:val="0"/>
      <w:marRight w:val="0"/>
      <w:marTop w:val="0"/>
      <w:marBottom w:val="0"/>
      <w:divBdr>
        <w:top w:val="none" w:sz="0" w:space="0" w:color="auto"/>
        <w:left w:val="none" w:sz="0" w:space="0" w:color="auto"/>
        <w:bottom w:val="none" w:sz="0" w:space="0" w:color="auto"/>
        <w:right w:val="none" w:sz="0" w:space="0" w:color="auto"/>
      </w:divBdr>
    </w:div>
    <w:div w:id="1685093276">
      <w:bodyDiv w:val="1"/>
      <w:marLeft w:val="0"/>
      <w:marRight w:val="0"/>
      <w:marTop w:val="0"/>
      <w:marBottom w:val="0"/>
      <w:divBdr>
        <w:top w:val="none" w:sz="0" w:space="0" w:color="auto"/>
        <w:left w:val="none" w:sz="0" w:space="0" w:color="auto"/>
        <w:bottom w:val="none" w:sz="0" w:space="0" w:color="auto"/>
        <w:right w:val="none" w:sz="0" w:space="0" w:color="auto"/>
      </w:divBdr>
    </w:div>
    <w:div w:id="1691907356">
      <w:bodyDiv w:val="1"/>
      <w:marLeft w:val="0"/>
      <w:marRight w:val="0"/>
      <w:marTop w:val="0"/>
      <w:marBottom w:val="0"/>
      <w:divBdr>
        <w:top w:val="none" w:sz="0" w:space="0" w:color="auto"/>
        <w:left w:val="none" w:sz="0" w:space="0" w:color="auto"/>
        <w:bottom w:val="none" w:sz="0" w:space="0" w:color="auto"/>
        <w:right w:val="none" w:sz="0" w:space="0" w:color="auto"/>
      </w:divBdr>
    </w:div>
    <w:div w:id="1706565961">
      <w:bodyDiv w:val="1"/>
      <w:marLeft w:val="0"/>
      <w:marRight w:val="0"/>
      <w:marTop w:val="0"/>
      <w:marBottom w:val="0"/>
      <w:divBdr>
        <w:top w:val="none" w:sz="0" w:space="0" w:color="auto"/>
        <w:left w:val="none" w:sz="0" w:space="0" w:color="auto"/>
        <w:bottom w:val="none" w:sz="0" w:space="0" w:color="auto"/>
        <w:right w:val="none" w:sz="0" w:space="0" w:color="auto"/>
      </w:divBdr>
    </w:div>
    <w:div w:id="1729769347">
      <w:bodyDiv w:val="1"/>
      <w:marLeft w:val="0"/>
      <w:marRight w:val="0"/>
      <w:marTop w:val="0"/>
      <w:marBottom w:val="0"/>
      <w:divBdr>
        <w:top w:val="none" w:sz="0" w:space="0" w:color="auto"/>
        <w:left w:val="none" w:sz="0" w:space="0" w:color="auto"/>
        <w:bottom w:val="none" w:sz="0" w:space="0" w:color="auto"/>
        <w:right w:val="none" w:sz="0" w:space="0" w:color="auto"/>
      </w:divBdr>
      <w:divsChild>
        <w:div w:id="69088113">
          <w:marLeft w:val="360"/>
          <w:marRight w:val="0"/>
          <w:marTop w:val="0"/>
          <w:marBottom w:val="0"/>
          <w:divBdr>
            <w:top w:val="none" w:sz="0" w:space="0" w:color="auto"/>
            <w:left w:val="none" w:sz="0" w:space="0" w:color="auto"/>
            <w:bottom w:val="none" w:sz="0" w:space="0" w:color="auto"/>
            <w:right w:val="none" w:sz="0" w:space="0" w:color="auto"/>
          </w:divBdr>
        </w:div>
        <w:div w:id="675813720">
          <w:marLeft w:val="360"/>
          <w:marRight w:val="0"/>
          <w:marTop w:val="0"/>
          <w:marBottom w:val="0"/>
          <w:divBdr>
            <w:top w:val="none" w:sz="0" w:space="0" w:color="auto"/>
            <w:left w:val="none" w:sz="0" w:space="0" w:color="auto"/>
            <w:bottom w:val="none" w:sz="0" w:space="0" w:color="auto"/>
            <w:right w:val="none" w:sz="0" w:space="0" w:color="auto"/>
          </w:divBdr>
        </w:div>
      </w:divsChild>
    </w:div>
    <w:div w:id="1734739170">
      <w:bodyDiv w:val="1"/>
      <w:marLeft w:val="0"/>
      <w:marRight w:val="0"/>
      <w:marTop w:val="0"/>
      <w:marBottom w:val="0"/>
      <w:divBdr>
        <w:top w:val="none" w:sz="0" w:space="0" w:color="auto"/>
        <w:left w:val="none" w:sz="0" w:space="0" w:color="auto"/>
        <w:bottom w:val="none" w:sz="0" w:space="0" w:color="auto"/>
        <w:right w:val="none" w:sz="0" w:space="0" w:color="auto"/>
      </w:divBdr>
    </w:div>
    <w:div w:id="1735541399">
      <w:bodyDiv w:val="1"/>
      <w:marLeft w:val="0"/>
      <w:marRight w:val="0"/>
      <w:marTop w:val="0"/>
      <w:marBottom w:val="0"/>
      <w:divBdr>
        <w:top w:val="none" w:sz="0" w:space="0" w:color="auto"/>
        <w:left w:val="none" w:sz="0" w:space="0" w:color="auto"/>
        <w:bottom w:val="none" w:sz="0" w:space="0" w:color="auto"/>
        <w:right w:val="none" w:sz="0" w:space="0" w:color="auto"/>
      </w:divBdr>
    </w:div>
    <w:div w:id="1756197463">
      <w:bodyDiv w:val="1"/>
      <w:marLeft w:val="0"/>
      <w:marRight w:val="0"/>
      <w:marTop w:val="0"/>
      <w:marBottom w:val="0"/>
      <w:divBdr>
        <w:top w:val="none" w:sz="0" w:space="0" w:color="auto"/>
        <w:left w:val="none" w:sz="0" w:space="0" w:color="auto"/>
        <w:bottom w:val="none" w:sz="0" w:space="0" w:color="auto"/>
        <w:right w:val="none" w:sz="0" w:space="0" w:color="auto"/>
      </w:divBdr>
    </w:div>
    <w:div w:id="1757359389">
      <w:bodyDiv w:val="1"/>
      <w:marLeft w:val="0"/>
      <w:marRight w:val="0"/>
      <w:marTop w:val="0"/>
      <w:marBottom w:val="0"/>
      <w:divBdr>
        <w:top w:val="none" w:sz="0" w:space="0" w:color="auto"/>
        <w:left w:val="none" w:sz="0" w:space="0" w:color="auto"/>
        <w:bottom w:val="none" w:sz="0" w:space="0" w:color="auto"/>
        <w:right w:val="none" w:sz="0" w:space="0" w:color="auto"/>
      </w:divBdr>
    </w:div>
    <w:div w:id="1767268793">
      <w:bodyDiv w:val="1"/>
      <w:marLeft w:val="0"/>
      <w:marRight w:val="0"/>
      <w:marTop w:val="0"/>
      <w:marBottom w:val="0"/>
      <w:divBdr>
        <w:top w:val="none" w:sz="0" w:space="0" w:color="auto"/>
        <w:left w:val="none" w:sz="0" w:space="0" w:color="auto"/>
        <w:bottom w:val="none" w:sz="0" w:space="0" w:color="auto"/>
        <w:right w:val="none" w:sz="0" w:space="0" w:color="auto"/>
      </w:divBdr>
    </w:div>
    <w:div w:id="1773741029">
      <w:bodyDiv w:val="1"/>
      <w:marLeft w:val="0"/>
      <w:marRight w:val="0"/>
      <w:marTop w:val="0"/>
      <w:marBottom w:val="0"/>
      <w:divBdr>
        <w:top w:val="none" w:sz="0" w:space="0" w:color="auto"/>
        <w:left w:val="none" w:sz="0" w:space="0" w:color="auto"/>
        <w:bottom w:val="none" w:sz="0" w:space="0" w:color="auto"/>
        <w:right w:val="none" w:sz="0" w:space="0" w:color="auto"/>
      </w:divBdr>
    </w:div>
    <w:div w:id="1775704294">
      <w:bodyDiv w:val="1"/>
      <w:marLeft w:val="0"/>
      <w:marRight w:val="0"/>
      <w:marTop w:val="0"/>
      <w:marBottom w:val="0"/>
      <w:divBdr>
        <w:top w:val="none" w:sz="0" w:space="0" w:color="auto"/>
        <w:left w:val="none" w:sz="0" w:space="0" w:color="auto"/>
        <w:bottom w:val="none" w:sz="0" w:space="0" w:color="auto"/>
        <w:right w:val="none" w:sz="0" w:space="0" w:color="auto"/>
      </w:divBdr>
    </w:div>
    <w:div w:id="1780298915">
      <w:bodyDiv w:val="1"/>
      <w:marLeft w:val="0"/>
      <w:marRight w:val="0"/>
      <w:marTop w:val="0"/>
      <w:marBottom w:val="0"/>
      <w:divBdr>
        <w:top w:val="none" w:sz="0" w:space="0" w:color="auto"/>
        <w:left w:val="none" w:sz="0" w:space="0" w:color="auto"/>
        <w:bottom w:val="none" w:sz="0" w:space="0" w:color="auto"/>
        <w:right w:val="none" w:sz="0" w:space="0" w:color="auto"/>
      </w:divBdr>
    </w:div>
    <w:div w:id="1789395132">
      <w:bodyDiv w:val="1"/>
      <w:marLeft w:val="0"/>
      <w:marRight w:val="0"/>
      <w:marTop w:val="0"/>
      <w:marBottom w:val="0"/>
      <w:divBdr>
        <w:top w:val="none" w:sz="0" w:space="0" w:color="auto"/>
        <w:left w:val="none" w:sz="0" w:space="0" w:color="auto"/>
        <w:bottom w:val="none" w:sz="0" w:space="0" w:color="auto"/>
        <w:right w:val="none" w:sz="0" w:space="0" w:color="auto"/>
      </w:divBdr>
    </w:div>
    <w:div w:id="1796218833">
      <w:bodyDiv w:val="1"/>
      <w:marLeft w:val="0"/>
      <w:marRight w:val="0"/>
      <w:marTop w:val="0"/>
      <w:marBottom w:val="0"/>
      <w:divBdr>
        <w:top w:val="none" w:sz="0" w:space="0" w:color="auto"/>
        <w:left w:val="none" w:sz="0" w:space="0" w:color="auto"/>
        <w:bottom w:val="none" w:sz="0" w:space="0" w:color="auto"/>
        <w:right w:val="none" w:sz="0" w:space="0" w:color="auto"/>
      </w:divBdr>
    </w:div>
    <w:div w:id="1804420171">
      <w:bodyDiv w:val="1"/>
      <w:marLeft w:val="0"/>
      <w:marRight w:val="0"/>
      <w:marTop w:val="0"/>
      <w:marBottom w:val="0"/>
      <w:divBdr>
        <w:top w:val="none" w:sz="0" w:space="0" w:color="auto"/>
        <w:left w:val="none" w:sz="0" w:space="0" w:color="auto"/>
        <w:bottom w:val="none" w:sz="0" w:space="0" w:color="auto"/>
        <w:right w:val="none" w:sz="0" w:space="0" w:color="auto"/>
      </w:divBdr>
    </w:div>
    <w:div w:id="1807818761">
      <w:bodyDiv w:val="1"/>
      <w:marLeft w:val="0"/>
      <w:marRight w:val="0"/>
      <w:marTop w:val="0"/>
      <w:marBottom w:val="0"/>
      <w:divBdr>
        <w:top w:val="none" w:sz="0" w:space="0" w:color="auto"/>
        <w:left w:val="none" w:sz="0" w:space="0" w:color="auto"/>
        <w:bottom w:val="none" w:sz="0" w:space="0" w:color="auto"/>
        <w:right w:val="none" w:sz="0" w:space="0" w:color="auto"/>
      </w:divBdr>
    </w:div>
    <w:div w:id="1810440373">
      <w:bodyDiv w:val="1"/>
      <w:marLeft w:val="0"/>
      <w:marRight w:val="0"/>
      <w:marTop w:val="0"/>
      <w:marBottom w:val="0"/>
      <w:divBdr>
        <w:top w:val="none" w:sz="0" w:space="0" w:color="auto"/>
        <w:left w:val="none" w:sz="0" w:space="0" w:color="auto"/>
        <w:bottom w:val="none" w:sz="0" w:space="0" w:color="auto"/>
        <w:right w:val="none" w:sz="0" w:space="0" w:color="auto"/>
      </w:divBdr>
    </w:div>
    <w:div w:id="1814441902">
      <w:bodyDiv w:val="1"/>
      <w:marLeft w:val="0"/>
      <w:marRight w:val="0"/>
      <w:marTop w:val="0"/>
      <w:marBottom w:val="0"/>
      <w:divBdr>
        <w:top w:val="none" w:sz="0" w:space="0" w:color="auto"/>
        <w:left w:val="none" w:sz="0" w:space="0" w:color="auto"/>
        <w:bottom w:val="none" w:sz="0" w:space="0" w:color="auto"/>
        <w:right w:val="none" w:sz="0" w:space="0" w:color="auto"/>
      </w:divBdr>
    </w:div>
    <w:div w:id="1822850261">
      <w:bodyDiv w:val="1"/>
      <w:marLeft w:val="0"/>
      <w:marRight w:val="0"/>
      <w:marTop w:val="0"/>
      <w:marBottom w:val="0"/>
      <w:divBdr>
        <w:top w:val="none" w:sz="0" w:space="0" w:color="auto"/>
        <w:left w:val="none" w:sz="0" w:space="0" w:color="auto"/>
        <w:bottom w:val="none" w:sz="0" w:space="0" w:color="auto"/>
        <w:right w:val="none" w:sz="0" w:space="0" w:color="auto"/>
      </w:divBdr>
    </w:div>
    <w:div w:id="1829175495">
      <w:bodyDiv w:val="1"/>
      <w:marLeft w:val="0"/>
      <w:marRight w:val="0"/>
      <w:marTop w:val="0"/>
      <w:marBottom w:val="0"/>
      <w:divBdr>
        <w:top w:val="none" w:sz="0" w:space="0" w:color="auto"/>
        <w:left w:val="none" w:sz="0" w:space="0" w:color="auto"/>
        <w:bottom w:val="none" w:sz="0" w:space="0" w:color="auto"/>
        <w:right w:val="none" w:sz="0" w:space="0" w:color="auto"/>
      </w:divBdr>
    </w:div>
    <w:div w:id="1835220303">
      <w:bodyDiv w:val="1"/>
      <w:marLeft w:val="0"/>
      <w:marRight w:val="0"/>
      <w:marTop w:val="0"/>
      <w:marBottom w:val="0"/>
      <w:divBdr>
        <w:top w:val="none" w:sz="0" w:space="0" w:color="auto"/>
        <w:left w:val="none" w:sz="0" w:space="0" w:color="auto"/>
        <w:bottom w:val="none" w:sz="0" w:space="0" w:color="auto"/>
        <w:right w:val="none" w:sz="0" w:space="0" w:color="auto"/>
      </w:divBdr>
    </w:div>
    <w:div w:id="1840120315">
      <w:bodyDiv w:val="1"/>
      <w:marLeft w:val="0"/>
      <w:marRight w:val="0"/>
      <w:marTop w:val="0"/>
      <w:marBottom w:val="0"/>
      <w:divBdr>
        <w:top w:val="none" w:sz="0" w:space="0" w:color="auto"/>
        <w:left w:val="none" w:sz="0" w:space="0" w:color="auto"/>
        <w:bottom w:val="none" w:sz="0" w:space="0" w:color="auto"/>
        <w:right w:val="none" w:sz="0" w:space="0" w:color="auto"/>
      </w:divBdr>
    </w:div>
    <w:div w:id="1840995196">
      <w:bodyDiv w:val="1"/>
      <w:marLeft w:val="0"/>
      <w:marRight w:val="0"/>
      <w:marTop w:val="0"/>
      <w:marBottom w:val="0"/>
      <w:divBdr>
        <w:top w:val="none" w:sz="0" w:space="0" w:color="auto"/>
        <w:left w:val="none" w:sz="0" w:space="0" w:color="auto"/>
        <w:bottom w:val="none" w:sz="0" w:space="0" w:color="auto"/>
        <w:right w:val="none" w:sz="0" w:space="0" w:color="auto"/>
      </w:divBdr>
    </w:div>
    <w:div w:id="1849522666">
      <w:bodyDiv w:val="1"/>
      <w:marLeft w:val="0"/>
      <w:marRight w:val="0"/>
      <w:marTop w:val="0"/>
      <w:marBottom w:val="0"/>
      <w:divBdr>
        <w:top w:val="none" w:sz="0" w:space="0" w:color="auto"/>
        <w:left w:val="none" w:sz="0" w:space="0" w:color="auto"/>
        <w:bottom w:val="none" w:sz="0" w:space="0" w:color="auto"/>
        <w:right w:val="none" w:sz="0" w:space="0" w:color="auto"/>
      </w:divBdr>
    </w:div>
    <w:div w:id="1861092012">
      <w:bodyDiv w:val="1"/>
      <w:marLeft w:val="0"/>
      <w:marRight w:val="0"/>
      <w:marTop w:val="0"/>
      <w:marBottom w:val="0"/>
      <w:divBdr>
        <w:top w:val="none" w:sz="0" w:space="0" w:color="auto"/>
        <w:left w:val="none" w:sz="0" w:space="0" w:color="auto"/>
        <w:bottom w:val="none" w:sz="0" w:space="0" w:color="auto"/>
        <w:right w:val="none" w:sz="0" w:space="0" w:color="auto"/>
      </w:divBdr>
    </w:div>
    <w:div w:id="1868523416">
      <w:bodyDiv w:val="1"/>
      <w:marLeft w:val="0"/>
      <w:marRight w:val="0"/>
      <w:marTop w:val="0"/>
      <w:marBottom w:val="0"/>
      <w:divBdr>
        <w:top w:val="none" w:sz="0" w:space="0" w:color="auto"/>
        <w:left w:val="none" w:sz="0" w:space="0" w:color="auto"/>
        <w:bottom w:val="none" w:sz="0" w:space="0" w:color="auto"/>
        <w:right w:val="none" w:sz="0" w:space="0" w:color="auto"/>
      </w:divBdr>
    </w:div>
    <w:div w:id="1882937741">
      <w:bodyDiv w:val="1"/>
      <w:marLeft w:val="0"/>
      <w:marRight w:val="0"/>
      <w:marTop w:val="0"/>
      <w:marBottom w:val="0"/>
      <w:divBdr>
        <w:top w:val="none" w:sz="0" w:space="0" w:color="auto"/>
        <w:left w:val="none" w:sz="0" w:space="0" w:color="auto"/>
        <w:bottom w:val="none" w:sz="0" w:space="0" w:color="auto"/>
        <w:right w:val="none" w:sz="0" w:space="0" w:color="auto"/>
      </w:divBdr>
    </w:div>
    <w:div w:id="1883130814">
      <w:bodyDiv w:val="1"/>
      <w:marLeft w:val="0"/>
      <w:marRight w:val="0"/>
      <w:marTop w:val="0"/>
      <w:marBottom w:val="0"/>
      <w:divBdr>
        <w:top w:val="none" w:sz="0" w:space="0" w:color="auto"/>
        <w:left w:val="none" w:sz="0" w:space="0" w:color="auto"/>
        <w:bottom w:val="none" w:sz="0" w:space="0" w:color="auto"/>
        <w:right w:val="none" w:sz="0" w:space="0" w:color="auto"/>
      </w:divBdr>
    </w:div>
    <w:div w:id="1961376240">
      <w:bodyDiv w:val="1"/>
      <w:marLeft w:val="0"/>
      <w:marRight w:val="0"/>
      <w:marTop w:val="0"/>
      <w:marBottom w:val="0"/>
      <w:divBdr>
        <w:top w:val="none" w:sz="0" w:space="0" w:color="auto"/>
        <w:left w:val="none" w:sz="0" w:space="0" w:color="auto"/>
        <w:bottom w:val="none" w:sz="0" w:space="0" w:color="auto"/>
        <w:right w:val="none" w:sz="0" w:space="0" w:color="auto"/>
      </w:divBdr>
    </w:div>
    <w:div w:id="1964191883">
      <w:bodyDiv w:val="1"/>
      <w:marLeft w:val="0"/>
      <w:marRight w:val="0"/>
      <w:marTop w:val="0"/>
      <w:marBottom w:val="0"/>
      <w:divBdr>
        <w:top w:val="none" w:sz="0" w:space="0" w:color="auto"/>
        <w:left w:val="none" w:sz="0" w:space="0" w:color="auto"/>
        <w:bottom w:val="none" w:sz="0" w:space="0" w:color="auto"/>
        <w:right w:val="none" w:sz="0" w:space="0" w:color="auto"/>
      </w:divBdr>
    </w:div>
    <w:div w:id="1986426262">
      <w:bodyDiv w:val="1"/>
      <w:marLeft w:val="0"/>
      <w:marRight w:val="0"/>
      <w:marTop w:val="0"/>
      <w:marBottom w:val="0"/>
      <w:divBdr>
        <w:top w:val="none" w:sz="0" w:space="0" w:color="auto"/>
        <w:left w:val="none" w:sz="0" w:space="0" w:color="auto"/>
        <w:bottom w:val="none" w:sz="0" w:space="0" w:color="auto"/>
        <w:right w:val="none" w:sz="0" w:space="0" w:color="auto"/>
      </w:divBdr>
    </w:div>
    <w:div w:id="1995065747">
      <w:bodyDiv w:val="1"/>
      <w:marLeft w:val="0"/>
      <w:marRight w:val="0"/>
      <w:marTop w:val="0"/>
      <w:marBottom w:val="0"/>
      <w:divBdr>
        <w:top w:val="none" w:sz="0" w:space="0" w:color="auto"/>
        <w:left w:val="none" w:sz="0" w:space="0" w:color="auto"/>
        <w:bottom w:val="none" w:sz="0" w:space="0" w:color="auto"/>
        <w:right w:val="none" w:sz="0" w:space="0" w:color="auto"/>
      </w:divBdr>
    </w:div>
    <w:div w:id="1995523818">
      <w:bodyDiv w:val="1"/>
      <w:marLeft w:val="0"/>
      <w:marRight w:val="0"/>
      <w:marTop w:val="0"/>
      <w:marBottom w:val="0"/>
      <w:divBdr>
        <w:top w:val="none" w:sz="0" w:space="0" w:color="auto"/>
        <w:left w:val="none" w:sz="0" w:space="0" w:color="auto"/>
        <w:bottom w:val="none" w:sz="0" w:space="0" w:color="auto"/>
        <w:right w:val="none" w:sz="0" w:space="0" w:color="auto"/>
      </w:divBdr>
    </w:div>
    <w:div w:id="2001077263">
      <w:bodyDiv w:val="1"/>
      <w:marLeft w:val="0"/>
      <w:marRight w:val="0"/>
      <w:marTop w:val="0"/>
      <w:marBottom w:val="0"/>
      <w:divBdr>
        <w:top w:val="none" w:sz="0" w:space="0" w:color="auto"/>
        <w:left w:val="none" w:sz="0" w:space="0" w:color="auto"/>
        <w:bottom w:val="none" w:sz="0" w:space="0" w:color="auto"/>
        <w:right w:val="none" w:sz="0" w:space="0" w:color="auto"/>
      </w:divBdr>
    </w:div>
    <w:div w:id="2009164388">
      <w:bodyDiv w:val="1"/>
      <w:marLeft w:val="0"/>
      <w:marRight w:val="0"/>
      <w:marTop w:val="0"/>
      <w:marBottom w:val="0"/>
      <w:divBdr>
        <w:top w:val="none" w:sz="0" w:space="0" w:color="auto"/>
        <w:left w:val="none" w:sz="0" w:space="0" w:color="auto"/>
        <w:bottom w:val="none" w:sz="0" w:space="0" w:color="auto"/>
        <w:right w:val="none" w:sz="0" w:space="0" w:color="auto"/>
      </w:divBdr>
    </w:div>
    <w:div w:id="2009208706">
      <w:bodyDiv w:val="1"/>
      <w:marLeft w:val="0"/>
      <w:marRight w:val="0"/>
      <w:marTop w:val="0"/>
      <w:marBottom w:val="0"/>
      <w:divBdr>
        <w:top w:val="none" w:sz="0" w:space="0" w:color="auto"/>
        <w:left w:val="none" w:sz="0" w:space="0" w:color="auto"/>
        <w:bottom w:val="none" w:sz="0" w:space="0" w:color="auto"/>
        <w:right w:val="none" w:sz="0" w:space="0" w:color="auto"/>
      </w:divBdr>
    </w:div>
    <w:div w:id="2011829184">
      <w:bodyDiv w:val="1"/>
      <w:marLeft w:val="0"/>
      <w:marRight w:val="0"/>
      <w:marTop w:val="0"/>
      <w:marBottom w:val="0"/>
      <w:divBdr>
        <w:top w:val="none" w:sz="0" w:space="0" w:color="auto"/>
        <w:left w:val="none" w:sz="0" w:space="0" w:color="auto"/>
        <w:bottom w:val="none" w:sz="0" w:space="0" w:color="auto"/>
        <w:right w:val="none" w:sz="0" w:space="0" w:color="auto"/>
      </w:divBdr>
    </w:div>
    <w:div w:id="2011911653">
      <w:bodyDiv w:val="1"/>
      <w:marLeft w:val="0"/>
      <w:marRight w:val="0"/>
      <w:marTop w:val="0"/>
      <w:marBottom w:val="0"/>
      <w:divBdr>
        <w:top w:val="none" w:sz="0" w:space="0" w:color="auto"/>
        <w:left w:val="none" w:sz="0" w:space="0" w:color="auto"/>
        <w:bottom w:val="none" w:sz="0" w:space="0" w:color="auto"/>
        <w:right w:val="none" w:sz="0" w:space="0" w:color="auto"/>
      </w:divBdr>
    </w:div>
    <w:div w:id="2012053388">
      <w:bodyDiv w:val="1"/>
      <w:marLeft w:val="0"/>
      <w:marRight w:val="0"/>
      <w:marTop w:val="0"/>
      <w:marBottom w:val="0"/>
      <w:divBdr>
        <w:top w:val="none" w:sz="0" w:space="0" w:color="auto"/>
        <w:left w:val="none" w:sz="0" w:space="0" w:color="auto"/>
        <w:bottom w:val="none" w:sz="0" w:space="0" w:color="auto"/>
        <w:right w:val="none" w:sz="0" w:space="0" w:color="auto"/>
      </w:divBdr>
    </w:div>
    <w:div w:id="2023045818">
      <w:bodyDiv w:val="1"/>
      <w:marLeft w:val="0"/>
      <w:marRight w:val="0"/>
      <w:marTop w:val="0"/>
      <w:marBottom w:val="0"/>
      <w:divBdr>
        <w:top w:val="none" w:sz="0" w:space="0" w:color="auto"/>
        <w:left w:val="none" w:sz="0" w:space="0" w:color="auto"/>
        <w:bottom w:val="none" w:sz="0" w:space="0" w:color="auto"/>
        <w:right w:val="none" w:sz="0" w:space="0" w:color="auto"/>
      </w:divBdr>
    </w:div>
    <w:div w:id="2041279572">
      <w:bodyDiv w:val="1"/>
      <w:marLeft w:val="0"/>
      <w:marRight w:val="0"/>
      <w:marTop w:val="0"/>
      <w:marBottom w:val="0"/>
      <w:divBdr>
        <w:top w:val="none" w:sz="0" w:space="0" w:color="auto"/>
        <w:left w:val="none" w:sz="0" w:space="0" w:color="auto"/>
        <w:bottom w:val="none" w:sz="0" w:space="0" w:color="auto"/>
        <w:right w:val="none" w:sz="0" w:space="0" w:color="auto"/>
      </w:divBdr>
    </w:div>
    <w:div w:id="2054576887">
      <w:bodyDiv w:val="1"/>
      <w:marLeft w:val="0"/>
      <w:marRight w:val="0"/>
      <w:marTop w:val="0"/>
      <w:marBottom w:val="0"/>
      <w:divBdr>
        <w:top w:val="none" w:sz="0" w:space="0" w:color="auto"/>
        <w:left w:val="none" w:sz="0" w:space="0" w:color="auto"/>
        <w:bottom w:val="none" w:sz="0" w:space="0" w:color="auto"/>
        <w:right w:val="none" w:sz="0" w:space="0" w:color="auto"/>
      </w:divBdr>
    </w:div>
    <w:div w:id="2061515982">
      <w:bodyDiv w:val="1"/>
      <w:marLeft w:val="0"/>
      <w:marRight w:val="0"/>
      <w:marTop w:val="0"/>
      <w:marBottom w:val="0"/>
      <w:divBdr>
        <w:top w:val="none" w:sz="0" w:space="0" w:color="auto"/>
        <w:left w:val="none" w:sz="0" w:space="0" w:color="auto"/>
        <w:bottom w:val="none" w:sz="0" w:space="0" w:color="auto"/>
        <w:right w:val="none" w:sz="0" w:space="0" w:color="auto"/>
      </w:divBdr>
    </w:div>
    <w:div w:id="2082094424">
      <w:bodyDiv w:val="1"/>
      <w:marLeft w:val="0"/>
      <w:marRight w:val="0"/>
      <w:marTop w:val="0"/>
      <w:marBottom w:val="0"/>
      <w:divBdr>
        <w:top w:val="none" w:sz="0" w:space="0" w:color="auto"/>
        <w:left w:val="none" w:sz="0" w:space="0" w:color="auto"/>
        <w:bottom w:val="none" w:sz="0" w:space="0" w:color="auto"/>
        <w:right w:val="none" w:sz="0" w:space="0" w:color="auto"/>
      </w:divBdr>
    </w:div>
    <w:div w:id="2093697558">
      <w:bodyDiv w:val="1"/>
      <w:marLeft w:val="0"/>
      <w:marRight w:val="0"/>
      <w:marTop w:val="0"/>
      <w:marBottom w:val="0"/>
      <w:divBdr>
        <w:top w:val="none" w:sz="0" w:space="0" w:color="auto"/>
        <w:left w:val="none" w:sz="0" w:space="0" w:color="auto"/>
        <w:bottom w:val="none" w:sz="0" w:space="0" w:color="auto"/>
        <w:right w:val="none" w:sz="0" w:space="0" w:color="auto"/>
      </w:divBdr>
    </w:div>
    <w:div w:id="2103330954">
      <w:bodyDiv w:val="1"/>
      <w:marLeft w:val="0"/>
      <w:marRight w:val="0"/>
      <w:marTop w:val="0"/>
      <w:marBottom w:val="0"/>
      <w:divBdr>
        <w:top w:val="none" w:sz="0" w:space="0" w:color="auto"/>
        <w:left w:val="none" w:sz="0" w:space="0" w:color="auto"/>
        <w:bottom w:val="none" w:sz="0" w:space="0" w:color="auto"/>
        <w:right w:val="none" w:sz="0" w:space="0" w:color="auto"/>
      </w:divBdr>
    </w:div>
    <w:div w:id="2107459397">
      <w:bodyDiv w:val="1"/>
      <w:marLeft w:val="0"/>
      <w:marRight w:val="0"/>
      <w:marTop w:val="0"/>
      <w:marBottom w:val="0"/>
      <w:divBdr>
        <w:top w:val="none" w:sz="0" w:space="0" w:color="auto"/>
        <w:left w:val="none" w:sz="0" w:space="0" w:color="auto"/>
        <w:bottom w:val="none" w:sz="0" w:space="0" w:color="auto"/>
        <w:right w:val="none" w:sz="0" w:space="0" w:color="auto"/>
      </w:divBdr>
    </w:div>
    <w:div w:id="213254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4.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deb.nodesource.com/setup_8.x%20-o%20nodesource_setup.sh" TargetMode="External"/><Relationship Id="rId7" Type="http://schemas.openxmlformats.org/officeDocument/2006/relationships/settings" Target="settings.xml"/><Relationship Id="rId12" Type="http://schemas.openxmlformats.org/officeDocument/2006/relationships/image" Target="media/image2.jpeg"/><Relationship Id="rId17" Type="http://schemas.microsoft.com/office/2018/08/relationships/commentsExtensible" Target="commentsExtensible.xml"/><Relationship Id="rId25" Type="http://schemas.openxmlformats.org/officeDocument/2006/relationships/header" Target="header1.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image" Target="media/image7.png"/><Relationship Id="rId27" Type="http://schemas.openxmlformats.org/officeDocument/2006/relationships/header" Target="header2.xml"/><Relationship Id="rId30"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7752E6AA3C4E739998FF8FD2CABD3D"/>
        <w:category>
          <w:name w:val="Algemeen"/>
          <w:gallery w:val="placeholder"/>
        </w:category>
        <w:types>
          <w:type w:val="bbPlcHdr"/>
        </w:types>
        <w:behaviors>
          <w:behavior w:val="content"/>
        </w:behaviors>
        <w:guid w:val="{99AD6D03-46D7-40AB-83B9-BC6CE81F0113}"/>
      </w:docPartPr>
      <w:docPartBody>
        <w:p w:rsidR="00747B6A" w:rsidRDefault="00747B6A">
          <w:pPr>
            <w:pStyle w:val="217752E6AA3C4E739998FF8FD2CABD3D"/>
          </w:pPr>
          <w:r w:rsidRPr="00872B73">
            <w:rPr>
              <w:rStyle w:val="PlaceholderText"/>
            </w:rPr>
            <w:t>[Bedrijf]</w:t>
          </w:r>
        </w:p>
      </w:docPartBody>
    </w:docPart>
    <w:docPart>
      <w:docPartPr>
        <w:name w:val="DFBC78913E524D94939CD7F2AF8977D7"/>
        <w:category>
          <w:name w:val="Algemeen"/>
          <w:gallery w:val="placeholder"/>
        </w:category>
        <w:types>
          <w:type w:val="bbPlcHdr"/>
        </w:types>
        <w:behaviors>
          <w:behavior w:val="content"/>
        </w:behaviors>
        <w:guid w:val="{29BFE089-D65E-4F93-8B5A-72C29B158354}"/>
      </w:docPartPr>
      <w:docPartBody>
        <w:p w:rsidR="00747B6A" w:rsidRDefault="00747B6A">
          <w:pPr>
            <w:pStyle w:val="DFBC78913E524D94939CD7F2AF8977D7"/>
          </w:pPr>
          <w:r w:rsidRPr="00872B73">
            <w:rPr>
              <w:rStyle w:val="PlaceholderText"/>
            </w:rPr>
            <w:t>[Status]</w:t>
          </w:r>
        </w:p>
      </w:docPartBody>
    </w:docPart>
    <w:docPart>
      <w:docPartPr>
        <w:name w:val="CA50281065FB45208B70081497989A85"/>
        <w:category>
          <w:name w:val="Algemeen"/>
          <w:gallery w:val="placeholder"/>
        </w:category>
        <w:types>
          <w:type w:val="bbPlcHdr"/>
        </w:types>
        <w:behaviors>
          <w:behavior w:val="content"/>
        </w:behaviors>
        <w:guid w:val="{540559D4-1EB6-4F70-8466-A5818A205369}"/>
      </w:docPartPr>
      <w:docPartBody>
        <w:p w:rsidR="001A23BB" w:rsidRDefault="00621CEE">
          <w:pPr>
            <w:pStyle w:val="CA50281065FB45208B70081497989A85"/>
          </w:pPr>
          <w:r w:rsidRPr="00872B73">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yantramanavbold">
    <w:altName w:val="Cambria"/>
    <w:panose1 w:val="00000000000000000000"/>
    <w:charset w:val="00"/>
    <w:family w:val="roman"/>
    <w:notTrueType/>
    <w:pitch w:val="default"/>
  </w:font>
  <w:font w:name="Yu Mincho">
    <w:altName w:val="Yu Gothic"/>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B6A"/>
    <w:rsid w:val="00031104"/>
    <w:rsid w:val="000E0D8C"/>
    <w:rsid w:val="000E4AF1"/>
    <w:rsid w:val="00116780"/>
    <w:rsid w:val="001219BC"/>
    <w:rsid w:val="00130FD9"/>
    <w:rsid w:val="00142258"/>
    <w:rsid w:val="001A23BB"/>
    <w:rsid w:val="001A6E28"/>
    <w:rsid w:val="001D5FB0"/>
    <w:rsid w:val="001E79CD"/>
    <w:rsid w:val="002C3AA3"/>
    <w:rsid w:val="002F2581"/>
    <w:rsid w:val="003225CF"/>
    <w:rsid w:val="00365C87"/>
    <w:rsid w:val="00392866"/>
    <w:rsid w:val="003B689E"/>
    <w:rsid w:val="004461F2"/>
    <w:rsid w:val="00480605"/>
    <w:rsid w:val="00493437"/>
    <w:rsid w:val="004A3F63"/>
    <w:rsid w:val="004B49FB"/>
    <w:rsid w:val="004B69E8"/>
    <w:rsid w:val="005060C7"/>
    <w:rsid w:val="00510C82"/>
    <w:rsid w:val="00550FD0"/>
    <w:rsid w:val="005549E0"/>
    <w:rsid w:val="0056658D"/>
    <w:rsid w:val="00581428"/>
    <w:rsid w:val="005969C3"/>
    <w:rsid w:val="00617A9F"/>
    <w:rsid w:val="00621CEE"/>
    <w:rsid w:val="0069627E"/>
    <w:rsid w:val="00747B6A"/>
    <w:rsid w:val="007E0BB8"/>
    <w:rsid w:val="00814F7B"/>
    <w:rsid w:val="008350C9"/>
    <w:rsid w:val="0087570F"/>
    <w:rsid w:val="008A741E"/>
    <w:rsid w:val="008C23C3"/>
    <w:rsid w:val="00907692"/>
    <w:rsid w:val="009119B5"/>
    <w:rsid w:val="0096437F"/>
    <w:rsid w:val="00967FC7"/>
    <w:rsid w:val="00974F90"/>
    <w:rsid w:val="00A149ED"/>
    <w:rsid w:val="00A2793A"/>
    <w:rsid w:val="00A53ACB"/>
    <w:rsid w:val="00AA7DA0"/>
    <w:rsid w:val="00AB15DC"/>
    <w:rsid w:val="00AB47D9"/>
    <w:rsid w:val="00AC7242"/>
    <w:rsid w:val="00AF7355"/>
    <w:rsid w:val="00B56EA3"/>
    <w:rsid w:val="00B668FF"/>
    <w:rsid w:val="00BB70D2"/>
    <w:rsid w:val="00C44479"/>
    <w:rsid w:val="00C45C19"/>
    <w:rsid w:val="00C759DC"/>
    <w:rsid w:val="00C87E9C"/>
    <w:rsid w:val="00DC5333"/>
    <w:rsid w:val="00E2184F"/>
    <w:rsid w:val="00E31D19"/>
    <w:rsid w:val="00E76C51"/>
    <w:rsid w:val="00E81E7D"/>
    <w:rsid w:val="00E95920"/>
    <w:rsid w:val="00ED5A1D"/>
    <w:rsid w:val="00F21457"/>
    <w:rsid w:val="00F21AA5"/>
    <w:rsid w:val="00F23E27"/>
    <w:rsid w:val="00F40D34"/>
    <w:rsid w:val="00F863C1"/>
    <w:rsid w:val="00FB139A"/>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1CEE"/>
    <w:rPr>
      <w:color w:val="808080"/>
    </w:rPr>
  </w:style>
  <w:style w:type="paragraph" w:customStyle="1" w:styleId="217752E6AA3C4E739998FF8FD2CABD3D">
    <w:name w:val="217752E6AA3C4E739998FF8FD2CABD3D"/>
  </w:style>
  <w:style w:type="paragraph" w:customStyle="1" w:styleId="DFBC78913E524D94939CD7F2AF8977D7">
    <w:name w:val="DFBC78913E524D94939CD7F2AF8977D7"/>
  </w:style>
  <w:style w:type="paragraph" w:customStyle="1" w:styleId="CA50281065FB45208B70081497989A85">
    <w:name w:val="CA50281065FB45208B70081497989A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Aangepast 3">
      <a:dk1>
        <a:sysClr val="windowText" lastClr="000000"/>
      </a:dk1>
      <a:lt1>
        <a:sysClr val="window" lastClr="FFFFFF"/>
      </a:lt1>
      <a:dk2>
        <a:srgbClr val="17406D"/>
      </a:dk2>
      <a:lt2>
        <a:srgbClr val="DBEFF9"/>
      </a:lt2>
      <a:accent1>
        <a:srgbClr val="004990"/>
      </a:accent1>
      <a:accent2>
        <a:srgbClr val="005CB8"/>
      </a:accent2>
      <a:accent3>
        <a:srgbClr val="4BA5FF"/>
      </a:accent3>
      <a:accent4>
        <a:srgbClr val="DEB308"/>
      </a:accent4>
      <a:accent5>
        <a:srgbClr val="E7BC10"/>
      </a:accent5>
      <a:accent6>
        <a:srgbClr val="FFD520"/>
      </a:accent6>
      <a:hlink>
        <a:srgbClr val="F49100"/>
      </a:hlink>
      <a:folHlink>
        <a:srgbClr val="85DFD0"/>
      </a:folHlink>
    </a:clrScheme>
    <a:fontScheme name="Aangepast 1">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6A1C991E3DBD44CA4C7D73390EEFB50" ma:contentTypeVersion="15" ma:contentTypeDescription="Een nieuw document maken." ma:contentTypeScope="" ma:versionID="9de1ad153571e57a977659cdb206b07e">
  <xsd:schema xmlns:xsd="http://www.w3.org/2001/XMLSchema" xmlns:xs="http://www.w3.org/2001/XMLSchema" xmlns:p="http://schemas.microsoft.com/office/2006/metadata/properties" xmlns:ns1="http://schemas.microsoft.com/sharepoint/v3" xmlns:ns2="dcaaac60-0ab2-4beb-85e2-af7eb2997289" xmlns:ns3="cbf9afd2-ad46-471f-b458-4d21c8cd04b1" targetNamespace="http://schemas.microsoft.com/office/2006/metadata/properties" ma:root="true" ma:fieldsID="4a72954554fc7715c9f6c6c52de81a2a" ns1:_="" ns2:_="" ns3:_="">
    <xsd:import namespace="http://schemas.microsoft.com/sharepoint/v3"/>
    <xsd:import namespace="dcaaac60-0ab2-4beb-85e2-af7eb2997289"/>
    <xsd:import namespace="cbf9afd2-ad46-471f-b458-4d21c8cd04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Eigenschappen van het geïntegreerd beleid voor naleving" ma:hidden="true" ma:internalName="_ip_UnifiedCompliancePolicyProperties">
      <xsd:simpleType>
        <xsd:restriction base="dms:Note"/>
      </xsd:simpleType>
    </xsd:element>
    <xsd:element name="_ip_UnifiedCompliancePolicyUIAction" ma:index="19"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aaac60-0ab2-4beb-85e2-af7eb29972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f9afd2-ad46-471f-b458-4d21c8cd04b1"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Vol18</b:Tag>
    <b:SourceType>InternetSite</b:SourceType>
    <b:Guid>{288F3D72-DB65-4F07-A7BD-0453DEEB1D92}</b:Guid>
    <b:Title>MoSCoW prioritization technique</b:Title>
    <b:InternetSiteTitle>Volkerdon</b:InternetSiteTitle>
    <b:Year>2018</b:Year>
    <b:URL>https://www.volkerdon.com/pages/moscow-prioritisation</b:URL>
    <b:Author>
      <b:Author>
        <b:Corporate>Volkerdon</b:Corporate>
      </b:Author>
    </b:Author>
    <b:RefOrder>2</b:RefOrder>
  </b:Source>
  <b:Source>
    <b:Tag>Tor18</b:Tag>
    <b:SourceType>Report</b:SourceType>
    <b:Guid>{D621EF02-20AB-4CE4-A117-1C42FF8FC544}</b:Guid>
    <b:Author>
      <b:Author>
        <b:NameList>
          <b:Person>
            <b:Last>Toriyama</b:Last>
            <b:First>Shinichi</b:First>
          </b:Person>
          <b:Person>
            <b:Last>Okabe</b:Last>
            <b:First>Tatsuya</b:First>
          </b:Person>
          <b:Person>
            <b:Last>Tanaka</b:Last>
            <b:First>Shuntaro,</b:First>
            <b:Middle>Kaneko Yasuke</b:Middle>
          </b:Person>
        </b:NameList>
      </b:Author>
    </b:Author>
    <b:Title>Proof of Concept of Blockchain Technology in the Field of Finance Using Hyperledger Fabric 1.0</b:Title>
    <b:Year>2018</b:Year>
    <b:Publisher>NEC Technical Journal</b:Publisher>
    <b:RefOrder>3</b:RefOrder>
  </b:Source>
  <b:Source>
    <b:Tag>Imm21</b:Tag>
    <b:SourceType>Report</b:SourceType>
    <b:Guid>{990380F9-B09B-4389-BEDA-454AF118F1DE}</b:Guid>
    <b:Title>Requirement traceability matrix</b:Title>
    <b:Year>2021</b:Year>
    <b:Author>
      <b:Author>
        <b:NameList>
          <b:Person>
            <b:Last>Imming</b:Last>
            <b:First>Tim</b:First>
          </b:Person>
          <b:Person>
            <b:Last>van de Kerkhof</b:Last>
            <b:First>Sjoerd</b:First>
          </b:Person>
          <b:Person>
            <b:Last>Mansveld</b:Last>
            <b:First>Thijs</b:First>
          </b:Person>
          <b:Person>
            <b:Last>Güzel</b:Last>
            <b:First>Berat</b:First>
          </b:Person>
          <b:Person>
            <b:Last>Wesselig</b:Last>
            <b:First>Gerard</b:First>
          </b:Person>
        </b:NameList>
      </b:Author>
    </b:Author>
    <b:City>Zwolle</b:City>
    <b:RefOrder>1</b:RefOrder>
  </b:Source>
  <b:Source>
    <b:Tag>Hyp21</b:Tag>
    <b:SourceType>InternetSite</b:SourceType>
    <b:Guid>{DA456A3E-78BF-43B4-B4D4-BFBA36D49B02}</b:Guid>
    <b:Author>
      <b:Author>
        <b:NameList>
          <b:Person>
            <b:Last>fabric</b:Last>
            <b:First>Hyperledger</b:First>
          </b:Person>
        </b:NameList>
      </b:Author>
    </b:Author>
    <b:Title>Architecture Explained</b:Title>
    <b:ProductionCompany>IBM</b:ProductionCompany>
    <b:YearAccessed>2021</b:YearAccessed>
    <b:MonthAccessed>4</b:MonthAccessed>
    <b:DayAccessed>28</b:DayAccessed>
    <b:URL>https://hyperledger-fabric.readthedocs.io/en/release/arch-deep-dive.html</b:URL>
    <b:RefOrder>4</b:RefOrder>
  </b:Source>
  <b:Source>
    <b:Tag>The20</b:Tag>
    <b:SourceType>InternetSite</b:SourceType>
    <b:Guid>{4D94046C-E9A9-4C24-91F2-9FE047EFF963}</b:Guid>
    <b:Author>
      <b:Author>
        <b:Corporate>The linux foundation</b:Corporate>
      </b:Author>
    </b:Author>
    <b:Title>Using CouchDB</b:Title>
    <b:ProductionCompany>Hyperledger</b:ProductionCompany>
    <b:Year>2020</b:Year>
    <b:YearAccessed>2021</b:YearAccessed>
    <b:MonthAccessed>April</b:MonthAccessed>
    <b:DayAccessed>28</b:DayAccessed>
    <b:URL>https://hyperledger-fabric.readthedocs.io/en/release-2.2/couchdb_tutorial.html</b:URL>
    <b:RefOrder>7</b:RefOrder>
  </b:Source>
  <b:Source>
    <b:Tag>Mon16</b:Tag>
    <b:SourceType>InternetSite</b:SourceType>
    <b:Guid>{E606D16A-182E-4D36-98FC-F6FD74B7366A}</b:Guid>
    <b:Title>Top 7 Apache security best practices</b:Title>
    <b:Year>2016</b:Year>
    <b:Author>
      <b:Author>
        <b:Corporate>Monitis</b:Corporate>
      </b:Author>
    </b:Author>
    <b:ProductionCompany>Monitis</b:ProductionCompany>
    <b:Month>06</b:Month>
    <b:Day>2</b:Day>
    <b:YearAccessed>2021</b:YearAccessed>
    <b:MonthAccessed>05</b:MonthAccessed>
    <b:DayAccessed>27</b:DayAccessed>
    <b:URL>https://blog.monitis.com/blog/top-7-apache-security-best-practices/</b:URL>
    <b:RefOrder>5</b:RefOrder>
  </b:Source>
  <b:Source>
    <b:Tag>Yev20</b:Tag>
    <b:SourceType>InternetSite</b:SourceType>
    <b:Guid>{596C911D-BFCA-4F7D-9325-E952B73848D2}</b:Guid>
    <b:Author>
      <b:Author>
        <b:NameList>
          <b:Person>
            <b:Last>Davydov</b:Last>
            <b:First>Yevgeniya</b:First>
          </b:Person>
        </b:NameList>
      </b:Author>
    </b:Author>
    <b:Title>Linux Server Security: 10 Linux Hardening &amp; Security Best Practices</b:Title>
    <b:ProductionCompany>thesslstore.com</b:ProductionCompany>
    <b:Year>2020</b:Year>
    <b:Month>8</b:Month>
    <b:Day>7</b:Day>
    <b:YearAccessed>2021</b:YearAccessed>
    <b:MonthAccessed>05</b:MonthAccessed>
    <b:DayAccessed>27</b:DayAccessed>
    <b:URL>https://www.thesslstore.com/blog/linux-server-security-linux-hardening-best-practices/</b:URL>
    <b:RefOrder>6</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68FE62-455E-4E6D-8DF0-8EF494F3ECE5}"/>
</file>

<file path=customXml/itemProps2.xml><?xml version="1.0" encoding="utf-8"?>
<ds:datastoreItem xmlns:ds="http://schemas.openxmlformats.org/officeDocument/2006/customXml" ds:itemID="{5F3D8D8E-B2A8-454A-A05D-DA7037A9DE6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DFDED0-B477-4C7F-ADB7-3AF31506DBFC}">
  <ds:schemaRefs>
    <ds:schemaRef ds:uri="http://schemas.openxmlformats.org/officeDocument/2006/bibliography"/>
  </ds:schemaRefs>
</ds:datastoreItem>
</file>

<file path=customXml/itemProps4.xml><?xml version="1.0" encoding="utf-8"?>
<ds:datastoreItem xmlns:ds="http://schemas.openxmlformats.org/officeDocument/2006/customXml" ds:itemID="{011333A6-C977-41EC-ACDB-6D35262186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9965</Words>
  <Characters>54810</Characters>
  <Application>Microsoft Office Word</Application>
  <DocSecurity>4</DocSecurity>
  <Lines>456</Lines>
  <Paragraphs>129</Paragraphs>
  <ScaleCrop>false</ScaleCrop>
  <HeadingPairs>
    <vt:vector size="2" baseType="variant">
      <vt:variant>
        <vt:lpstr>Titel</vt:lpstr>
      </vt:variant>
      <vt:variant>
        <vt:i4>1</vt:i4>
      </vt:variant>
    </vt:vector>
  </HeadingPairs>
  <TitlesOfParts>
    <vt:vector size="1" baseType="lpstr">
      <vt:lpstr>Technical design</vt:lpstr>
    </vt:vector>
  </TitlesOfParts>
  <Company>Windesheim</Company>
  <LinksUpToDate>false</LinksUpToDate>
  <CharactersWithSpaces>64646</CharactersWithSpaces>
  <SharedDoc>false</SharedDoc>
  <HLinks>
    <vt:vector size="132" baseType="variant">
      <vt:variant>
        <vt:i4>6946919</vt:i4>
      </vt:variant>
      <vt:variant>
        <vt:i4>174</vt:i4>
      </vt:variant>
      <vt:variant>
        <vt:i4>0</vt:i4>
      </vt:variant>
      <vt:variant>
        <vt:i4>5</vt:i4>
      </vt:variant>
      <vt:variant>
        <vt:lpwstr>https://deb.nodesource.com/setup_8.x -o nodesource_setup.sh</vt:lpwstr>
      </vt:variant>
      <vt:variant>
        <vt:lpwstr/>
      </vt:variant>
      <vt:variant>
        <vt:i4>1048626</vt:i4>
      </vt:variant>
      <vt:variant>
        <vt:i4>122</vt:i4>
      </vt:variant>
      <vt:variant>
        <vt:i4>0</vt:i4>
      </vt:variant>
      <vt:variant>
        <vt:i4>5</vt:i4>
      </vt:variant>
      <vt:variant>
        <vt:lpwstr/>
      </vt:variant>
      <vt:variant>
        <vt:lpwstr>_Toc73438592</vt:lpwstr>
      </vt:variant>
      <vt:variant>
        <vt:i4>1245234</vt:i4>
      </vt:variant>
      <vt:variant>
        <vt:i4>116</vt:i4>
      </vt:variant>
      <vt:variant>
        <vt:i4>0</vt:i4>
      </vt:variant>
      <vt:variant>
        <vt:i4>5</vt:i4>
      </vt:variant>
      <vt:variant>
        <vt:lpwstr/>
      </vt:variant>
      <vt:variant>
        <vt:lpwstr>_Toc73438591</vt:lpwstr>
      </vt:variant>
      <vt:variant>
        <vt:i4>1179698</vt:i4>
      </vt:variant>
      <vt:variant>
        <vt:i4>110</vt:i4>
      </vt:variant>
      <vt:variant>
        <vt:i4>0</vt:i4>
      </vt:variant>
      <vt:variant>
        <vt:i4>5</vt:i4>
      </vt:variant>
      <vt:variant>
        <vt:lpwstr/>
      </vt:variant>
      <vt:variant>
        <vt:lpwstr>_Toc73438590</vt:lpwstr>
      </vt:variant>
      <vt:variant>
        <vt:i4>1769523</vt:i4>
      </vt:variant>
      <vt:variant>
        <vt:i4>104</vt:i4>
      </vt:variant>
      <vt:variant>
        <vt:i4>0</vt:i4>
      </vt:variant>
      <vt:variant>
        <vt:i4>5</vt:i4>
      </vt:variant>
      <vt:variant>
        <vt:lpwstr/>
      </vt:variant>
      <vt:variant>
        <vt:lpwstr>_Toc73438589</vt:lpwstr>
      </vt:variant>
      <vt:variant>
        <vt:i4>1703987</vt:i4>
      </vt:variant>
      <vt:variant>
        <vt:i4>98</vt:i4>
      </vt:variant>
      <vt:variant>
        <vt:i4>0</vt:i4>
      </vt:variant>
      <vt:variant>
        <vt:i4>5</vt:i4>
      </vt:variant>
      <vt:variant>
        <vt:lpwstr/>
      </vt:variant>
      <vt:variant>
        <vt:lpwstr>_Toc73438588</vt:lpwstr>
      </vt:variant>
      <vt:variant>
        <vt:i4>1376307</vt:i4>
      </vt:variant>
      <vt:variant>
        <vt:i4>92</vt:i4>
      </vt:variant>
      <vt:variant>
        <vt:i4>0</vt:i4>
      </vt:variant>
      <vt:variant>
        <vt:i4>5</vt:i4>
      </vt:variant>
      <vt:variant>
        <vt:lpwstr/>
      </vt:variant>
      <vt:variant>
        <vt:lpwstr>_Toc73438587</vt:lpwstr>
      </vt:variant>
      <vt:variant>
        <vt:i4>1310771</vt:i4>
      </vt:variant>
      <vt:variant>
        <vt:i4>86</vt:i4>
      </vt:variant>
      <vt:variant>
        <vt:i4>0</vt:i4>
      </vt:variant>
      <vt:variant>
        <vt:i4>5</vt:i4>
      </vt:variant>
      <vt:variant>
        <vt:lpwstr/>
      </vt:variant>
      <vt:variant>
        <vt:lpwstr>_Toc73438586</vt:lpwstr>
      </vt:variant>
      <vt:variant>
        <vt:i4>1507379</vt:i4>
      </vt:variant>
      <vt:variant>
        <vt:i4>80</vt:i4>
      </vt:variant>
      <vt:variant>
        <vt:i4>0</vt:i4>
      </vt:variant>
      <vt:variant>
        <vt:i4>5</vt:i4>
      </vt:variant>
      <vt:variant>
        <vt:lpwstr/>
      </vt:variant>
      <vt:variant>
        <vt:lpwstr>_Toc73438585</vt:lpwstr>
      </vt:variant>
      <vt:variant>
        <vt:i4>1441843</vt:i4>
      </vt:variant>
      <vt:variant>
        <vt:i4>74</vt:i4>
      </vt:variant>
      <vt:variant>
        <vt:i4>0</vt:i4>
      </vt:variant>
      <vt:variant>
        <vt:i4>5</vt:i4>
      </vt:variant>
      <vt:variant>
        <vt:lpwstr/>
      </vt:variant>
      <vt:variant>
        <vt:lpwstr>_Toc73438584</vt:lpwstr>
      </vt:variant>
      <vt:variant>
        <vt:i4>1114163</vt:i4>
      </vt:variant>
      <vt:variant>
        <vt:i4>68</vt:i4>
      </vt:variant>
      <vt:variant>
        <vt:i4>0</vt:i4>
      </vt:variant>
      <vt:variant>
        <vt:i4>5</vt:i4>
      </vt:variant>
      <vt:variant>
        <vt:lpwstr/>
      </vt:variant>
      <vt:variant>
        <vt:lpwstr>_Toc73438583</vt:lpwstr>
      </vt:variant>
      <vt:variant>
        <vt:i4>1048627</vt:i4>
      </vt:variant>
      <vt:variant>
        <vt:i4>62</vt:i4>
      </vt:variant>
      <vt:variant>
        <vt:i4>0</vt:i4>
      </vt:variant>
      <vt:variant>
        <vt:i4>5</vt:i4>
      </vt:variant>
      <vt:variant>
        <vt:lpwstr/>
      </vt:variant>
      <vt:variant>
        <vt:lpwstr>_Toc73438582</vt:lpwstr>
      </vt:variant>
      <vt:variant>
        <vt:i4>1245235</vt:i4>
      </vt:variant>
      <vt:variant>
        <vt:i4>56</vt:i4>
      </vt:variant>
      <vt:variant>
        <vt:i4>0</vt:i4>
      </vt:variant>
      <vt:variant>
        <vt:i4>5</vt:i4>
      </vt:variant>
      <vt:variant>
        <vt:lpwstr/>
      </vt:variant>
      <vt:variant>
        <vt:lpwstr>_Toc73438581</vt:lpwstr>
      </vt:variant>
      <vt:variant>
        <vt:i4>1179699</vt:i4>
      </vt:variant>
      <vt:variant>
        <vt:i4>50</vt:i4>
      </vt:variant>
      <vt:variant>
        <vt:i4>0</vt:i4>
      </vt:variant>
      <vt:variant>
        <vt:i4>5</vt:i4>
      </vt:variant>
      <vt:variant>
        <vt:lpwstr/>
      </vt:variant>
      <vt:variant>
        <vt:lpwstr>_Toc73438580</vt:lpwstr>
      </vt:variant>
      <vt:variant>
        <vt:i4>1769532</vt:i4>
      </vt:variant>
      <vt:variant>
        <vt:i4>44</vt:i4>
      </vt:variant>
      <vt:variant>
        <vt:i4>0</vt:i4>
      </vt:variant>
      <vt:variant>
        <vt:i4>5</vt:i4>
      </vt:variant>
      <vt:variant>
        <vt:lpwstr/>
      </vt:variant>
      <vt:variant>
        <vt:lpwstr>_Toc73438579</vt:lpwstr>
      </vt:variant>
      <vt:variant>
        <vt:i4>1703996</vt:i4>
      </vt:variant>
      <vt:variant>
        <vt:i4>38</vt:i4>
      </vt:variant>
      <vt:variant>
        <vt:i4>0</vt:i4>
      </vt:variant>
      <vt:variant>
        <vt:i4>5</vt:i4>
      </vt:variant>
      <vt:variant>
        <vt:lpwstr/>
      </vt:variant>
      <vt:variant>
        <vt:lpwstr>_Toc73438578</vt:lpwstr>
      </vt:variant>
      <vt:variant>
        <vt:i4>1376316</vt:i4>
      </vt:variant>
      <vt:variant>
        <vt:i4>32</vt:i4>
      </vt:variant>
      <vt:variant>
        <vt:i4>0</vt:i4>
      </vt:variant>
      <vt:variant>
        <vt:i4>5</vt:i4>
      </vt:variant>
      <vt:variant>
        <vt:lpwstr/>
      </vt:variant>
      <vt:variant>
        <vt:lpwstr>_Toc73438577</vt:lpwstr>
      </vt:variant>
      <vt:variant>
        <vt:i4>1310780</vt:i4>
      </vt:variant>
      <vt:variant>
        <vt:i4>26</vt:i4>
      </vt:variant>
      <vt:variant>
        <vt:i4>0</vt:i4>
      </vt:variant>
      <vt:variant>
        <vt:i4>5</vt:i4>
      </vt:variant>
      <vt:variant>
        <vt:lpwstr/>
      </vt:variant>
      <vt:variant>
        <vt:lpwstr>_Toc73438576</vt:lpwstr>
      </vt:variant>
      <vt:variant>
        <vt:i4>1507388</vt:i4>
      </vt:variant>
      <vt:variant>
        <vt:i4>20</vt:i4>
      </vt:variant>
      <vt:variant>
        <vt:i4>0</vt:i4>
      </vt:variant>
      <vt:variant>
        <vt:i4>5</vt:i4>
      </vt:variant>
      <vt:variant>
        <vt:lpwstr/>
      </vt:variant>
      <vt:variant>
        <vt:lpwstr>_Toc73438575</vt:lpwstr>
      </vt:variant>
      <vt:variant>
        <vt:i4>1441852</vt:i4>
      </vt:variant>
      <vt:variant>
        <vt:i4>14</vt:i4>
      </vt:variant>
      <vt:variant>
        <vt:i4>0</vt:i4>
      </vt:variant>
      <vt:variant>
        <vt:i4>5</vt:i4>
      </vt:variant>
      <vt:variant>
        <vt:lpwstr/>
      </vt:variant>
      <vt:variant>
        <vt:lpwstr>_Toc73438574</vt:lpwstr>
      </vt:variant>
      <vt:variant>
        <vt:i4>1114172</vt:i4>
      </vt:variant>
      <vt:variant>
        <vt:i4>8</vt:i4>
      </vt:variant>
      <vt:variant>
        <vt:i4>0</vt:i4>
      </vt:variant>
      <vt:variant>
        <vt:i4>5</vt:i4>
      </vt:variant>
      <vt:variant>
        <vt:lpwstr/>
      </vt:variant>
      <vt:variant>
        <vt:lpwstr>_Toc73438573</vt:lpwstr>
      </vt:variant>
      <vt:variant>
        <vt:i4>1048636</vt:i4>
      </vt:variant>
      <vt:variant>
        <vt:i4>2</vt:i4>
      </vt:variant>
      <vt:variant>
        <vt:i4>0</vt:i4>
      </vt:variant>
      <vt:variant>
        <vt:i4>5</vt:i4>
      </vt:variant>
      <vt:variant>
        <vt:lpwstr/>
      </vt:variant>
      <vt:variant>
        <vt:lpwstr>_Toc73438572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dc:title>
  <dc:subject/>
  <dc:creator>Robin</dc:creator>
  <cp:keywords/>
  <dc:description/>
  <cp:lastModifiedBy>Maxime Bouillon</cp:lastModifiedBy>
  <cp:revision>2</cp:revision>
  <cp:lastPrinted>2020-06-03T18:11:00Z</cp:lastPrinted>
  <dcterms:created xsi:type="dcterms:W3CDTF">2021-06-04T16:27:00Z</dcterms:created>
  <dcterms:modified xsi:type="dcterms:W3CDTF">2021-06-04T16:27:00Z</dcterms:modified>
  <cp:contentStatus>Version 0.8</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0x01010056A1C991E3DBD44CA4C7D73390EEFB50</vt:lpwstr>
  </property>
</Properties>
</file>